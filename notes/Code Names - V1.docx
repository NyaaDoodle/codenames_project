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89934239"/>
        <w:docPartObj>
          <w:docPartGallery w:val="Cover Pages"/>
          <w:docPartUnique/>
        </w:docPartObj>
      </w:sdtPr>
      <w:sdtContent>
        <w:p w14:paraId="0C9385E9" w14:textId="26CC2E1F" w:rsidR="00E07FC2" w:rsidRDefault="004E2821">
          <w:pPr>
            <w:rPr>
              <w:rtl/>
              <w:cs/>
            </w:rPr>
          </w:pPr>
          <w:r>
            <w:rPr>
              <w:noProof/>
            </w:rPr>
            <mc:AlternateContent>
              <mc:Choice Requires="wpg">
                <w:drawing>
                  <wp:anchor distT="0" distB="0" distL="114300" distR="114300" simplePos="0" relativeHeight="251576320" behindDoc="0" locked="0" layoutInCell="1" allowOverlap="1" wp14:anchorId="4F239105" wp14:editId="38A6B1EE">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78B4C8" id="קבוצה 149" o:spid="_x0000_s1026" style="position:absolute;margin-left:20pt;margin-top:23pt;width:575.8pt;height:95.7pt;flip:x;z-index:25157632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Default="00600E52">
          <w:r>
            <w:rPr>
              <w:noProof/>
            </w:rPr>
            <mc:AlternateContent>
              <mc:Choice Requires="wps">
                <w:drawing>
                  <wp:anchor distT="0" distB="0" distL="114300" distR="114300" simplePos="0" relativeHeight="251965440" behindDoc="0" locked="0" layoutInCell="1" allowOverlap="1" wp14:anchorId="48174BBC" wp14:editId="3AE56D82">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2ED1525C"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7365A4">
                                  <w:rPr>
                                    <w:color w:val="595959" w:themeColor="text1" w:themeTint="A6"/>
                                    <w:sz w:val="20"/>
                                    <w:szCs w:val="20"/>
                                  </w:rPr>
                                  <w:t>1</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6544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" filled="f" stroked="f" strokeweight=".5pt">
                    <v:textbox style="mso-fit-shape-to-text:t" inset="54pt,0,126pt,0">
                      <w:txbxContent>
                        <w:p w14:paraId="10F27B53" w14:textId="2ED1525C" w:rsidR="00733864" w:rsidRPr="00612228"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מס' גרסה:</w:t>
                          </w:r>
                          <w:r w:rsidR="007365A4">
                            <w:rPr>
                              <w:color w:val="595959" w:themeColor="text1" w:themeTint="A6"/>
                              <w:sz w:val="20"/>
                              <w:szCs w:val="20"/>
                            </w:rPr>
                            <w:t>1</w:t>
                          </w:r>
                        </w:p>
                      </w:txbxContent>
                    </v:textbox>
                    <w10:wrap type="square" anchorx="page" anchory="margin"/>
                  </v:shape>
                </w:pict>
              </mc:Fallback>
            </mc:AlternateContent>
          </w:r>
          <w:r>
            <w:rPr>
              <w:noProof/>
            </w:rPr>
            <mc:AlternateContent>
              <mc:Choice Requires="wps">
                <w:drawing>
                  <wp:anchor distT="0" distB="0" distL="114300" distR="114300" simplePos="0" relativeHeight="251573248" behindDoc="0" locked="0" layoutInCell="1" allowOverlap="1" wp14:anchorId="7C5E7BD5" wp14:editId="30BF5EDB">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66A2F689" w:rsidR="00733864" w:rsidRDefault="00000641" w:rsidP="00B80375">
                                <w:pPr>
                                  <w:ind w:firstLine="720"/>
                                  <w:jc w:val="right"/>
                                  <w:rPr>
                                    <w:smallCaps/>
                                    <w:color w:val="404040" w:themeColor="text1" w:themeTint="BF"/>
                                    <w:sz w:val="36"/>
                                    <w:szCs w:val="36"/>
                                  </w:rPr>
                                </w:pPr>
                                <w:r>
                                  <w:rPr>
                                    <w:color w:val="404040" w:themeColor="text1" w:themeTint="BF"/>
                                    <w:sz w:val="36"/>
                                    <w:szCs w:val="36"/>
                                  </w:rPr>
                                  <w:t>Code Names</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אביב</w:t>
                                    </w:r>
                                    <w:r w:rsidR="00733864">
                                      <w:rPr>
                                        <w:rFonts w:hint="cs"/>
                                        <w:color w:val="404040" w:themeColor="text1" w:themeTint="BF"/>
                                        <w:sz w:val="36"/>
                                        <w:szCs w:val="36"/>
                                        <w:rtl/>
                                      </w:rPr>
                                      <w:t xml:space="preserve"> 202</w:t>
                                    </w:r>
                                    <w:r>
                                      <w:rPr>
                                        <w:rFonts w:hint="cs"/>
                                        <w:color w:val="404040" w:themeColor="text1" w:themeTint="BF"/>
                                        <w:sz w:val="36"/>
                                        <w:szCs w:val="36"/>
                                        <w:rtl/>
                                      </w:rPr>
                                      <w:t>4</w:t>
                                    </w:r>
                                    <w:r w:rsidR="00733864">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" filled="f" stroked="f" strokeweight=".5pt">
                    <v:textbox inset="54pt,0,126pt,0">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66A2F689" w:rsidR="00733864" w:rsidRDefault="00000641" w:rsidP="00B80375">
                          <w:pPr>
                            <w:ind w:firstLine="720"/>
                            <w:jc w:val="right"/>
                            <w:rPr>
                              <w:smallCaps/>
                              <w:color w:val="404040" w:themeColor="text1" w:themeTint="BF"/>
                              <w:sz w:val="36"/>
                              <w:szCs w:val="36"/>
                            </w:rPr>
                          </w:pPr>
                          <w:r>
                            <w:rPr>
                              <w:color w:val="404040" w:themeColor="text1" w:themeTint="BF"/>
                              <w:sz w:val="36"/>
                              <w:szCs w:val="36"/>
                            </w:rPr>
                            <w:t>Code Names</w:t>
                          </w:r>
                          <w:r w:rsidR="00733864">
                            <w:rPr>
                              <w:color w:val="404040" w:themeColor="text1" w:themeTint="BF"/>
                              <w:sz w:val="36"/>
                              <w:szCs w:val="36"/>
                            </w:rPr>
                            <w:t xml:space="preserv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אביב</w:t>
                              </w:r>
                              <w:r w:rsidR="00733864">
                                <w:rPr>
                                  <w:rFonts w:hint="cs"/>
                                  <w:color w:val="404040" w:themeColor="text1" w:themeTint="BF"/>
                                  <w:sz w:val="36"/>
                                  <w:szCs w:val="36"/>
                                  <w:rtl/>
                                </w:rPr>
                                <w:t xml:space="preserve"> 202</w:t>
                              </w:r>
                              <w:r>
                                <w:rPr>
                                  <w:rFonts w:hint="cs"/>
                                  <w:color w:val="404040" w:themeColor="text1" w:themeTint="BF"/>
                                  <w:sz w:val="36"/>
                                  <w:szCs w:val="36"/>
                                  <w:rtl/>
                                </w:rPr>
                                <w:t>4</w:t>
                              </w:r>
                              <w:r w:rsidR="00733864">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83488" behindDoc="0" locked="0" layoutInCell="1" allowOverlap="1" wp14:anchorId="217E8631" wp14:editId="6E04BE0A">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EqEgIAAP0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" stroked="f">
                    <v:textbo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37760" behindDoc="0" locked="0" layoutInCell="1" allowOverlap="1" wp14:anchorId="076790FA" wp14:editId="46FB89E2">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u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" stroked="f">
                    <v:textbo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261F6B">
          <w:pPr>
            <w:pStyle w:val="TOCHeading"/>
            <w:jc w:val="center"/>
            <w:rPr>
              <w:cs w:val="0"/>
            </w:rPr>
          </w:pPr>
          <w:r>
            <w:rPr>
              <w:rFonts w:hint="cs"/>
              <w:cs w:val="0"/>
            </w:rPr>
            <w:t>תוכן העניינים</w:t>
          </w:r>
        </w:p>
        <w:p w14:paraId="6F90D037" w14:textId="46CF53EB" w:rsidR="00261F6B" w:rsidRDefault="00A84551" w:rsidP="00261F6B">
          <w:pPr>
            <w:pStyle w:val="TOC1"/>
            <w:rPr>
              <w:rFonts w:eastAsiaTheme="minorEastAsia"/>
              <w:color w:val="auto"/>
              <w:kern w:val="2"/>
              <w:sz w:val="24"/>
              <w:szCs w:val="24"/>
              <w:lang w:val="en-IL" w:eastAsia="en-IL"/>
              <w14:ligatures w14:val="standardContextual"/>
            </w:rPr>
          </w:pPr>
          <w:r>
            <w:fldChar w:fldCharType="begin"/>
          </w:r>
          <w:r>
            <w:instrText xml:space="preserve"> TOC \o "2-2" \h \z \t "Intense Quote,1" </w:instrText>
          </w:r>
          <w:r>
            <w:fldChar w:fldCharType="separate"/>
          </w:r>
          <w:hyperlink w:anchor="_Toc162699352" w:history="1">
            <w:r w:rsidR="00261F6B" w:rsidRPr="00375E79">
              <w:rPr>
                <w:rStyle w:val="Hyperlink"/>
                <w:rFonts w:hint="eastAsia"/>
                <w:rtl/>
              </w:rPr>
              <w:t>דרישות</w:t>
            </w:r>
            <w:r w:rsidR="00261F6B" w:rsidRPr="00375E79">
              <w:rPr>
                <w:rStyle w:val="Hyperlink"/>
                <w:rtl/>
              </w:rPr>
              <w:t xml:space="preserve"> </w:t>
            </w:r>
            <w:r w:rsidR="00261F6B" w:rsidRPr="00375E79">
              <w:rPr>
                <w:rStyle w:val="Hyperlink"/>
                <w:rFonts w:hint="eastAsia"/>
                <w:rtl/>
              </w:rPr>
              <w:t>הקורס</w:t>
            </w:r>
            <w:r w:rsidR="00261F6B">
              <w:rPr>
                <w:webHidden/>
              </w:rPr>
              <w:tab/>
            </w:r>
            <w:r w:rsidR="00261F6B">
              <w:rPr>
                <w:webHidden/>
              </w:rPr>
              <w:fldChar w:fldCharType="begin"/>
            </w:r>
            <w:r w:rsidR="00261F6B">
              <w:rPr>
                <w:webHidden/>
              </w:rPr>
              <w:instrText xml:space="preserve"> PAGEREF _Toc162699352 \h </w:instrText>
            </w:r>
            <w:r w:rsidR="00261F6B">
              <w:rPr>
                <w:webHidden/>
              </w:rPr>
            </w:r>
            <w:r w:rsidR="00261F6B">
              <w:rPr>
                <w:webHidden/>
              </w:rPr>
              <w:fldChar w:fldCharType="separate"/>
            </w:r>
            <w:r w:rsidR="00A12DE5">
              <w:rPr>
                <w:webHidden/>
                <w:rtl/>
              </w:rPr>
              <w:t>4</w:t>
            </w:r>
            <w:r w:rsidR="00261F6B">
              <w:rPr>
                <w:webHidden/>
              </w:rPr>
              <w:fldChar w:fldCharType="end"/>
            </w:r>
          </w:hyperlink>
        </w:p>
        <w:p w14:paraId="2190C472" w14:textId="32345C24" w:rsidR="00261F6B" w:rsidRDefault="00000000" w:rsidP="00261F6B">
          <w:pPr>
            <w:pStyle w:val="TOC2"/>
            <w:rPr>
              <w:rFonts w:eastAsiaTheme="minorEastAsia"/>
              <w:noProof/>
              <w:kern w:val="2"/>
              <w:sz w:val="24"/>
              <w:szCs w:val="24"/>
              <w:lang w:val="en-IL" w:eastAsia="en-IL"/>
              <w14:ligatures w14:val="standardContextual"/>
            </w:rPr>
          </w:pPr>
          <w:hyperlink w:anchor="_Toc162699353" w:history="1">
            <w:r w:rsidR="00261F6B" w:rsidRPr="00375E79">
              <w:rPr>
                <w:rStyle w:val="Hyperlink"/>
                <w:rFonts w:hint="eastAsia"/>
                <w:noProof/>
                <w:rtl/>
              </w:rPr>
              <w:t>כללי</w:t>
            </w:r>
            <w:r w:rsidR="00261F6B">
              <w:rPr>
                <w:noProof/>
                <w:webHidden/>
              </w:rPr>
              <w:tab/>
            </w:r>
            <w:r w:rsidR="00261F6B">
              <w:rPr>
                <w:noProof/>
                <w:webHidden/>
              </w:rPr>
              <w:fldChar w:fldCharType="begin"/>
            </w:r>
            <w:r w:rsidR="00261F6B">
              <w:rPr>
                <w:noProof/>
                <w:webHidden/>
              </w:rPr>
              <w:instrText xml:space="preserve"> PAGEREF _Toc162699353 \h </w:instrText>
            </w:r>
            <w:r w:rsidR="00261F6B">
              <w:rPr>
                <w:noProof/>
                <w:webHidden/>
              </w:rPr>
            </w:r>
            <w:r w:rsidR="00261F6B">
              <w:rPr>
                <w:noProof/>
                <w:webHidden/>
              </w:rPr>
              <w:fldChar w:fldCharType="separate"/>
            </w:r>
            <w:r w:rsidR="00A12DE5">
              <w:rPr>
                <w:noProof/>
                <w:webHidden/>
                <w:rtl/>
              </w:rPr>
              <w:t>4</w:t>
            </w:r>
            <w:r w:rsidR="00261F6B">
              <w:rPr>
                <w:noProof/>
                <w:webHidden/>
              </w:rPr>
              <w:fldChar w:fldCharType="end"/>
            </w:r>
          </w:hyperlink>
        </w:p>
        <w:p w14:paraId="49CD03A2" w14:textId="2C0A1511" w:rsidR="00261F6B" w:rsidRDefault="00000000" w:rsidP="00261F6B">
          <w:pPr>
            <w:pStyle w:val="TOC2"/>
            <w:rPr>
              <w:rFonts w:eastAsiaTheme="minorEastAsia"/>
              <w:noProof/>
              <w:kern w:val="2"/>
              <w:sz w:val="24"/>
              <w:szCs w:val="24"/>
              <w:lang w:val="en-IL" w:eastAsia="en-IL"/>
              <w14:ligatures w14:val="standardContextual"/>
            </w:rPr>
          </w:pPr>
          <w:hyperlink w:anchor="_Toc162699354" w:history="1">
            <w:r w:rsidR="00261F6B" w:rsidRPr="00375E79">
              <w:rPr>
                <w:rStyle w:val="Hyperlink"/>
                <w:rFonts w:hint="eastAsia"/>
                <w:noProof/>
                <w:rtl/>
              </w:rPr>
              <w:t>איך</w:t>
            </w:r>
            <w:r w:rsidR="00261F6B" w:rsidRPr="00375E79">
              <w:rPr>
                <w:rStyle w:val="Hyperlink"/>
                <w:noProof/>
                <w:rtl/>
              </w:rPr>
              <w:t xml:space="preserve"> </w:t>
            </w:r>
            <w:r w:rsidR="00261F6B" w:rsidRPr="00375E79">
              <w:rPr>
                <w:rStyle w:val="Hyperlink"/>
                <w:rFonts w:hint="eastAsia"/>
                <w:noProof/>
                <w:rtl/>
              </w:rPr>
              <w:t>להגיש</w:t>
            </w:r>
            <w:r w:rsidR="00261F6B" w:rsidRPr="00375E79">
              <w:rPr>
                <w:rStyle w:val="Hyperlink"/>
                <w:noProof/>
                <w:rtl/>
              </w:rPr>
              <w:t xml:space="preserve"> </w:t>
            </w:r>
            <w:r w:rsidR="00261F6B" w:rsidRPr="00375E79">
              <w:rPr>
                <w:rStyle w:val="Hyperlink"/>
                <w:rFonts w:hint="eastAsia"/>
                <w:noProof/>
                <w:rtl/>
              </w:rPr>
              <w:t>תרגילים</w:t>
            </w:r>
            <w:r w:rsidR="00261F6B" w:rsidRPr="00375E79">
              <w:rPr>
                <w:rStyle w:val="Hyperlink"/>
                <w:noProof/>
                <w:rtl/>
              </w:rPr>
              <w:t xml:space="preserve"> </w:t>
            </w:r>
            <w:r w:rsidR="00261F6B" w:rsidRPr="00375E79">
              <w:rPr>
                <w:rStyle w:val="Hyperlink"/>
                <w:rFonts w:hint="eastAsia"/>
                <w:noProof/>
                <w:rtl/>
              </w:rPr>
              <w:t>באיחור</w:t>
            </w:r>
            <w:r w:rsidR="00261F6B" w:rsidRPr="00375E79">
              <w:rPr>
                <w:rStyle w:val="Hyperlink"/>
                <w:noProof/>
                <w:rtl/>
              </w:rPr>
              <w:t xml:space="preserve">, </w:t>
            </w:r>
            <w:r w:rsidR="00261F6B" w:rsidRPr="00375E79">
              <w:rPr>
                <w:rStyle w:val="Hyperlink"/>
                <w:rFonts w:hint="eastAsia"/>
                <w:noProof/>
                <w:rtl/>
              </w:rPr>
              <w:t>ולהישאר</w:t>
            </w:r>
            <w:r w:rsidR="00261F6B" w:rsidRPr="00375E79">
              <w:rPr>
                <w:rStyle w:val="Hyperlink"/>
                <w:noProof/>
                <w:rtl/>
              </w:rPr>
              <w:t xml:space="preserve"> </w:t>
            </w:r>
            <w:r w:rsidR="00261F6B" w:rsidRPr="00375E79">
              <w:rPr>
                <w:rStyle w:val="Hyperlink"/>
                <w:rFonts w:hint="eastAsia"/>
                <w:noProof/>
                <w:rtl/>
              </w:rPr>
              <w:t>בחיים</w:t>
            </w:r>
            <w:r w:rsidR="00261F6B">
              <w:rPr>
                <w:noProof/>
                <w:webHidden/>
              </w:rPr>
              <w:tab/>
            </w:r>
            <w:r w:rsidR="00261F6B">
              <w:rPr>
                <w:noProof/>
                <w:webHidden/>
              </w:rPr>
              <w:fldChar w:fldCharType="begin"/>
            </w:r>
            <w:r w:rsidR="00261F6B">
              <w:rPr>
                <w:noProof/>
                <w:webHidden/>
              </w:rPr>
              <w:instrText xml:space="preserve"> PAGEREF _Toc162699354 \h </w:instrText>
            </w:r>
            <w:r w:rsidR="00261F6B">
              <w:rPr>
                <w:noProof/>
                <w:webHidden/>
              </w:rPr>
            </w:r>
            <w:r w:rsidR="00261F6B">
              <w:rPr>
                <w:noProof/>
                <w:webHidden/>
              </w:rPr>
              <w:fldChar w:fldCharType="separate"/>
            </w:r>
            <w:r w:rsidR="00A12DE5">
              <w:rPr>
                <w:noProof/>
                <w:webHidden/>
                <w:rtl/>
              </w:rPr>
              <w:t>5</w:t>
            </w:r>
            <w:r w:rsidR="00261F6B">
              <w:rPr>
                <w:noProof/>
                <w:webHidden/>
              </w:rPr>
              <w:fldChar w:fldCharType="end"/>
            </w:r>
          </w:hyperlink>
        </w:p>
        <w:p w14:paraId="59113CDC" w14:textId="3D755E3C" w:rsidR="00261F6B" w:rsidRDefault="00000000" w:rsidP="00261F6B">
          <w:pPr>
            <w:pStyle w:val="TOC2"/>
            <w:rPr>
              <w:rFonts w:eastAsiaTheme="minorEastAsia"/>
              <w:noProof/>
              <w:kern w:val="2"/>
              <w:sz w:val="24"/>
              <w:szCs w:val="24"/>
              <w:lang w:val="en-IL" w:eastAsia="en-IL"/>
              <w14:ligatures w14:val="standardContextual"/>
            </w:rPr>
          </w:pPr>
          <w:hyperlink w:anchor="_Toc162699355" w:history="1">
            <w:r w:rsidR="00261F6B" w:rsidRPr="00375E79">
              <w:rPr>
                <w:rStyle w:val="Hyperlink"/>
                <w:rFonts w:hint="eastAsia"/>
                <w:noProof/>
                <w:rtl/>
              </w:rPr>
              <w:t>הנחיות</w:t>
            </w:r>
            <w:r w:rsidR="00261F6B" w:rsidRPr="00375E79">
              <w:rPr>
                <w:rStyle w:val="Hyperlink"/>
                <w:noProof/>
                <w:rtl/>
              </w:rPr>
              <w:t xml:space="preserve"> </w:t>
            </w:r>
            <w:r w:rsidR="00261F6B" w:rsidRPr="00375E79">
              <w:rPr>
                <w:rStyle w:val="Hyperlink"/>
                <w:rFonts w:hint="eastAsia"/>
                <w:noProof/>
                <w:rtl/>
              </w:rPr>
              <w:t>כלליות</w:t>
            </w:r>
            <w:r w:rsidR="00261F6B" w:rsidRPr="00375E79">
              <w:rPr>
                <w:rStyle w:val="Hyperlink"/>
                <w:noProof/>
                <w:rtl/>
              </w:rPr>
              <w:t xml:space="preserve"> </w:t>
            </w:r>
            <w:r w:rsidR="00261F6B" w:rsidRPr="00375E79">
              <w:rPr>
                <w:rStyle w:val="Hyperlink"/>
                <w:rFonts w:hint="eastAsia"/>
                <w:noProof/>
                <w:rtl/>
              </w:rPr>
              <w:t>לכתיבת</w:t>
            </w:r>
            <w:r w:rsidR="00261F6B" w:rsidRPr="00375E79">
              <w:rPr>
                <w:rStyle w:val="Hyperlink"/>
                <w:noProof/>
                <w:rtl/>
              </w:rPr>
              <w:t xml:space="preserve"> </w:t>
            </w:r>
            <w:r w:rsidR="00261F6B" w:rsidRPr="00375E79">
              <w:rPr>
                <w:rStyle w:val="Hyperlink"/>
                <w:rFonts w:hint="eastAsia"/>
                <w:noProof/>
                <w:rtl/>
              </w:rPr>
              <w:t>התרגיל</w:t>
            </w:r>
            <w:r w:rsidR="00261F6B">
              <w:rPr>
                <w:noProof/>
                <w:webHidden/>
              </w:rPr>
              <w:tab/>
            </w:r>
            <w:r w:rsidR="00261F6B">
              <w:rPr>
                <w:noProof/>
                <w:webHidden/>
              </w:rPr>
              <w:fldChar w:fldCharType="begin"/>
            </w:r>
            <w:r w:rsidR="00261F6B">
              <w:rPr>
                <w:noProof/>
                <w:webHidden/>
              </w:rPr>
              <w:instrText xml:space="preserve"> PAGEREF _Toc162699355 \h </w:instrText>
            </w:r>
            <w:r w:rsidR="00261F6B">
              <w:rPr>
                <w:noProof/>
                <w:webHidden/>
              </w:rPr>
            </w:r>
            <w:r w:rsidR="00261F6B">
              <w:rPr>
                <w:noProof/>
                <w:webHidden/>
              </w:rPr>
              <w:fldChar w:fldCharType="separate"/>
            </w:r>
            <w:r w:rsidR="00A12DE5">
              <w:rPr>
                <w:noProof/>
                <w:webHidden/>
                <w:rtl/>
              </w:rPr>
              <w:t>6</w:t>
            </w:r>
            <w:r w:rsidR="00261F6B">
              <w:rPr>
                <w:noProof/>
                <w:webHidden/>
              </w:rPr>
              <w:fldChar w:fldCharType="end"/>
            </w:r>
          </w:hyperlink>
        </w:p>
        <w:p w14:paraId="0558AA0E" w14:textId="0FF1E90A" w:rsidR="00261F6B" w:rsidRDefault="00000000" w:rsidP="00261F6B">
          <w:pPr>
            <w:pStyle w:val="TOC1"/>
            <w:rPr>
              <w:rFonts w:eastAsiaTheme="minorEastAsia"/>
              <w:color w:val="auto"/>
              <w:kern w:val="2"/>
              <w:sz w:val="24"/>
              <w:szCs w:val="24"/>
              <w:lang w:val="en-IL" w:eastAsia="en-IL"/>
              <w14:ligatures w14:val="standardContextual"/>
            </w:rPr>
          </w:pPr>
          <w:hyperlink w:anchor="_Toc162699356" w:history="1">
            <w:r w:rsidR="00261F6B" w:rsidRPr="00375E79">
              <w:rPr>
                <w:rStyle w:val="Hyperlink"/>
                <w:rFonts w:hint="eastAsia"/>
                <w:rtl/>
              </w:rPr>
              <w:t>תרגיל</w:t>
            </w:r>
            <w:r w:rsidR="00261F6B" w:rsidRPr="00375E79">
              <w:rPr>
                <w:rStyle w:val="Hyperlink"/>
                <w:rtl/>
              </w:rPr>
              <w:t xml:space="preserve"> </w:t>
            </w:r>
            <w:r w:rsidR="00261F6B" w:rsidRPr="00375E79">
              <w:rPr>
                <w:rStyle w:val="Hyperlink"/>
              </w:rPr>
              <w:t>reflection</w:t>
            </w:r>
            <w:r w:rsidR="00261F6B" w:rsidRPr="00375E79">
              <w:rPr>
                <w:rStyle w:val="Hyperlink"/>
                <w:rtl/>
              </w:rPr>
              <w:t xml:space="preserve"> – </w:t>
            </w:r>
            <w:r w:rsidR="00261F6B" w:rsidRPr="00375E79">
              <w:rPr>
                <w:rStyle w:val="Hyperlink"/>
                <w:rFonts w:hint="eastAsia"/>
                <w:rtl/>
              </w:rPr>
              <w:t>תרגיל</w:t>
            </w:r>
            <w:r w:rsidR="00261F6B" w:rsidRPr="00375E79">
              <w:rPr>
                <w:rStyle w:val="Hyperlink"/>
                <w:rtl/>
              </w:rPr>
              <w:t xml:space="preserve"> </w:t>
            </w:r>
            <w:r w:rsidR="00261F6B" w:rsidRPr="00375E79">
              <w:rPr>
                <w:rStyle w:val="Hyperlink"/>
                <w:rFonts w:hint="eastAsia"/>
                <w:rtl/>
              </w:rPr>
              <w:t>עצמאי</w:t>
            </w:r>
            <w:r w:rsidR="00261F6B" w:rsidRPr="00375E79">
              <w:rPr>
                <w:rStyle w:val="Hyperlink"/>
                <w:rtl/>
              </w:rPr>
              <w:t xml:space="preserve"> </w:t>
            </w:r>
            <w:r w:rsidR="00261F6B" w:rsidRPr="00375E79">
              <w:rPr>
                <w:rStyle w:val="Hyperlink"/>
                <w:rFonts w:hint="eastAsia"/>
                <w:rtl/>
              </w:rPr>
              <w:t>ביחידים</w:t>
            </w:r>
            <w:r w:rsidR="00261F6B" w:rsidRPr="00375E79">
              <w:rPr>
                <w:rStyle w:val="Hyperlink"/>
                <w:rtl/>
              </w:rPr>
              <w:t xml:space="preserve"> (% 10) - </w:t>
            </w:r>
            <w:r w:rsidR="00261F6B" w:rsidRPr="00375E79">
              <w:rPr>
                <w:rStyle w:val="Hyperlink"/>
                <w:rFonts w:hint="eastAsia"/>
                <w:rtl/>
              </w:rPr>
              <w:t>הגשה</w:t>
            </w:r>
            <w:r w:rsidR="00261F6B" w:rsidRPr="00375E79">
              <w:rPr>
                <w:rStyle w:val="Hyperlink"/>
                <w:rtl/>
              </w:rPr>
              <w:t>: 25.4.24</w:t>
            </w:r>
            <w:r w:rsidR="00261F6B">
              <w:rPr>
                <w:webHidden/>
              </w:rPr>
              <w:tab/>
            </w:r>
            <w:r w:rsidR="00261F6B">
              <w:rPr>
                <w:webHidden/>
              </w:rPr>
              <w:fldChar w:fldCharType="begin"/>
            </w:r>
            <w:r w:rsidR="00261F6B">
              <w:rPr>
                <w:webHidden/>
              </w:rPr>
              <w:instrText xml:space="preserve"> PAGEREF _Toc162699356 \h </w:instrText>
            </w:r>
            <w:r w:rsidR="00261F6B">
              <w:rPr>
                <w:webHidden/>
              </w:rPr>
            </w:r>
            <w:r w:rsidR="00261F6B">
              <w:rPr>
                <w:webHidden/>
              </w:rPr>
              <w:fldChar w:fldCharType="separate"/>
            </w:r>
            <w:r w:rsidR="00A12DE5">
              <w:rPr>
                <w:webHidden/>
                <w:rtl/>
              </w:rPr>
              <w:t>8</w:t>
            </w:r>
            <w:r w:rsidR="00261F6B">
              <w:rPr>
                <w:webHidden/>
              </w:rPr>
              <w:fldChar w:fldCharType="end"/>
            </w:r>
          </w:hyperlink>
        </w:p>
        <w:p w14:paraId="35807E4E" w14:textId="2EF1102B" w:rsidR="00261F6B" w:rsidRDefault="00000000" w:rsidP="00261F6B">
          <w:pPr>
            <w:pStyle w:val="TOC2"/>
            <w:rPr>
              <w:rFonts w:eastAsiaTheme="minorEastAsia"/>
              <w:noProof/>
              <w:kern w:val="2"/>
              <w:sz w:val="24"/>
              <w:szCs w:val="24"/>
              <w:lang w:val="en-IL" w:eastAsia="en-IL"/>
              <w14:ligatures w14:val="standardContextual"/>
            </w:rPr>
          </w:pPr>
          <w:hyperlink w:anchor="_Toc162699357" w:history="1">
            <w:r w:rsidR="00261F6B" w:rsidRPr="00375E79">
              <w:rPr>
                <w:rStyle w:val="Hyperlink"/>
                <w:rFonts w:hint="eastAsia"/>
                <w:noProof/>
                <w:rtl/>
              </w:rPr>
              <w:t>כללי</w:t>
            </w:r>
            <w:r w:rsidR="00261F6B">
              <w:rPr>
                <w:noProof/>
                <w:webHidden/>
              </w:rPr>
              <w:tab/>
            </w:r>
            <w:r w:rsidR="00261F6B">
              <w:rPr>
                <w:noProof/>
                <w:webHidden/>
              </w:rPr>
              <w:fldChar w:fldCharType="begin"/>
            </w:r>
            <w:r w:rsidR="00261F6B">
              <w:rPr>
                <w:noProof/>
                <w:webHidden/>
              </w:rPr>
              <w:instrText xml:space="preserve"> PAGEREF _Toc162699357 \h </w:instrText>
            </w:r>
            <w:r w:rsidR="00261F6B">
              <w:rPr>
                <w:noProof/>
                <w:webHidden/>
              </w:rPr>
            </w:r>
            <w:r w:rsidR="00261F6B">
              <w:rPr>
                <w:noProof/>
                <w:webHidden/>
              </w:rPr>
              <w:fldChar w:fldCharType="separate"/>
            </w:r>
            <w:r w:rsidR="00A12DE5">
              <w:rPr>
                <w:noProof/>
                <w:webHidden/>
                <w:rtl/>
              </w:rPr>
              <w:t>8</w:t>
            </w:r>
            <w:r w:rsidR="00261F6B">
              <w:rPr>
                <w:noProof/>
                <w:webHidden/>
              </w:rPr>
              <w:fldChar w:fldCharType="end"/>
            </w:r>
          </w:hyperlink>
        </w:p>
        <w:p w14:paraId="1D7A380D" w14:textId="61428B0F" w:rsidR="00261F6B" w:rsidRDefault="00000000" w:rsidP="00261F6B">
          <w:pPr>
            <w:pStyle w:val="TOC2"/>
            <w:rPr>
              <w:rFonts w:eastAsiaTheme="minorEastAsia"/>
              <w:noProof/>
              <w:kern w:val="2"/>
              <w:sz w:val="24"/>
              <w:szCs w:val="24"/>
              <w:lang w:val="en-IL" w:eastAsia="en-IL"/>
              <w14:ligatures w14:val="standardContextual"/>
            </w:rPr>
          </w:pPr>
          <w:hyperlink w:anchor="_Toc162699358" w:history="1">
            <w:r w:rsidR="00261F6B" w:rsidRPr="00375E79">
              <w:rPr>
                <w:rStyle w:val="Hyperlink"/>
                <w:rFonts w:hint="eastAsia"/>
                <w:noProof/>
                <w:rtl/>
              </w:rPr>
              <w:t>מבנה</w:t>
            </w:r>
            <w:r w:rsidR="00261F6B" w:rsidRPr="00375E79">
              <w:rPr>
                <w:rStyle w:val="Hyperlink"/>
                <w:noProof/>
                <w:rtl/>
              </w:rPr>
              <w:t xml:space="preserve"> </w:t>
            </w:r>
            <w:r w:rsidR="00261F6B" w:rsidRPr="00375E79">
              <w:rPr>
                <w:rStyle w:val="Hyperlink"/>
                <w:rFonts w:hint="eastAsia"/>
                <w:noProof/>
                <w:rtl/>
              </w:rPr>
              <w:t>התרגיל</w:t>
            </w:r>
            <w:r w:rsidR="00261F6B">
              <w:rPr>
                <w:noProof/>
                <w:webHidden/>
              </w:rPr>
              <w:tab/>
            </w:r>
            <w:r w:rsidR="00261F6B">
              <w:rPr>
                <w:noProof/>
                <w:webHidden/>
              </w:rPr>
              <w:fldChar w:fldCharType="begin"/>
            </w:r>
            <w:r w:rsidR="00261F6B">
              <w:rPr>
                <w:noProof/>
                <w:webHidden/>
              </w:rPr>
              <w:instrText xml:space="preserve"> PAGEREF _Toc162699358 \h </w:instrText>
            </w:r>
            <w:r w:rsidR="00261F6B">
              <w:rPr>
                <w:noProof/>
                <w:webHidden/>
              </w:rPr>
            </w:r>
            <w:r w:rsidR="00261F6B">
              <w:rPr>
                <w:noProof/>
                <w:webHidden/>
              </w:rPr>
              <w:fldChar w:fldCharType="separate"/>
            </w:r>
            <w:r w:rsidR="00A12DE5">
              <w:rPr>
                <w:noProof/>
                <w:webHidden/>
                <w:rtl/>
              </w:rPr>
              <w:t>8</w:t>
            </w:r>
            <w:r w:rsidR="00261F6B">
              <w:rPr>
                <w:noProof/>
                <w:webHidden/>
              </w:rPr>
              <w:fldChar w:fldCharType="end"/>
            </w:r>
          </w:hyperlink>
        </w:p>
        <w:p w14:paraId="74C509A9" w14:textId="02360B9D" w:rsidR="00261F6B" w:rsidRDefault="00000000" w:rsidP="00261F6B">
          <w:pPr>
            <w:pStyle w:val="TOC2"/>
            <w:rPr>
              <w:rFonts w:eastAsiaTheme="minorEastAsia"/>
              <w:noProof/>
              <w:kern w:val="2"/>
              <w:sz w:val="24"/>
              <w:szCs w:val="24"/>
              <w:lang w:val="en-IL" w:eastAsia="en-IL"/>
              <w14:ligatures w14:val="standardContextual"/>
            </w:rPr>
          </w:pPr>
          <w:hyperlink w:anchor="_Toc162699359" w:history="1">
            <w:r w:rsidR="00261F6B" w:rsidRPr="00375E79">
              <w:rPr>
                <w:rStyle w:val="Hyperlink"/>
                <w:rFonts w:hint="eastAsia"/>
                <w:noProof/>
                <w:rtl/>
              </w:rPr>
              <w:t>ניקוד</w:t>
            </w:r>
            <w:r w:rsidR="00261F6B">
              <w:rPr>
                <w:noProof/>
                <w:webHidden/>
              </w:rPr>
              <w:tab/>
            </w:r>
            <w:r w:rsidR="00261F6B">
              <w:rPr>
                <w:noProof/>
                <w:webHidden/>
              </w:rPr>
              <w:fldChar w:fldCharType="begin"/>
            </w:r>
            <w:r w:rsidR="00261F6B">
              <w:rPr>
                <w:noProof/>
                <w:webHidden/>
              </w:rPr>
              <w:instrText xml:space="preserve"> PAGEREF _Toc162699359 \h </w:instrText>
            </w:r>
            <w:r w:rsidR="00261F6B">
              <w:rPr>
                <w:noProof/>
                <w:webHidden/>
              </w:rPr>
            </w:r>
            <w:r w:rsidR="00261F6B">
              <w:rPr>
                <w:noProof/>
                <w:webHidden/>
              </w:rPr>
              <w:fldChar w:fldCharType="separate"/>
            </w:r>
            <w:r w:rsidR="00A12DE5">
              <w:rPr>
                <w:noProof/>
                <w:webHidden/>
                <w:rtl/>
              </w:rPr>
              <w:t>8</w:t>
            </w:r>
            <w:r w:rsidR="00261F6B">
              <w:rPr>
                <w:noProof/>
                <w:webHidden/>
              </w:rPr>
              <w:fldChar w:fldCharType="end"/>
            </w:r>
          </w:hyperlink>
        </w:p>
        <w:p w14:paraId="4610886A" w14:textId="69E0EAE2" w:rsidR="00261F6B" w:rsidRDefault="00000000" w:rsidP="00261F6B">
          <w:pPr>
            <w:pStyle w:val="TOC2"/>
            <w:rPr>
              <w:rFonts w:eastAsiaTheme="minorEastAsia"/>
              <w:noProof/>
              <w:kern w:val="2"/>
              <w:sz w:val="24"/>
              <w:szCs w:val="24"/>
              <w:lang w:val="en-IL" w:eastAsia="en-IL"/>
              <w14:ligatures w14:val="standardContextual"/>
            </w:rPr>
          </w:pPr>
          <w:hyperlink w:anchor="_Toc162699360" w:history="1">
            <w:r w:rsidR="00261F6B" w:rsidRPr="00375E79">
              <w:rPr>
                <w:rStyle w:val="Hyperlink"/>
                <w:rFonts w:hint="eastAsia"/>
                <w:noProof/>
                <w:rtl/>
              </w:rPr>
              <w:t>איך</w:t>
            </w:r>
            <w:r w:rsidR="00261F6B" w:rsidRPr="00375E79">
              <w:rPr>
                <w:rStyle w:val="Hyperlink"/>
                <w:noProof/>
                <w:rtl/>
              </w:rPr>
              <w:t xml:space="preserve"> </w:t>
            </w:r>
            <w:r w:rsidR="00261F6B" w:rsidRPr="00375E79">
              <w:rPr>
                <w:rStyle w:val="Hyperlink"/>
                <w:rFonts w:hint="eastAsia"/>
                <w:noProof/>
                <w:rtl/>
              </w:rPr>
              <w:t>בודקים</w:t>
            </w:r>
            <w:r w:rsidR="00261F6B" w:rsidRPr="00375E79">
              <w:rPr>
                <w:rStyle w:val="Hyperlink"/>
                <w:noProof/>
                <w:rtl/>
              </w:rPr>
              <w:t xml:space="preserve"> ?</w:t>
            </w:r>
            <w:r w:rsidR="00261F6B">
              <w:rPr>
                <w:noProof/>
                <w:webHidden/>
              </w:rPr>
              <w:tab/>
            </w:r>
            <w:r w:rsidR="00261F6B">
              <w:rPr>
                <w:noProof/>
                <w:webHidden/>
              </w:rPr>
              <w:fldChar w:fldCharType="begin"/>
            </w:r>
            <w:r w:rsidR="00261F6B">
              <w:rPr>
                <w:noProof/>
                <w:webHidden/>
              </w:rPr>
              <w:instrText xml:space="preserve"> PAGEREF _Toc162699360 \h </w:instrText>
            </w:r>
            <w:r w:rsidR="00261F6B">
              <w:rPr>
                <w:noProof/>
                <w:webHidden/>
              </w:rPr>
            </w:r>
            <w:r w:rsidR="00261F6B">
              <w:rPr>
                <w:noProof/>
                <w:webHidden/>
              </w:rPr>
              <w:fldChar w:fldCharType="separate"/>
            </w:r>
            <w:r w:rsidR="00A12DE5">
              <w:rPr>
                <w:noProof/>
                <w:webHidden/>
                <w:rtl/>
              </w:rPr>
              <w:t>9</w:t>
            </w:r>
            <w:r w:rsidR="00261F6B">
              <w:rPr>
                <w:noProof/>
                <w:webHidden/>
              </w:rPr>
              <w:fldChar w:fldCharType="end"/>
            </w:r>
          </w:hyperlink>
        </w:p>
        <w:p w14:paraId="034E1344" w14:textId="7FFE7D60" w:rsidR="00261F6B" w:rsidRDefault="00000000" w:rsidP="00261F6B">
          <w:pPr>
            <w:pStyle w:val="TOC2"/>
            <w:rPr>
              <w:rFonts w:eastAsiaTheme="minorEastAsia"/>
              <w:noProof/>
              <w:kern w:val="2"/>
              <w:sz w:val="24"/>
              <w:szCs w:val="24"/>
              <w:lang w:val="en-IL" w:eastAsia="en-IL"/>
              <w14:ligatures w14:val="standardContextual"/>
            </w:rPr>
          </w:pPr>
          <w:hyperlink w:anchor="_Toc162699361" w:history="1">
            <w:r w:rsidR="00261F6B" w:rsidRPr="00375E79">
              <w:rPr>
                <w:rStyle w:val="Hyperlink"/>
                <w:rFonts w:hint="eastAsia"/>
                <w:noProof/>
                <w:rtl/>
              </w:rPr>
              <w:t>מה</w:t>
            </w:r>
            <w:r w:rsidR="00261F6B" w:rsidRPr="00375E79">
              <w:rPr>
                <w:rStyle w:val="Hyperlink"/>
                <w:noProof/>
                <w:rtl/>
              </w:rPr>
              <w:t xml:space="preserve"> </w:t>
            </w:r>
            <w:r w:rsidR="00261F6B" w:rsidRPr="00375E79">
              <w:rPr>
                <w:rStyle w:val="Hyperlink"/>
                <w:rFonts w:hint="eastAsia"/>
                <w:noProof/>
                <w:rtl/>
              </w:rPr>
              <w:t>מגישים</w:t>
            </w:r>
            <w:r w:rsidR="00261F6B" w:rsidRPr="00375E79">
              <w:rPr>
                <w:rStyle w:val="Hyperlink"/>
                <w:noProof/>
                <w:rtl/>
              </w:rPr>
              <w:t xml:space="preserve"> ?</w:t>
            </w:r>
            <w:r w:rsidR="00261F6B">
              <w:rPr>
                <w:noProof/>
                <w:webHidden/>
              </w:rPr>
              <w:tab/>
            </w:r>
            <w:r w:rsidR="00261F6B">
              <w:rPr>
                <w:noProof/>
                <w:webHidden/>
              </w:rPr>
              <w:fldChar w:fldCharType="begin"/>
            </w:r>
            <w:r w:rsidR="00261F6B">
              <w:rPr>
                <w:noProof/>
                <w:webHidden/>
              </w:rPr>
              <w:instrText xml:space="preserve"> PAGEREF _Toc162699361 \h </w:instrText>
            </w:r>
            <w:r w:rsidR="00261F6B">
              <w:rPr>
                <w:noProof/>
                <w:webHidden/>
              </w:rPr>
            </w:r>
            <w:r w:rsidR="00261F6B">
              <w:rPr>
                <w:noProof/>
                <w:webHidden/>
              </w:rPr>
              <w:fldChar w:fldCharType="separate"/>
            </w:r>
            <w:r w:rsidR="00A12DE5">
              <w:rPr>
                <w:noProof/>
                <w:webHidden/>
                <w:rtl/>
              </w:rPr>
              <w:t>9</w:t>
            </w:r>
            <w:r w:rsidR="00261F6B">
              <w:rPr>
                <w:noProof/>
                <w:webHidden/>
              </w:rPr>
              <w:fldChar w:fldCharType="end"/>
            </w:r>
          </w:hyperlink>
        </w:p>
        <w:p w14:paraId="6545D97D" w14:textId="7BF06C0E" w:rsidR="00261F6B" w:rsidRDefault="00000000" w:rsidP="00261F6B">
          <w:pPr>
            <w:pStyle w:val="TOC2"/>
            <w:rPr>
              <w:rFonts w:eastAsiaTheme="minorEastAsia"/>
              <w:noProof/>
              <w:kern w:val="2"/>
              <w:sz w:val="24"/>
              <w:szCs w:val="24"/>
              <w:lang w:val="en-IL" w:eastAsia="en-IL"/>
              <w14:ligatures w14:val="standardContextual"/>
            </w:rPr>
          </w:pPr>
          <w:hyperlink w:anchor="_Toc162699362" w:history="1">
            <w:r w:rsidR="00261F6B" w:rsidRPr="00375E79">
              <w:rPr>
                <w:rStyle w:val="Hyperlink"/>
                <w:rFonts w:hint="eastAsia"/>
                <w:noProof/>
                <w:rtl/>
              </w:rPr>
              <w:t>מקרה</w:t>
            </w:r>
            <w:r w:rsidR="00261F6B" w:rsidRPr="00375E79">
              <w:rPr>
                <w:rStyle w:val="Hyperlink"/>
                <w:noProof/>
                <w:rtl/>
              </w:rPr>
              <w:t xml:space="preserve"> </w:t>
            </w:r>
            <w:r w:rsidR="00261F6B" w:rsidRPr="00375E79">
              <w:rPr>
                <w:rStyle w:val="Hyperlink"/>
                <w:rFonts w:hint="eastAsia"/>
                <w:noProof/>
                <w:rtl/>
              </w:rPr>
              <w:t>בדיקה</w:t>
            </w:r>
            <w:r w:rsidR="00261F6B" w:rsidRPr="00375E79">
              <w:rPr>
                <w:rStyle w:val="Hyperlink"/>
                <w:noProof/>
                <w:rtl/>
              </w:rPr>
              <w:t xml:space="preserve"> </w:t>
            </w:r>
            <w:r w:rsidR="00261F6B" w:rsidRPr="00375E79">
              <w:rPr>
                <w:rStyle w:val="Hyperlink"/>
                <w:rFonts w:hint="eastAsia"/>
                <w:noProof/>
                <w:rtl/>
              </w:rPr>
              <w:t>לדוגמא</w:t>
            </w:r>
            <w:r w:rsidR="00261F6B">
              <w:rPr>
                <w:noProof/>
                <w:webHidden/>
              </w:rPr>
              <w:tab/>
            </w:r>
            <w:r w:rsidR="00261F6B">
              <w:rPr>
                <w:noProof/>
                <w:webHidden/>
              </w:rPr>
              <w:fldChar w:fldCharType="begin"/>
            </w:r>
            <w:r w:rsidR="00261F6B">
              <w:rPr>
                <w:noProof/>
                <w:webHidden/>
              </w:rPr>
              <w:instrText xml:space="preserve"> PAGEREF _Toc162699362 \h </w:instrText>
            </w:r>
            <w:r w:rsidR="00261F6B">
              <w:rPr>
                <w:noProof/>
                <w:webHidden/>
              </w:rPr>
            </w:r>
            <w:r w:rsidR="00261F6B">
              <w:rPr>
                <w:noProof/>
                <w:webHidden/>
              </w:rPr>
              <w:fldChar w:fldCharType="separate"/>
            </w:r>
            <w:r w:rsidR="00A12DE5">
              <w:rPr>
                <w:noProof/>
                <w:webHidden/>
                <w:rtl/>
              </w:rPr>
              <w:t>9</w:t>
            </w:r>
            <w:r w:rsidR="00261F6B">
              <w:rPr>
                <w:noProof/>
                <w:webHidden/>
              </w:rPr>
              <w:fldChar w:fldCharType="end"/>
            </w:r>
          </w:hyperlink>
        </w:p>
        <w:p w14:paraId="43B57CAF" w14:textId="6A185734" w:rsidR="00261F6B" w:rsidRDefault="00000000" w:rsidP="00261F6B">
          <w:pPr>
            <w:pStyle w:val="TOC1"/>
            <w:rPr>
              <w:rFonts w:eastAsiaTheme="minorEastAsia"/>
              <w:color w:val="auto"/>
              <w:kern w:val="2"/>
              <w:sz w:val="24"/>
              <w:szCs w:val="24"/>
              <w:lang w:val="en-IL" w:eastAsia="en-IL"/>
              <w14:ligatures w14:val="standardContextual"/>
            </w:rPr>
          </w:pPr>
          <w:hyperlink w:anchor="_Toc162699363" w:history="1">
            <w:r w:rsidR="00261F6B" w:rsidRPr="00375E79">
              <w:rPr>
                <w:rStyle w:val="Hyperlink"/>
              </w:rPr>
              <w:t>Code Names</w:t>
            </w:r>
            <w:r w:rsidR="00261F6B" w:rsidRPr="00375E79">
              <w:rPr>
                <w:rStyle w:val="Hyperlink"/>
                <w:rtl/>
              </w:rPr>
              <w:t xml:space="preserve"> (</w:t>
            </w:r>
            <w:r w:rsidR="00261F6B" w:rsidRPr="00375E79">
              <w:rPr>
                <w:rStyle w:val="Hyperlink"/>
                <w:rFonts w:hint="eastAsia"/>
                <w:rtl/>
              </w:rPr>
              <w:t>שם</w:t>
            </w:r>
            <w:r w:rsidR="00261F6B" w:rsidRPr="00375E79">
              <w:rPr>
                <w:rStyle w:val="Hyperlink"/>
                <w:rtl/>
              </w:rPr>
              <w:t>-</w:t>
            </w:r>
            <w:r w:rsidR="00261F6B" w:rsidRPr="00375E79">
              <w:rPr>
                <w:rStyle w:val="Hyperlink"/>
                <w:rFonts w:hint="eastAsia"/>
                <w:rtl/>
              </w:rPr>
              <w:t>קוד</w:t>
            </w:r>
            <w:r w:rsidR="00261F6B" w:rsidRPr="00375E79">
              <w:rPr>
                <w:rStyle w:val="Hyperlink"/>
                <w:rtl/>
              </w:rPr>
              <w:t>)</w:t>
            </w:r>
            <w:r w:rsidR="00261F6B">
              <w:rPr>
                <w:webHidden/>
              </w:rPr>
              <w:tab/>
            </w:r>
            <w:r w:rsidR="00261F6B">
              <w:rPr>
                <w:webHidden/>
              </w:rPr>
              <w:fldChar w:fldCharType="begin"/>
            </w:r>
            <w:r w:rsidR="00261F6B">
              <w:rPr>
                <w:webHidden/>
              </w:rPr>
              <w:instrText xml:space="preserve"> PAGEREF _Toc162699363 \h </w:instrText>
            </w:r>
            <w:r w:rsidR="00261F6B">
              <w:rPr>
                <w:webHidden/>
              </w:rPr>
            </w:r>
            <w:r w:rsidR="00261F6B">
              <w:rPr>
                <w:webHidden/>
              </w:rPr>
              <w:fldChar w:fldCharType="separate"/>
            </w:r>
            <w:r w:rsidR="00A12DE5">
              <w:rPr>
                <w:webHidden/>
                <w:rtl/>
              </w:rPr>
              <w:t>11</w:t>
            </w:r>
            <w:r w:rsidR="00261F6B">
              <w:rPr>
                <w:webHidden/>
              </w:rPr>
              <w:fldChar w:fldCharType="end"/>
            </w:r>
          </w:hyperlink>
        </w:p>
        <w:p w14:paraId="247D221D" w14:textId="5829F93D" w:rsidR="00261F6B" w:rsidRDefault="00000000" w:rsidP="00261F6B">
          <w:pPr>
            <w:pStyle w:val="TOC2"/>
            <w:rPr>
              <w:rFonts w:eastAsiaTheme="minorEastAsia"/>
              <w:noProof/>
              <w:kern w:val="2"/>
              <w:sz w:val="24"/>
              <w:szCs w:val="24"/>
              <w:lang w:val="en-IL" w:eastAsia="en-IL"/>
              <w14:ligatures w14:val="standardContextual"/>
            </w:rPr>
          </w:pPr>
          <w:hyperlink w:anchor="_Toc162699364" w:history="1">
            <w:r w:rsidR="00261F6B" w:rsidRPr="00375E79">
              <w:rPr>
                <w:rStyle w:val="Hyperlink"/>
                <w:rFonts w:hint="eastAsia"/>
                <w:noProof/>
                <w:rtl/>
              </w:rPr>
              <w:t>חוקי</w:t>
            </w:r>
            <w:r w:rsidR="00261F6B" w:rsidRPr="00375E79">
              <w:rPr>
                <w:rStyle w:val="Hyperlink"/>
                <w:noProof/>
                <w:rtl/>
              </w:rPr>
              <w:t xml:space="preserve"> </w:t>
            </w:r>
            <w:r w:rsidR="00261F6B" w:rsidRPr="00375E79">
              <w:rPr>
                <w:rStyle w:val="Hyperlink"/>
                <w:rFonts w:hint="eastAsia"/>
                <w:noProof/>
                <w:rtl/>
              </w:rPr>
              <w:t>המשחק</w:t>
            </w:r>
            <w:r w:rsidR="00261F6B">
              <w:rPr>
                <w:noProof/>
                <w:webHidden/>
              </w:rPr>
              <w:tab/>
            </w:r>
            <w:r w:rsidR="00261F6B">
              <w:rPr>
                <w:noProof/>
                <w:webHidden/>
              </w:rPr>
              <w:fldChar w:fldCharType="begin"/>
            </w:r>
            <w:r w:rsidR="00261F6B">
              <w:rPr>
                <w:noProof/>
                <w:webHidden/>
              </w:rPr>
              <w:instrText xml:space="preserve"> PAGEREF _Toc162699364 \h </w:instrText>
            </w:r>
            <w:r w:rsidR="00261F6B">
              <w:rPr>
                <w:noProof/>
                <w:webHidden/>
              </w:rPr>
            </w:r>
            <w:r w:rsidR="00261F6B">
              <w:rPr>
                <w:noProof/>
                <w:webHidden/>
              </w:rPr>
              <w:fldChar w:fldCharType="separate"/>
            </w:r>
            <w:r w:rsidR="00A12DE5">
              <w:rPr>
                <w:noProof/>
                <w:webHidden/>
                <w:rtl/>
              </w:rPr>
              <w:t>11</w:t>
            </w:r>
            <w:r w:rsidR="00261F6B">
              <w:rPr>
                <w:noProof/>
                <w:webHidden/>
              </w:rPr>
              <w:fldChar w:fldCharType="end"/>
            </w:r>
          </w:hyperlink>
        </w:p>
        <w:p w14:paraId="6F927285" w14:textId="103F34F7" w:rsidR="00261F6B" w:rsidRDefault="00000000" w:rsidP="00261F6B">
          <w:pPr>
            <w:pStyle w:val="TOC2"/>
            <w:rPr>
              <w:rFonts w:eastAsiaTheme="minorEastAsia"/>
              <w:noProof/>
              <w:kern w:val="2"/>
              <w:sz w:val="24"/>
              <w:szCs w:val="24"/>
              <w:lang w:val="en-IL" w:eastAsia="en-IL"/>
              <w14:ligatures w14:val="standardContextual"/>
            </w:rPr>
          </w:pPr>
          <w:hyperlink w:anchor="_Toc162699365" w:history="1">
            <w:r w:rsidR="00261F6B" w:rsidRPr="00375E79">
              <w:rPr>
                <w:rStyle w:val="Hyperlink"/>
                <w:rFonts w:hint="eastAsia"/>
                <w:noProof/>
                <w:rtl/>
              </w:rPr>
              <w:t>מהלך</w:t>
            </w:r>
            <w:r w:rsidR="00261F6B" w:rsidRPr="00375E79">
              <w:rPr>
                <w:rStyle w:val="Hyperlink"/>
                <w:noProof/>
                <w:rtl/>
              </w:rPr>
              <w:t xml:space="preserve"> </w:t>
            </w:r>
            <w:r w:rsidR="00261F6B" w:rsidRPr="00375E79">
              <w:rPr>
                <w:rStyle w:val="Hyperlink"/>
                <w:rFonts w:hint="eastAsia"/>
                <w:noProof/>
                <w:rtl/>
              </w:rPr>
              <w:t>המשחק</w:t>
            </w:r>
            <w:r w:rsidR="00261F6B">
              <w:rPr>
                <w:noProof/>
                <w:webHidden/>
              </w:rPr>
              <w:tab/>
            </w:r>
            <w:r w:rsidR="00261F6B">
              <w:rPr>
                <w:noProof/>
                <w:webHidden/>
              </w:rPr>
              <w:fldChar w:fldCharType="begin"/>
            </w:r>
            <w:r w:rsidR="00261F6B">
              <w:rPr>
                <w:noProof/>
                <w:webHidden/>
              </w:rPr>
              <w:instrText xml:space="preserve"> PAGEREF _Toc162699365 \h </w:instrText>
            </w:r>
            <w:r w:rsidR="00261F6B">
              <w:rPr>
                <w:noProof/>
                <w:webHidden/>
              </w:rPr>
            </w:r>
            <w:r w:rsidR="00261F6B">
              <w:rPr>
                <w:noProof/>
                <w:webHidden/>
              </w:rPr>
              <w:fldChar w:fldCharType="separate"/>
            </w:r>
            <w:r w:rsidR="00A12DE5">
              <w:rPr>
                <w:noProof/>
                <w:webHidden/>
                <w:rtl/>
              </w:rPr>
              <w:t>11</w:t>
            </w:r>
            <w:r w:rsidR="00261F6B">
              <w:rPr>
                <w:noProof/>
                <w:webHidden/>
              </w:rPr>
              <w:fldChar w:fldCharType="end"/>
            </w:r>
          </w:hyperlink>
        </w:p>
        <w:p w14:paraId="60405D2A" w14:textId="67936C68" w:rsidR="00261F6B" w:rsidRDefault="00000000" w:rsidP="00261F6B">
          <w:pPr>
            <w:pStyle w:val="TOC2"/>
            <w:rPr>
              <w:rFonts w:eastAsiaTheme="minorEastAsia"/>
              <w:noProof/>
              <w:kern w:val="2"/>
              <w:sz w:val="24"/>
              <w:szCs w:val="24"/>
              <w:lang w:val="en-IL" w:eastAsia="en-IL"/>
              <w14:ligatures w14:val="standardContextual"/>
            </w:rPr>
          </w:pPr>
          <w:hyperlink w:anchor="_Toc162699366" w:history="1">
            <w:r w:rsidR="00261F6B" w:rsidRPr="00375E79">
              <w:rPr>
                <w:rStyle w:val="Hyperlink"/>
                <w:rFonts w:hint="eastAsia"/>
                <w:noProof/>
                <w:rtl/>
              </w:rPr>
              <w:t>הרחבות</w:t>
            </w:r>
            <w:r w:rsidR="00261F6B">
              <w:rPr>
                <w:noProof/>
                <w:webHidden/>
              </w:rPr>
              <w:tab/>
            </w:r>
            <w:r w:rsidR="00261F6B">
              <w:rPr>
                <w:noProof/>
                <w:webHidden/>
              </w:rPr>
              <w:fldChar w:fldCharType="begin"/>
            </w:r>
            <w:r w:rsidR="00261F6B">
              <w:rPr>
                <w:noProof/>
                <w:webHidden/>
              </w:rPr>
              <w:instrText xml:space="preserve"> PAGEREF _Toc162699366 \h </w:instrText>
            </w:r>
            <w:r w:rsidR="00261F6B">
              <w:rPr>
                <w:noProof/>
                <w:webHidden/>
              </w:rPr>
            </w:r>
            <w:r w:rsidR="00261F6B">
              <w:rPr>
                <w:noProof/>
                <w:webHidden/>
              </w:rPr>
              <w:fldChar w:fldCharType="separate"/>
            </w:r>
            <w:r w:rsidR="00A12DE5">
              <w:rPr>
                <w:noProof/>
                <w:webHidden/>
                <w:rtl/>
              </w:rPr>
              <w:t>11</w:t>
            </w:r>
            <w:r w:rsidR="00261F6B">
              <w:rPr>
                <w:noProof/>
                <w:webHidden/>
              </w:rPr>
              <w:fldChar w:fldCharType="end"/>
            </w:r>
          </w:hyperlink>
        </w:p>
        <w:p w14:paraId="2042F00C" w14:textId="7C3F3DAB" w:rsidR="00261F6B" w:rsidRDefault="00000000" w:rsidP="00261F6B">
          <w:pPr>
            <w:pStyle w:val="TOC2"/>
            <w:rPr>
              <w:rFonts w:eastAsiaTheme="minorEastAsia"/>
              <w:noProof/>
              <w:kern w:val="2"/>
              <w:sz w:val="24"/>
              <w:szCs w:val="24"/>
              <w:lang w:val="en-IL" w:eastAsia="en-IL"/>
              <w14:ligatures w14:val="standardContextual"/>
            </w:rPr>
          </w:pPr>
          <w:hyperlink w:anchor="_Toc162699367" w:history="1">
            <w:r w:rsidR="00261F6B" w:rsidRPr="00375E79">
              <w:rPr>
                <w:rStyle w:val="Hyperlink"/>
                <w:rFonts w:hint="eastAsia"/>
                <w:noProof/>
                <w:rtl/>
              </w:rPr>
              <w:t>הנחיות</w:t>
            </w:r>
            <w:r w:rsidR="00261F6B" w:rsidRPr="00375E79">
              <w:rPr>
                <w:rStyle w:val="Hyperlink"/>
                <w:noProof/>
                <w:rtl/>
              </w:rPr>
              <w:t xml:space="preserve"> </w:t>
            </w:r>
            <w:r w:rsidR="00261F6B" w:rsidRPr="00375E79">
              <w:rPr>
                <w:rStyle w:val="Hyperlink"/>
                <w:rFonts w:hint="eastAsia"/>
                <w:noProof/>
                <w:rtl/>
              </w:rPr>
              <w:t>ספציפיות</w:t>
            </w:r>
            <w:r w:rsidR="00261F6B" w:rsidRPr="00375E79">
              <w:rPr>
                <w:rStyle w:val="Hyperlink"/>
                <w:noProof/>
                <w:rtl/>
              </w:rPr>
              <w:t xml:space="preserve"> </w:t>
            </w:r>
            <w:r w:rsidR="00261F6B" w:rsidRPr="00375E79">
              <w:rPr>
                <w:rStyle w:val="Hyperlink"/>
                <w:rFonts w:hint="eastAsia"/>
                <w:noProof/>
                <w:rtl/>
              </w:rPr>
              <w:t>למימוש</w:t>
            </w:r>
            <w:r w:rsidR="00261F6B" w:rsidRPr="00375E79">
              <w:rPr>
                <w:rStyle w:val="Hyperlink"/>
                <w:noProof/>
                <w:rtl/>
              </w:rPr>
              <w:t xml:space="preserve"> </w:t>
            </w:r>
            <w:r w:rsidR="00261F6B" w:rsidRPr="00375E79">
              <w:rPr>
                <w:rStyle w:val="Hyperlink"/>
                <w:rFonts w:hint="eastAsia"/>
                <w:noProof/>
                <w:rtl/>
              </w:rPr>
              <w:t>תרגיל</w:t>
            </w:r>
            <w:r w:rsidR="00261F6B" w:rsidRPr="00375E79">
              <w:rPr>
                <w:rStyle w:val="Hyperlink"/>
                <w:noProof/>
                <w:rtl/>
              </w:rPr>
              <w:t xml:space="preserve"> </w:t>
            </w:r>
            <w:r w:rsidR="00261F6B" w:rsidRPr="00375E79">
              <w:rPr>
                <w:rStyle w:val="Hyperlink"/>
                <w:rFonts w:hint="eastAsia"/>
                <w:noProof/>
                <w:rtl/>
              </w:rPr>
              <w:t>שם</w:t>
            </w:r>
            <w:r w:rsidR="00261F6B" w:rsidRPr="00375E79">
              <w:rPr>
                <w:rStyle w:val="Hyperlink"/>
                <w:noProof/>
                <w:rtl/>
              </w:rPr>
              <w:t>-</w:t>
            </w:r>
            <w:r w:rsidR="00261F6B" w:rsidRPr="00375E79">
              <w:rPr>
                <w:rStyle w:val="Hyperlink"/>
                <w:rFonts w:hint="eastAsia"/>
                <w:noProof/>
                <w:rtl/>
              </w:rPr>
              <w:t>קוד</w:t>
            </w:r>
            <w:r w:rsidR="00261F6B">
              <w:rPr>
                <w:noProof/>
                <w:webHidden/>
              </w:rPr>
              <w:tab/>
            </w:r>
            <w:r w:rsidR="00261F6B">
              <w:rPr>
                <w:noProof/>
                <w:webHidden/>
              </w:rPr>
              <w:fldChar w:fldCharType="begin"/>
            </w:r>
            <w:r w:rsidR="00261F6B">
              <w:rPr>
                <w:noProof/>
                <w:webHidden/>
              </w:rPr>
              <w:instrText xml:space="preserve"> PAGEREF _Toc162699367 \h </w:instrText>
            </w:r>
            <w:r w:rsidR="00261F6B">
              <w:rPr>
                <w:noProof/>
                <w:webHidden/>
              </w:rPr>
            </w:r>
            <w:r w:rsidR="00261F6B">
              <w:rPr>
                <w:noProof/>
                <w:webHidden/>
              </w:rPr>
              <w:fldChar w:fldCharType="separate"/>
            </w:r>
            <w:r w:rsidR="00A12DE5">
              <w:rPr>
                <w:noProof/>
                <w:webHidden/>
                <w:rtl/>
              </w:rPr>
              <w:t>12</w:t>
            </w:r>
            <w:r w:rsidR="00261F6B">
              <w:rPr>
                <w:noProof/>
                <w:webHidden/>
              </w:rPr>
              <w:fldChar w:fldCharType="end"/>
            </w:r>
          </w:hyperlink>
        </w:p>
        <w:p w14:paraId="42FFC364" w14:textId="316207C4" w:rsidR="00261F6B" w:rsidRDefault="00000000" w:rsidP="00261F6B">
          <w:pPr>
            <w:pStyle w:val="TOC1"/>
            <w:rPr>
              <w:rFonts w:eastAsiaTheme="minorEastAsia"/>
              <w:color w:val="auto"/>
              <w:kern w:val="2"/>
              <w:sz w:val="24"/>
              <w:szCs w:val="24"/>
              <w:lang w:val="en-IL" w:eastAsia="en-IL"/>
              <w14:ligatures w14:val="standardContextual"/>
            </w:rPr>
          </w:pPr>
          <w:hyperlink w:anchor="_Toc162699368" w:history="1">
            <w:r w:rsidR="00261F6B" w:rsidRPr="00375E79">
              <w:rPr>
                <w:rStyle w:val="Hyperlink"/>
                <w:rFonts w:hint="eastAsia"/>
                <w:rtl/>
              </w:rPr>
              <w:t>תרגיל</w:t>
            </w:r>
            <w:r w:rsidR="00261F6B" w:rsidRPr="00375E79">
              <w:rPr>
                <w:rStyle w:val="Hyperlink"/>
                <w:rtl/>
              </w:rPr>
              <w:t xml:space="preserve"> 1 – </w:t>
            </w:r>
            <w:r w:rsidR="00261F6B" w:rsidRPr="00375E79">
              <w:rPr>
                <w:rStyle w:val="Hyperlink"/>
                <w:rFonts w:hint="eastAsia"/>
                <w:rtl/>
              </w:rPr>
              <w:t>מימוש</w:t>
            </w:r>
            <w:r w:rsidR="00261F6B" w:rsidRPr="00375E79">
              <w:rPr>
                <w:rStyle w:val="Hyperlink"/>
                <w:rtl/>
              </w:rPr>
              <w:t xml:space="preserve"> </w:t>
            </w:r>
            <w:r w:rsidR="00261F6B" w:rsidRPr="00375E79">
              <w:rPr>
                <w:rStyle w:val="Hyperlink"/>
                <w:rFonts w:hint="eastAsia"/>
                <w:b/>
                <w:bCs/>
                <w:rtl/>
              </w:rPr>
              <w:t>שם</w:t>
            </w:r>
            <w:r w:rsidR="00261F6B" w:rsidRPr="00375E79">
              <w:rPr>
                <w:rStyle w:val="Hyperlink"/>
                <w:b/>
                <w:bCs/>
                <w:rtl/>
              </w:rPr>
              <w:t>-</w:t>
            </w:r>
            <w:r w:rsidR="00261F6B" w:rsidRPr="00375E79">
              <w:rPr>
                <w:rStyle w:val="Hyperlink"/>
                <w:rFonts w:hint="eastAsia"/>
                <w:b/>
                <w:bCs/>
                <w:rtl/>
              </w:rPr>
              <w:t>קוד</w:t>
            </w:r>
            <w:r w:rsidR="00261F6B" w:rsidRPr="00375E79">
              <w:rPr>
                <w:rStyle w:val="Hyperlink"/>
                <w:b/>
                <w:bCs/>
                <w:rtl/>
              </w:rPr>
              <w:t xml:space="preserve"> </w:t>
            </w:r>
            <w:r w:rsidR="00261F6B" w:rsidRPr="00375E79">
              <w:rPr>
                <w:rStyle w:val="Hyperlink"/>
                <w:rFonts w:hint="eastAsia"/>
                <w:rtl/>
              </w:rPr>
              <w:t>כאפליקציית</w:t>
            </w:r>
            <w:r w:rsidR="00261F6B" w:rsidRPr="00375E79">
              <w:rPr>
                <w:rStyle w:val="Hyperlink"/>
                <w:rtl/>
              </w:rPr>
              <w:t xml:space="preserve"> </w:t>
            </w:r>
            <w:r w:rsidR="00261F6B" w:rsidRPr="00375E79">
              <w:rPr>
                <w:rStyle w:val="Hyperlink"/>
              </w:rPr>
              <w:t>Console</w:t>
            </w:r>
            <w:r w:rsidR="00261F6B" w:rsidRPr="00375E79">
              <w:rPr>
                <w:rStyle w:val="Hyperlink"/>
                <w:rtl/>
              </w:rPr>
              <w:t xml:space="preserve"> (% 35) - </w:t>
            </w:r>
            <w:r w:rsidR="00261F6B" w:rsidRPr="00375E79">
              <w:rPr>
                <w:rStyle w:val="Hyperlink"/>
                <w:rFonts w:hint="eastAsia"/>
                <w:rtl/>
              </w:rPr>
              <w:t>הגשה</w:t>
            </w:r>
            <w:r w:rsidR="00261F6B" w:rsidRPr="00375E79">
              <w:rPr>
                <w:rStyle w:val="Hyperlink"/>
                <w:rtl/>
              </w:rPr>
              <w:t xml:space="preserve">: </w:t>
            </w:r>
            <w:r w:rsidR="00261F6B" w:rsidRPr="00375E79">
              <w:rPr>
                <w:rStyle w:val="Hyperlink"/>
              </w:rPr>
              <w:t>21.5.24</w:t>
            </w:r>
            <w:r w:rsidR="00261F6B">
              <w:rPr>
                <w:webHidden/>
              </w:rPr>
              <w:tab/>
            </w:r>
            <w:r w:rsidR="00261F6B">
              <w:rPr>
                <w:webHidden/>
              </w:rPr>
              <w:fldChar w:fldCharType="begin"/>
            </w:r>
            <w:r w:rsidR="00261F6B">
              <w:rPr>
                <w:webHidden/>
              </w:rPr>
              <w:instrText xml:space="preserve"> PAGEREF _Toc162699368 \h </w:instrText>
            </w:r>
            <w:r w:rsidR="00261F6B">
              <w:rPr>
                <w:webHidden/>
              </w:rPr>
            </w:r>
            <w:r w:rsidR="00261F6B">
              <w:rPr>
                <w:webHidden/>
              </w:rPr>
              <w:fldChar w:fldCharType="separate"/>
            </w:r>
            <w:r w:rsidR="00A12DE5">
              <w:rPr>
                <w:webHidden/>
                <w:rtl/>
              </w:rPr>
              <w:t>13</w:t>
            </w:r>
            <w:r w:rsidR="00261F6B">
              <w:rPr>
                <w:webHidden/>
              </w:rPr>
              <w:fldChar w:fldCharType="end"/>
            </w:r>
          </w:hyperlink>
        </w:p>
        <w:p w14:paraId="68F7B4A8" w14:textId="6CEF7726" w:rsidR="00261F6B" w:rsidRDefault="00000000" w:rsidP="00261F6B">
          <w:pPr>
            <w:pStyle w:val="TOC2"/>
            <w:rPr>
              <w:rFonts w:eastAsiaTheme="minorEastAsia"/>
              <w:noProof/>
              <w:kern w:val="2"/>
              <w:sz w:val="24"/>
              <w:szCs w:val="24"/>
              <w:lang w:val="en-IL" w:eastAsia="en-IL"/>
              <w14:ligatures w14:val="standardContextual"/>
            </w:rPr>
          </w:pPr>
          <w:hyperlink w:anchor="_Toc162699369" w:history="1">
            <w:r w:rsidR="00261F6B" w:rsidRPr="00375E79">
              <w:rPr>
                <w:rStyle w:val="Hyperlink"/>
                <w:rFonts w:hint="eastAsia"/>
                <w:noProof/>
                <w:rtl/>
              </w:rPr>
              <w:t>פרטים</w:t>
            </w:r>
            <w:r w:rsidR="00261F6B" w:rsidRPr="00375E79">
              <w:rPr>
                <w:rStyle w:val="Hyperlink"/>
                <w:noProof/>
                <w:rtl/>
              </w:rPr>
              <w:t xml:space="preserve"> </w:t>
            </w:r>
            <w:r w:rsidR="00261F6B" w:rsidRPr="00375E79">
              <w:rPr>
                <w:rStyle w:val="Hyperlink"/>
                <w:rFonts w:hint="eastAsia"/>
                <w:noProof/>
                <w:rtl/>
              </w:rPr>
              <w:t>יבשים</w:t>
            </w:r>
            <w:r w:rsidR="00261F6B">
              <w:rPr>
                <w:noProof/>
                <w:webHidden/>
              </w:rPr>
              <w:tab/>
            </w:r>
            <w:r w:rsidR="00261F6B">
              <w:rPr>
                <w:noProof/>
                <w:webHidden/>
              </w:rPr>
              <w:fldChar w:fldCharType="begin"/>
            </w:r>
            <w:r w:rsidR="00261F6B">
              <w:rPr>
                <w:noProof/>
                <w:webHidden/>
              </w:rPr>
              <w:instrText xml:space="preserve"> PAGEREF _Toc162699369 \h </w:instrText>
            </w:r>
            <w:r w:rsidR="00261F6B">
              <w:rPr>
                <w:noProof/>
                <w:webHidden/>
              </w:rPr>
            </w:r>
            <w:r w:rsidR="00261F6B">
              <w:rPr>
                <w:noProof/>
                <w:webHidden/>
              </w:rPr>
              <w:fldChar w:fldCharType="separate"/>
            </w:r>
            <w:r w:rsidR="00A12DE5">
              <w:rPr>
                <w:noProof/>
                <w:webHidden/>
                <w:rtl/>
              </w:rPr>
              <w:t>13</w:t>
            </w:r>
            <w:r w:rsidR="00261F6B">
              <w:rPr>
                <w:noProof/>
                <w:webHidden/>
              </w:rPr>
              <w:fldChar w:fldCharType="end"/>
            </w:r>
          </w:hyperlink>
        </w:p>
        <w:p w14:paraId="01DA8F5D" w14:textId="27A3F3A8" w:rsidR="00261F6B" w:rsidRDefault="00000000" w:rsidP="00261F6B">
          <w:pPr>
            <w:pStyle w:val="TOC2"/>
            <w:rPr>
              <w:rFonts w:eastAsiaTheme="minorEastAsia"/>
              <w:noProof/>
              <w:kern w:val="2"/>
              <w:sz w:val="24"/>
              <w:szCs w:val="24"/>
              <w:lang w:val="en-IL" w:eastAsia="en-IL"/>
              <w14:ligatures w14:val="standardContextual"/>
            </w:rPr>
          </w:pPr>
          <w:hyperlink w:anchor="_Toc162699370" w:history="1">
            <w:r w:rsidR="00261F6B" w:rsidRPr="00375E79">
              <w:rPr>
                <w:rStyle w:val="Hyperlink"/>
                <w:rFonts w:hint="eastAsia"/>
                <w:noProof/>
                <w:rtl/>
              </w:rPr>
              <w:t>דרישות</w:t>
            </w:r>
            <w:r w:rsidR="00261F6B">
              <w:rPr>
                <w:noProof/>
                <w:webHidden/>
              </w:rPr>
              <w:tab/>
            </w:r>
            <w:r w:rsidR="00261F6B">
              <w:rPr>
                <w:noProof/>
                <w:webHidden/>
              </w:rPr>
              <w:fldChar w:fldCharType="begin"/>
            </w:r>
            <w:r w:rsidR="00261F6B">
              <w:rPr>
                <w:noProof/>
                <w:webHidden/>
              </w:rPr>
              <w:instrText xml:space="preserve"> PAGEREF _Toc162699370 \h </w:instrText>
            </w:r>
            <w:r w:rsidR="00261F6B">
              <w:rPr>
                <w:noProof/>
                <w:webHidden/>
              </w:rPr>
            </w:r>
            <w:r w:rsidR="00261F6B">
              <w:rPr>
                <w:noProof/>
                <w:webHidden/>
              </w:rPr>
              <w:fldChar w:fldCharType="separate"/>
            </w:r>
            <w:r w:rsidR="00A12DE5">
              <w:rPr>
                <w:noProof/>
                <w:webHidden/>
                <w:rtl/>
              </w:rPr>
              <w:t>13</w:t>
            </w:r>
            <w:r w:rsidR="00261F6B">
              <w:rPr>
                <w:noProof/>
                <w:webHidden/>
              </w:rPr>
              <w:fldChar w:fldCharType="end"/>
            </w:r>
          </w:hyperlink>
        </w:p>
        <w:p w14:paraId="38BA9FB4" w14:textId="28421E28" w:rsidR="00261F6B" w:rsidRDefault="00000000" w:rsidP="00261F6B">
          <w:pPr>
            <w:pStyle w:val="TOC2"/>
            <w:rPr>
              <w:rFonts w:eastAsiaTheme="minorEastAsia"/>
              <w:noProof/>
              <w:kern w:val="2"/>
              <w:sz w:val="24"/>
              <w:szCs w:val="24"/>
              <w:lang w:val="en-IL" w:eastAsia="en-IL"/>
              <w14:ligatures w14:val="standardContextual"/>
            </w:rPr>
          </w:pPr>
          <w:hyperlink w:anchor="_Toc162699371" w:history="1">
            <w:r w:rsidR="00261F6B" w:rsidRPr="00375E79">
              <w:rPr>
                <w:rStyle w:val="Hyperlink"/>
                <w:rFonts w:hint="eastAsia"/>
                <w:noProof/>
                <w:rtl/>
              </w:rPr>
              <w:t>חלוקה</w:t>
            </w:r>
            <w:r w:rsidR="00261F6B" w:rsidRPr="00375E79">
              <w:rPr>
                <w:rStyle w:val="Hyperlink"/>
                <w:noProof/>
                <w:rtl/>
              </w:rPr>
              <w:t xml:space="preserve"> </w:t>
            </w:r>
            <w:r w:rsidR="00261F6B" w:rsidRPr="00375E79">
              <w:rPr>
                <w:rStyle w:val="Hyperlink"/>
                <w:rFonts w:hint="eastAsia"/>
                <w:noProof/>
                <w:rtl/>
              </w:rPr>
              <w:t>למודולים</w:t>
            </w:r>
            <w:r w:rsidR="00261F6B">
              <w:rPr>
                <w:noProof/>
                <w:webHidden/>
              </w:rPr>
              <w:tab/>
            </w:r>
            <w:r w:rsidR="00261F6B">
              <w:rPr>
                <w:noProof/>
                <w:webHidden/>
              </w:rPr>
              <w:fldChar w:fldCharType="begin"/>
            </w:r>
            <w:r w:rsidR="00261F6B">
              <w:rPr>
                <w:noProof/>
                <w:webHidden/>
              </w:rPr>
              <w:instrText xml:space="preserve"> PAGEREF _Toc162699371 \h </w:instrText>
            </w:r>
            <w:r w:rsidR="00261F6B">
              <w:rPr>
                <w:noProof/>
                <w:webHidden/>
              </w:rPr>
            </w:r>
            <w:r w:rsidR="00261F6B">
              <w:rPr>
                <w:noProof/>
                <w:webHidden/>
              </w:rPr>
              <w:fldChar w:fldCharType="separate"/>
            </w:r>
            <w:r w:rsidR="00A12DE5">
              <w:rPr>
                <w:noProof/>
                <w:webHidden/>
                <w:rtl/>
              </w:rPr>
              <w:t>17</w:t>
            </w:r>
            <w:r w:rsidR="00261F6B">
              <w:rPr>
                <w:noProof/>
                <w:webHidden/>
              </w:rPr>
              <w:fldChar w:fldCharType="end"/>
            </w:r>
          </w:hyperlink>
        </w:p>
        <w:p w14:paraId="6A8D89B7" w14:textId="33A81E68" w:rsidR="00261F6B" w:rsidRDefault="00000000" w:rsidP="00261F6B">
          <w:pPr>
            <w:pStyle w:val="TOC2"/>
            <w:rPr>
              <w:rFonts w:eastAsiaTheme="minorEastAsia"/>
              <w:noProof/>
              <w:kern w:val="2"/>
              <w:sz w:val="24"/>
              <w:szCs w:val="24"/>
              <w:lang w:val="en-IL" w:eastAsia="en-IL"/>
              <w14:ligatures w14:val="standardContextual"/>
            </w:rPr>
          </w:pPr>
          <w:hyperlink w:anchor="_Toc162699372" w:history="1">
            <w:r w:rsidR="00261F6B" w:rsidRPr="00375E79">
              <w:rPr>
                <w:rStyle w:val="Hyperlink"/>
                <w:rFonts w:hint="eastAsia"/>
                <w:noProof/>
                <w:rtl/>
              </w:rPr>
              <w:t>איך</w:t>
            </w:r>
            <w:r w:rsidR="00261F6B" w:rsidRPr="00375E79">
              <w:rPr>
                <w:rStyle w:val="Hyperlink"/>
                <w:noProof/>
                <w:rtl/>
              </w:rPr>
              <w:t xml:space="preserve"> </w:t>
            </w:r>
            <w:r w:rsidR="00261F6B" w:rsidRPr="00375E79">
              <w:rPr>
                <w:rStyle w:val="Hyperlink"/>
                <w:rFonts w:hint="eastAsia"/>
                <w:noProof/>
                <w:rtl/>
              </w:rPr>
              <w:t>מתחילים</w:t>
            </w:r>
            <w:r w:rsidR="00261F6B" w:rsidRPr="00375E79">
              <w:rPr>
                <w:rStyle w:val="Hyperlink"/>
                <w:noProof/>
                <w:rtl/>
              </w:rPr>
              <w:t xml:space="preserve"> ? (</w:t>
            </w:r>
            <w:r w:rsidR="00261F6B" w:rsidRPr="00375E79">
              <w:rPr>
                <w:rStyle w:val="Hyperlink"/>
                <w:rFonts w:hint="eastAsia"/>
                <w:noProof/>
                <w:rtl/>
              </w:rPr>
              <w:t>המלצה</w:t>
            </w:r>
            <w:r w:rsidR="00261F6B" w:rsidRPr="00375E79">
              <w:rPr>
                <w:rStyle w:val="Hyperlink"/>
                <w:noProof/>
                <w:rtl/>
              </w:rPr>
              <w:t>...)</w:t>
            </w:r>
            <w:r w:rsidR="00261F6B">
              <w:rPr>
                <w:noProof/>
                <w:webHidden/>
              </w:rPr>
              <w:tab/>
            </w:r>
            <w:r w:rsidR="00261F6B">
              <w:rPr>
                <w:noProof/>
                <w:webHidden/>
              </w:rPr>
              <w:fldChar w:fldCharType="begin"/>
            </w:r>
            <w:r w:rsidR="00261F6B">
              <w:rPr>
                <w:noProof/>
                <w:webHidden/>
              </w:rPr>
              <w:instrText xml:space="preserve"> PAGEREF _Toc162699372 \h </w:instrText>
            </w:r>
            <w:r w:rsidR="00261F6B">
              <w:rPr>
                <w:noProof/>
                <w:webHidden/>
              </w:rPr>
            </w:r>
            <w:r w:rsidR="00261F6B">
              <w:rPr>
                <w:noProof/>
                <w:webHidden/>
              </w:rPr>
              <w:fldChar w:fldCharType="separate"/>
            </w:r>
            <w:r w:rsidR="00A12DE5">
              <w:rPr>
                <w:noProof/>
                <w:webHidden/>
                <w:rtl/>
              </w:rPr>
              <w:t>17</w:t>
            </w:r>
            <w:r w:rsidR="00261F6B">
              <w:rPr>
                <w:noProof/>
                <w:webHidden/>
              </w:rPr>
              <w:fldChar w:fldCharType="end"/>
            </w:r>
          </w:hyperlink>
        </w:p>
        <w:p w14:paraId="52E933B4" w14:textId="67616D6B" w:rsidR="00261F6B" w:rsidRDefault="00000000" w:rsidP="00261F6B">
          <w:pPr>
            <w:pStyle w:val="TOC2"/>
            <w:rPr>
              <w:rFonts w:eastAsiaTheme="minorEastAsia"/>
              <w:noProof/>
              <w:kern w:val="2"/>
              <w:sz w:val="24"/>
              <w:szCs w:val="24"/>
              <w:lang w:val="en-IL" w:eastAsia="en-IL"/>
              <w14:ligatures w14:val="standardContextual"/>
            </w:rPr>
          </w:pPr>
          <w:hyperlink w:anchor="_Toc162699373" w:history="1">
            <w:r w:rsidR="00261F6B" w:rsidRPr="00375E79">
              <w:rPr>
                <w:rStyle w:val="Hyperlink"/>
                <w:rFonts w:hint="eastAsia"/>
                <w:noProof/>
                <w:rtl/>
              </w:rPr>
              <w:t>בונוסים</w:t>
            </w:r>
            <w:r w:rsidR="00261F6B">
              <w:rPr>
                <w:noProof/>
                <w:webHidden/>
              </w:rPr>
              <w:tab/>
            </w:r>
            <w:r w:rsidR="00261F6B">
              <w:rPr>
                <w:noProof/>
                <w:webHidden/>
              </w:rPr>
              <w:fldChar w:fldCharType="begin"/>
            </w:r>
            <w:r w:rsidR="00261F6B">
              <w:rPr>
                <w:noProof/>
                <w:webHidden/>
              </w:rPr>
              <w:instrText xml:space="preserve"> PAGEREF _Toc162699373 \h </w:instrText>
            </w:r>
            <w:r w:rsidR="00261F6B">
              <w:rPr>
                <w:noProof/>
                <w:webHidden/>
              </w:rPr>
            </w:r>
            <w:r w:rsidR="00261F6B">
              <w:rPr>
                <w:noProof/>
                <w:webHidden/>
              </w:rPr>
              <w:fldChar w:fldCharType="separate"/>
            </w:r>
            <w:r w:rsidR="00A12DE5">
              <w:rPr>
                <w:noProof/>
                <w:webHidden/>
                <w:rtl/>
              </w:rPr>
              <w:t>18</w:t>
            </w:r>
            <w:r w:rsidR="00261F6B">
              <w:rPr>
                <w:noProof/>
                <w:webHidden/>
              </w:rPr>
              <w:fldChar w:fldCharType="end"/>
            </w:r>
          </w:hyperlink>
        </w:p>
        <w:p w14:paraId="577174C1" w14:textId="2D12BF85" w:rsidR="00261F6B" w:rsidRDefault="00000000" w:rsidP="00261F6B">
          <w:pPr>
            <w:pStyle w:val="TOC2"/>
            <w:rPr>
              <w:rFonts w:eastAsiaTheme="minorEastAsia"/>
              <w:noProof/>
              <w:kern w:val="2"/>
              <w:sz w:val="24"/>
              <w:szCs w:val="24"/>
              <w:lang w:val="en-IL" w:eastAsia="en-IL"/>
              <w14:ligatures w14:val="standardContextual"/>
            </w:rPr>
          </w:pPr>
          <w:hyperlink w:anchor="_Toc162699374" w:history="1">
            <w:r w:rsidR="00261F6B" w:rsidRPr="00375E79">
              <w:rPr>
                <w:rStyle w:val="Hyperlink"/>
                <w:rFonts w:hint="eastAsia"/>
                <w:noProof/>
                <w:rtl/>
              </w:rPr>
              <w:t>סבבה</w:t>
            </w:r>
            <w:r w:rsidR="00261F6B" w:rsidRPr="00375E79">
              <w:rPr>
                <w:rStyle w:val="Hyperlink"/>
                <w:noProof/>
                <w:rtl/>
              </w:rPr>
              <w:t xml:space="preserve">, </w:t>
            </w:r>
            <w:r w:rsidR="00261F6B" w:rsidRPr="00375E79">
              <w:rPr>
                <w:rStyle w:val="Hyperlink"/>
                <w:rFonts w:hint="eastAsia"/>
                <w:noProof/>
                <w:rtl/>
              </w:rPr>
              <w:t>סיימתי</w:t>
            </w:r>
            <w:r w:rsidR="00261F6B" w:rsidRPr="00375E79">
              <w:rPr>
                <w:rStyle w:val="Hyperlink"/>
                <w:noProof/>
                <w:rtl/>
              </w:rPr>
              <w:t xml:space="preserve">. </w:t>
            </w:r>
            <w:r w:rsidR="00261F6B" w:rsidRPr="00375E79">
              <w:rPr>
                <w:rStyle w:val="Hyperlink"/>
                <w:rFonts w:hint="eastAsia"/>
                <w:noProof/>
                <w:rtl/>
              </w:rPr>
              <w:t>מה</w:t>
            </w:r>
            <w:r w:rsidR="00261F6B" w:rsidRPr="00375E79">
              <w:rPr>
                <w:rStyle w:val="Hyperlink"/>
                <w:noProof/>
                <w:rtl/>
              </w:rPr>
              <w:t xml:space="preserve"> </w:t>
            </w:r>
            <w:r w:rsidR="00261F6B" w:rsidRPr="00375E79">
              <w:rPr>
                <w:rStyle w:val="Hyperlink"/>
                <w:rFonts w:hint="eastAsia"/>
                <w:noProof/>
                <w:rtl/>
              </w:rPr>
              <w:t>ואיך</w:t>
            </w:r>
            <w:r w:rsidR="00261F6B" w:rsidRPr="00375E79">
              <w:rPr>
                <w:rStyle w:val="Hyperlink"/>
                <w:noProof/>
                <w:rtl/>
              </w:rPr>
              <w:t xml:space="preserve"> </w:t>
            </w:r>
            <w:r w:rsidR="00261F6B" w:rsidRPr="00375E79">
              <w:rPr>
                <w:rStyle w:val="Hyperlink"/>
                <w:rFonts w:hint="eastAsia"/>
                <w:noProof/>
                <w:rtl/>
              </w:rPr>
              <w:t>להגיש</w:t>
            </w:r>
            <w:r w:rsidR="00261F6B" w:rsidRPr="00375E79">
              <w:rPr>
                <w:rStyle w:val="Hyperlink"/>
                <w:noProof/>
                <w:rtl/>
              </w:rPr>
              <w:t xml:space="preserve"> ?</w:t>
            </w:r>
            <w:r w:rsidR="00261F6B">
              <w:rPr>
                <w:noProof/>
                <w:webHidden/>
              </w:rPr>
              <w:tab/>
            </w:r>
            <w:r w:rsidR="00261F6B">
              <w:rPr>
                <w:noProof/>
                <w:webHidden/>
              </w:rPr>
              <w:fldChar w:fldCharType="begin"/>
            </w:r>
            <w:r w:rsidR="00261F6B">
              <w:rPr>
                <w:noProof/>
                <w:webHidden/>
              </w:rPr>
              <w:instrText xml:space="preserve"> PAGEREF _Toc162699374 \h </w:instrText>
            </w:r>
            <w:r w:rsidR="00261F6B">
              <w:rPr>
                <w:noProof/>
                <w:webHidden/>
              </w:rPr>
            </w:r>
            <w:r w:rsidR="00261F6B">
              <w:rPr>
                <w:noProof/>
                <w:webHidden/>
              </w:rPr>
              <w:fldChar w:fldCharType="separate"/>
            </w:r>
            <w:r w:rsidR="00A12DE5">
              <w:rPr>
                <w:noProof/>
                <w:webHidden/>
                <w:rtl/>
              </w:rPr>
              <w:t>18</w:t>
            </w:r>
            <w:r w:rsidR="00261F6B">
              <w:rPr>
                <w:noProof/>
                <w:webHidden/>
              </w:rPr>
              <w:fldChar w:fldCharType="end"/>
            </w:r>
          </w:hyperlink>
        </w:p>
        <w:p w14:paraId="3698ED53" w14:textId="6C0049A5" w:rsidR="00261F6B" w:rsidRDefault="00000000" w:rsidP="00261F6B">
          <w:pPr>
            <w:pStyle w:val="TOC1"/>
            <w:rPr>
              <w:rFonts w:eastAsiaTheme="minorEastAsia"/>
              <w:color w:val="auto"/>
              <w:kern w:val="2"/>
              <w:sz w:val="24"/>
              <w:szCs w:val="24"/>
              <w:lang w:val="en-IL" w:eastAsia="en-IL"/>
              <w14:ligatures w14:val="standardContextual"/>
            </w:rPr>
          </w:pPr>
          <w:hyperlink w:anchor="_Toc162699375" w:history="1">
            <w:r w:rsidR="00261F6B" w:rsidRPr="00375E79">
              <w:rPr>
                <w:rStyle w:val="Hyperlink"/>
                <w:rFonts w:hint="eastAsia"/>
                <w:rtl/>
              </w:rPr>
              <w:t>תרגיל</w:t>
            </w:r>
            <w:r w:rsidR="00261F6B" w:rsidRPr="00375E79">
              <w:rPr>
                <w:rStyle w:val="Hyperlink"/>
              </w:rPr>
              <w:t xml:space="preserve"> </w:t>
            </w:r>
            <w:r w:rsidR="00261F6B" w:rsidRPr="00375E79">
              <w:rPr>
                <w:rStyle w:val="Hyperlink"/>
                <w:rtl/>
              </w:rPr>
              <w:t>2</w:t>
            </w:r>
            <w:r w:rsidR="00261F6B" w:rsidRPr="00375E79">
              <w:rPr>
                <w:rStyle w:val="Hyperlink"/>
              </w:rPr>
              <w:t xml:space="preserve">2 </w:t>
            </w:r>
            <w:r w:rsidR="00261F6B" w:rsidRPr="00375E79">
              <w:rPr>
                <w:rStyle w:val="Hyperlink"/>
                <w:rtl/>
              </w:rPr>
              <w:t xml:space="preserve"> – </w:t>
            </w:r>
            <w:r w:rsidR="00261F6B" w:rsidRPr="00375E79">
              <w:rPr>
                <w:rStyle w:val="Hyperlink"/>
                <w:rFonts w:hint="eastAsia"/>
                <w:rtl/>
              </w:rPr>
              <w:t>מימוש</w:t>
            </w:r>
            <w:r w:rsidR="00261F6B" w:rsidRPr="00375E79">
              <w:rPr>
                <w:rStyle w:val="Hyperlink"/>
                <w:b/>
                <w:bCs/>
                <w:rtl/>
              </w:rPr>
              <w:t xml:space="preserve"> </w:t>
            </w:r>
            <w:r w:rsidR="00261F6B" w:rsidRPr="00375E79">
              <w:rPr>
                <w:rStyle w:val="Hyperlink"/>
                <w:b/>
                <w:bCs/>
              </w:rPr>
              <w:t xml:space="preserve"> </w:t>
            </w:r>
            <w:r w:rsidR="00261F6B" w:rsidRPr="00375E79">
              <w:rPr>
                <w:rStyle w:val="Hyperlink"/>
                <w:rFonts w:hint="eastAsia"/>
                <w:b/>
                <w:bCs/>
                <w:rtl/>
              </w:rPr>
              <w:t>שם</w:t>
            </w:r>
            <w:r w:rsidR="00261F6B" w:rsidRPr="00375E79">
              <w:rPr>
                <w:rStyle w:val="Hyperlink"/>
                <w:b/>
                <w:bCs/>
                <w:rtl/>
              </w:rPr>
              <w:t>-</w:t>
            </w:r>
            <w:r w:rsidR="00261F6B" w:rsidRPr="00375E79">
              <w:rPr>
                <w:rStyle w:val="Hyperlink"/>
                <w:rFonts w:hint="eastAsia"/>
                <w:b/>
                <w:bCs/>
                <w:rtl/>
              </w:rPr>
              <w:t>קוד</w:t>
            </w:r>
            <w:r w:rsidR="00261F6B" w:rsidRPr="00375E79">
              <w:rPr>
                <w:rStyle w:val="Hyperlink"/>
                <w:b/>
                <w:bCs/>
                <w:rtl/>
              </w:rPr>
              <w:t xml:space="preserve"> </w:t>
            </w:r>
            <w:r w:rsidR="00261F6B" w:rsidRPr="00375E79">
              <w:rPr>
                <w:rStyle w:val="Hyperlink"/>
                <w:rFonts w:hint="eastAsia"/>
                <w:rtl/>
              </w:rPr>
              <w:t>כאפליקציית</w:t>
            </w:r>
            <w:r w:rsidR="00261F6B" w:rsidRPr="00375E79">
              <w:rPr>
                <w:rStyle w:val="Hyperlink"/>
                <w:rtl/>
              </w:rPr>
              <w:t xml:space="preserve"> </w:t>
            </w:r>
            <w:r w:rsidR="00261F6B" w:rsidRPr="00375E79">
              <w:rPr>
                <w:rStyle w:val="Hyperlink"/>
              </w:rPr>
              <w:t>Client - Server</w:t>
            </w:r>
            <w:r w:rsidR="00261F6B" w:rsidRPr="00375E79">
              <w:rPr>
                <w:rStyle w:val="Hyperlink"/>
                <w:rtl/>
              </w:rPr>
              <w:t xml:space="preserve"> (% 55) – </w:t>
            </w:r>
            <w:r w:rsidR="00261F6B" w:rsidRPr="00375E79">
              <w:rPr>
                <w:rStyle w:val="Hyperlink"/>
                <w:rFonts w:hint="eastAsia"/>
                <w:rtl/>
              </w:rPr>
              <w:t>הגשה</w:t>
            </w:r>
            <w:r w:rsidR="00261F6B" w:rsidRPr="00375E79">
              <w:rPr>
                <w:rStyle w:val="Hyperlink"/>
                <w:rtl/>
              </w:rPr>
              <w:t>:</w:t>
            </w:r>
            <w:r w:rsidR="00261F6B" w:rsidRPr="00375E79">
              <w:rPr>
                <w:rStyle w:val="Hyperlink"/>
              </w:rPr>
              <w:t xml:space="preserve"> </w:t>
            </w:r>
            <w:r w:rsidR="00261F6B" w:rsidRPr="00375E79">
              <w:rPr>
                <w:rStyle w:val="Hyperlink"/>
                <w:rtl/>
              </w:rPr>
              <w:t>23.7.24</w:t>
            </w:r>
            <w:r w:rsidR="00261F6B">
              <w:rPr>
                <w:webHidden/>
              </w:rPr>
              <w:tab/>
            </w:r>
            <w:r w:rsidR="00261F6B">
              <w:rPr>
                <w:webHidden/>
              </w:rPr>
              <w:fldChar w:fldCharType="begin"/>
            </w:r>
            <w:r w:rsidR="00261F6B">
              <w:rPr>
                <w:webHidden/>
              </w:rPr>
              <w:instrText xml:space="preserve"> PAGEREF _Toc162699375 \h </w:instrText>
            </w:r>
            <w:r w:rsidR="00261F6B">
              <w:rPr>
                <w:webHidden/>
              </w:rPr>
            </w:r>
            <w:r w:rsidR="00261F6B">
              <w:rPr>
                <w:webHidden/>
              </w:rPr>
              <w:fldChar w:fldCharType="separate"/>
            </w:r>
            <w:r w:rsidR="00A12DE5">
              <w:rPr>
                <w:webHidden/>
                <w:rtl/>
              </w:rPr>
              <w:t>19</w:t>
            </w:r>
            <w:r w:rsidR="00261F6B">
              <w:rPr>
                <w:webHidden/>
              </w:rPr>
              <w:fldChar w:fldCharType="end"/>
            </w:r>
          </w:hyperlink>
        </w:p>
        <w:p w14:paraId="23D5617F" w14:textId="19AD0D45" w:rsidR="00261F6B" w:rsidRDefault="00000000" w:rsidP="00261F6B">
          <w:pPr>
            <w:pStyle w:val="TOC2"/>
            <w:rPr>
              <w:rFonts w:eastAsiaTheme="minorEastAsia"/>
              <w:noProof/>
              <w:kern w:val="2"/>
              <w:sz w:val="24"/>
              <w:szCs w:val="24"/>
              <w:lang w:val="en-IL" w:eastAsia="en-IL"/>
              <w14:ligatures w14:val="standardContextual"/>
            </w:rPr>
          </w:pPr>
          <w:hyperlink w:anchor="_Toc162699376" w:history="1">
            <w:r w:rsidR="00261F6B" w:rsidRPr="00375E79">
              <w:rPr>
                <w:rStyle w:val="Hyperlink"/>
                <w:rFonts w:hint="eastAsia"/>
                <w:noProof/>
                <w:rtl/>
              </w:rPr>
              <w:t>פרטים</w:t>
            </w:r>
            <w:r w:rsidR="00261F6B" w:rsidRPr="00375E79">
              <w:rPr>
                <w:rStyle w:val="Hyperlink"/>
                <w:noProof/>
                <w:rtl/>
              </w:rPr>
              <w:t xml:space="preserve"> </w:t>
            </w:r>
            <w:r w:rsidR="00261F6B" w:rsidRPr="00375E79">
              <w:rPr>
                <w:rStyle w:val="Hyperlink"/>
                <w:rFonts w:hint="eastAsia"/>
                <w:noProof/>
                <w:rtl/>
              </w:rPr>
              <w:t>יבשים</w:t>
            </w:r>
            <w:r w:rsidR="00261F6B">
              <w:rPr>
                <w:noProof/>
                <w:webHidden/>
              </w:rPr>
              <w:tab/>
            </w:r>
            <w:r w:rsidR="00261F6B">
              <w:rPr>
                <w:noProof/>
                <w:webHidden/>
              </w:rPr>
              <w:fldChar w:fldCharType="begin"/>
            </w:r>
            <w:r w:rsidR="00261F6B">
              <w:rPr>
                <w:noProof/>
                <w:webHidden/>
              </w:rPr>
              <w:instrText xml:space="preserve"> PAGEREF _Toc162699376 \h </w:instrText>
            </w:r>
            <w:r w:rsidR="00261F6B">
              <w:rPr>
                <w:noProof/>
                <w:webHidden/>
              </w:rPr>
            </w:r>
            <w:r w:rsidR="00261F6B">
              <w:rPr>
                <w:noProof/>
                <w:webHidden/>
              </w:rPr>
              <w:fldChar w:fldCharType="separate"/>
            </w:r>
            <w:r w:rsidR="00A12DE5">
              <w:rPr>
                <w:noProof/>
                <w:webHidden/>
                <w:rtl/>
              </w:rPr>
              <w:t>19</w:t>
            </w:r>
            <w:r w:rsidR="00261F6B">
              <w:rPr>
                <w:noProof/>
                <w:webHidden/>
              </w:rPr>
              <w:fldChar w:fldCharType="end"/>
            </w:r>
          </w:hyperlink>
        </w:p>
        <w:p w14:paraId="4C09FE88" w14:textId="1B0E0910" w:rsidR="00261F6B" w:rsidRDefault="00000000" w:rsidP="00261F6B">
          <w:pPr>
            <w:pStyle w:val="TOC2"/>
            <w:rPr>
              <w:rFonts w:eastAsiaTheme="minorEastAsia"/>
              <w:noProof/>
              <w:kern w:val="2"/>
              <w:sz w:val="24"/>
              <w:szCs w:val="24"/>
              <w:lang w:val="en-IL" w:eastAsia="en-IL"/>
              <w14:ligatures w14:val="standardContextual"/>
            </w:rPr>
          </w:pPr>
          <w:hyperlink w:anchor="_Toc162699377" w:history="1">
            <w:r w:rsidR="00261F6B" w:rsidRPr="00375E79">
              <w:rPr>
                <w:rStyle w:val="Hyperlink"/>
                <w:rFonts w:hint="eastAsia"/>
                <w:noProof/>
                <w:rtl/>
              </w:rPr>
              <w:t>דרישות</w:t>
            </w:r>
            <w:r w:rsidR="00261F6B">
              <w:rPr>
                <w:noProof/>
                <w:webHidden/>
              </w:rPr>
              <w:tab/>
            </w:r>
            <w:r w:rsidR="00261F6B">
              <w:rPr>
                <w:noProof/>
                <w:webHidden/>
              </w:rPr>
              <w:fldChar w:fldCharType="begin"/>
            </w:r>
            <w:r w:rsidR="00261F6B">
              <w:rPr>
                <w:noProof/>
                <w:webHidden/>
              </w:rPr>
              <w:instrText xml:space="preserve"> PAGEREF _Toc162699377 \h </w:instrText>
            </w:r>
            <w:r w:rsidR="00261F6B">
              <w:rPr>
                <w:noProof/>
                <w:webHidden/>
              </w:rPr>
            </w:r>
            <w:r w:rsidR="00261F6B">
              <w:rPr>
                <w:noProof/>
                <w:webHidden/>
              </w:rPr>
              <w:fldChar w:fldCharType="separate"/>
            </w:r>
            <w:r w:rsidR="00A12DE5">
              <w:rPr>
                <w:noProof/>
                <w:webHidden/>
                <w:rtl/>
              </w:rPr>
              <w:t>19</w:t>
            </w:r>
            <w:r w:rsidR="00261F6B">
              <w:rPr>
                <w:noProof/>
                <w:webHidden/>
              </w:rPr>
              <w:fldChar w:fldCharType="end"/>
            </w:r>
          </w:hyperlink>
        </w:p>
        <w:p w14:paraId="3676867E" w14:textId="3B0C3458" w:rsidR="00261F6B" w:rsidRDefault="00000000" w:rsidP="00261F6B">
          <w:pPr>
            <w:pStyle w:val="TOC2"/>
            <w:rPr>
              <w:rFonts w:eastAsiaTheme="minorEastAsia"/>
              <w:noProof/>
              <w:kern w:val="2"/>
              <w:sz w:val="24"/>
              <w:szCs w:val="24"/>
              <w:lang w:val="en-IL" w:eastAsia="en-IL"/>
              <w14:ligatures w14:val="standardContextual"/>
            </w:rPr>
          </w:pPr>
          <w:hyperlink w:anchor="_Toc162699378" w:history="1">
            <w:r w:rsidR="00261F6B" w:rsidRPr="00375E79">
              <w:rPr>
                <w:rStyle w:val="Hyperlink"/>
                <w:rFonts w:hint="eastAsia"/>
                <w:noProof/>
                <w:rtl/>
              </w:rPr>
              <w:t>התממשקות</w:t>
            </w:r>
            <w:r w:rsidR="00261F6B" w:rsidRPr="00375E79">
              <w:rPr>
                <w:rStyle w:val="Hyperlink"/>
                <w:noProof/>
                <w:rtl/>
              </w:rPr>
              <w:t xml:space="preserve"> </w:t>
            </w:r>
            <w:r w:rsidR="00261F6B" w:rsidRPr="00375E79">
              <w:rPr>
                <w:rStyle w:val="Hyperlink"/>
                <w:rFonts w:hint="eastAsia"/>
                <w:noProof/>
                <w:rtl/>
              </w:rPr>
              <w:t>עם</w:t>
            </w:r>
            <w:r w:rsidR="00261F6B" w:rsidRPr="00375E79">
              <w:rPr>
                <w:rStyle w:val="Hyperlink"/>
                <w:noProof/>
                <w:rtl/>
              </w:rPr>
              <w:t xml:space="preserve"> </w:t>
            </w:r>
            <w:r w:rsidR="00261F6B" w:rsidRPr="00375E79">
              <w:rPr>
                <w:rStyle w:val="Hyperlink"/>
                <w:rFonts w:hint="eastAsia"/>
                <w:noProof/>
                <w:rtl/>
              </w:rPr>
              <w:t>ממשק</w:t>
            </w:r>
            <w:r w:rsidR="00261F6B" w:rsidRPr="00375E79">
              <w:rPr>
                <w:rStyle w:val="Hyperlink"/>
                <w:noProof/>
                <w:rtl/>
              </w:rPr>
              <w:t xml:space="preserve"> </w:t>
            </w:r>
            <w:r w:rsidR="00261F6B" w:rsidRPr="00375E79">
              <w:rPr>
                <w:rStyle w:val="Hyperlink"/>
                <w:rFonts w:hint="eastAsia"/>
                <w:noProof/>
                <w:rtl/>
              </w:rPr>
              <w:t>גרפי</w:t>
            </w:r>
            <w:r w:rsidR="00261F6B">
              <w:rPr>
                <w:noProof/>
                <w:webHidden/>
              </w:rPr>
              <w:tab/>
            </w:r>
            <w:r w:rsidR="00261F6B">
              <w:rPr>
                <w:noProof/>
                <w:webHidden/>
              </w:rPr>
              <w:fldChar w:fldCharType="begin"/>
            </w:r>
            <w:r w:rsidR="00261F6B">
              <w:rPr>
                <w:noProof/>
                <w:webHidden/>
              </w:rPr>
              <w:instrText xml:space="preserve"> PAGEREF _Toc162699378 \h </w:instrText>
            </w:r>
            <w:r w:rsidR="00261F6B">
              <w:rPr>
                <w:noProof/>
                <w:webHidden/>
              </w:rPr>
            </w:r>
            <w:r w:rsidR="00261F6B">
              <w:rPr>
                <w:noProof/>
                <w:webHidden/>
              </w:rPr>
              <w:fldChar w:fldCharType="separate"/>
            </w:r>
            <w:r w:rsidR="00A12DE5">
              <w:rPr>
                <w:noProof/>
                <w:webHidden/>
                <w:rtl/>
              </w:rPr>
              <w:t>22</w:t>
            </w:r>
            <w:r w:rsidR="00261F6B">
              <w:rPr>
                <w:noProof/>
                <w:webHidden/>
              </w:rPr>
              <w:fldChar w:fldCharType="end"/>
            </w:r>
          </w:hyperlink>
        </w:p>
        <w:p w14:paraId="7C125681" w14:textId="5D63344B" w:rsidR="00261F6B" w:rsidRDefault="00000000" w:rsidP="00261F6B">
          <w:pPr>
            <w:pStyle w:val="TOC2"/>
            <w:rPr>
              <w:rFonts w:eastAsiaTheme="minorEastAsia"/>
              <w:noProof/>
              <w:kern w:val="2"/>
              <w:sz w:val="24"/>
              <w:szCs w:val="24"/>
              <w:lang w:val="en-IL" w:eastAsia="en-IL"/>
              <w14:ligatures w14:val="standardContextual"/>
            </w:rPr>
          </w:pPr>
          <w:hyperlink w:anchor="_Toc162699379" w:history="1">
            <w:r w:rsidR="00261F6B" w:rsidRPr="00375E79">
              <w:rPr>
                <w:rStyle w:val="Hyperlink"/>
                <w:rFonts w:hint="eastAsia"/>
                <w:noProof/>
                <w:rtl/>
              </w:rPr>
              <w:t>אפליקציית</w:t>
            </w:r>
            <w:r w:rsidR="00261F6B" w:rsidRPr="00375E79">
              <w:rPr>
                <w:rStyle w:val="Hyperlink"/>
                <w:noProof/>
                <w:rtl/>
              </w:rPr>
              <w:t xml:space="preserve"> </w:t>
            </w:r>
            <w:r w:rsidR="00261F6B" w:rsidRPr="00375E79">
              <w:rPr>
                <w:rStyle w:val="Hyperlink"/>
                <w:noProof/>
              </w:rPr>
              <w:t>Administrator</w:t>
            </w:r>
            <w:r w:rsidR="00261F6B">
              <w:rPr>
                <w:noProof/>
                <w:webHidden/>
              </w:rPr>
              <w:tab/>
            </w:r>
            <w:r w:rsidR="00261F6B">
              <w:rPr>
                <w:noProof/>
                <w:webHidden/>
              </w:rPr>
              <w:fldChar w:fldCharType="begin"/>
            </w:r>
            <w:r w:rsidR="00261F6B">
              <w:rPr>
                <w:noProof/>
                <w:webHidden/>
              </w:rPr>
              <w:instrText xml:space="preserve"> PAGEREF _Toc162699379 \h </w:instrText>
            </w:r>
            <w:r w:rsidR="00261F6B">
              <w:rPr>
                <w:noProof/>
                <w:webHidden/>
              </w:rPr>
            </w:r>
            <w:r w:rsidR="00261F6B">
              <w:rPr>
                <w:noProof/>
                <w:webHidden/>
              </w:rPr>
              <w:fldChar w:fldCharType="separate"/>
            </w:r>
            <w:r w:rsidR="00A12DE5">
              <w:rPr>
                <w:noProof/>
                <w:webHidden/>
                <w:rtl/>
              </w:rPr>
              <w:t>23</w:t>
            </w:r>
            <w:r w:rsidR="00261F6B">
              <w:rPr>
                <w:noProof/>
                <w:webHidden/>
              </w:rPr>
              <w:fldChar w:fldCharType="end"/>
            </w:r>
          </w:hyperlink>
        </w:p>
        <w:p w14:paraId="668D7EAF" w14:textId="141B454D" w:rsidR="00261F6B" w:rsidRDefault="00000000" w:rsidP="00261F6B">
          <w:pPr>
            <w:pStyle w:val="TOC2"/>
            <w:rPr>
              <w:rFonts w:eastAsiaTheme="minorEastAsia"/>
              <w:noProof/>
              <w:kern w:val="2"/>
              <w:sz w:val="24"/>
              <w:szCs w:val="24"/>
              <w:lang w:val="en-IL" w:eastAsia="en-IL"/>
              <w14:ligatures w14:val="standardContextual"/>
            </w:rPr>
          </w:pPr>
          <w:hyperlink w:anchor="_Toc162699380" w:history="1">
            <w:r w:rsidR="00261F6B" w:rsidRPr="00375E79">
              <w:rPr>
                <w:rStyle w:val="Hyperlink"/>
                <w:rFonts w:hint="eastAsia"/>
                <w:noProof/>
                <w:rtl/>
              </w:rPr>
              <w:t>אפליקציית</w:t>
            </w:r>
            <w:r w:rsidR="00261F6B" w:rsidRPr="00375E79">
              <w:rPr>
                <w:rStyle w:val="Hyperlink"/>
                <w:noProof/>
                <w:rtl/>
              </w:rPr>
              <w:t xml:space="preserve"> </w:t>
            </w:r>
            <w:r w:rsidR="00261F6B" w:rsidRPr="00375E79">
              <w:rPr>
                <w:rStyle w:val="Hyperlink"/>
                <w:rFonts w:hint="eastAsia"/>
                <w:noProof/>
                <w:rtl/>
              </w:rPr>
              <w:t>משתמש</w:t>
            </w:r>
            <w:r w:rsidR="00261F6B">
              <w:rPr>
                <w:noProof/>
                <w:webHidden/>
              </w:rPr>
              <w:tab/>
            </w:r>
            <w:r w:rsidR="00261F6B">
              <w:rPr>
                <w:noProof/>
                <w:webHidden/>
              </w:rPr>
              <w:fldChar w:fldCharType="begin"/>
            </w:r>
            <w:r w:rsidR="00261F6B">
              <w:rPr>
                <w:noProof/>
                <w:webHidden/>
              </w:rPr>
              <w:instrText xml:space="preserve"> PAGEREF _Toc162699380 \h </w:instrText>
            </w:r>
            <w:r w:rsidR="00261F6B">
              <w:rPr>
                <w:noProof/>
                <w:webHidden/>
              </w:rPr>
            </w:r>
            <w:r w:rsidR="00261F6B">
              <w:rPr>
                <w:noProof/>
                <w:webHidden/>
              </w:rPr>
              <w:fldChar w:fldCharType="separate"/>
            </w:r>
            <w:r w:rsidR="00A12DE5">
              <w:rPr>
                <w:noProof/>
                <w:webHidden/>
                <w:rtl/>
              </w:rPr>
              <w:t>24</w:t>
            </w:r>
            <w:r w:rsidR="00261F6B">
              <w:rPr>
                <w:noProof/>
                <w:webHidden/>
              </w:rPr>
              <w:fldChar w:fldCharType="end"/>
            </w:r>
          </w:hyperlink>
        </w:p>
        <w:p w14:paraId="5D41E819" w14:textId="23A9982A" w:rsidR="00261F6B" w:rsidRDefault="00000000" w:rsidP="00261F6B">
          <w:pPr>
            <w:pStyle w:val="TOC2"/>
            <w:rPr>
              <w:rFonts w:eastAsiaTheme="minorEastAsia"/>
              <w:noProof/>
              <w:kern w:val="2"/>
              <w:sz w:val="24"/>
              <w:szCs w:val="24"/>
              <w:lang w:val="en-IL" w:eastAsia="en-IL"/>
              <w14:ligatures w14:val="standardContextual"/>
            </w:rPr>
          </w:pPr>
          <w:hyperlink w:anchor="_Toc162699381" w:history="1">
            <w:r w:rsidR="00261F6B" w:rsidRPr="00375E79">
              <w:rPr>
                <w:rStyle w:val="Hyperlink"/>
                <w:rFonts w:hint="eastAsia"/>
                <w:noProof/>
                <w:rtl/>
              </w:rPr>
              <w:t>חלוקה</w:t>
            </w:r>
            <w:r w:rsidR="00261F6B" w:rsidRPr="00375E79">
              <w:rPr>
                <w:rStyle w:val="Hyperlink"/>
                <w:noProof/>
                <w:rtl/>
              </w:rPr>
              <w:t xml:space="preserve"> </w:t>
            </w:r>
            <w:r w:rsidR="00261F6B" w:rsidRPr="00375E79">
              <w:rPr>
                <w:rStyle w:val="Hyperlink"/>
                <w:rFonts w:hint="eastAsia"/>
                <w:noProof/>
                <w:rtl/>
              </w:rPr>
              <w:t>למודולים</w:t>
            </w:r>
            <w:r w:rsidR="00261F6B">
              <w:rPr>
                <w:noProof/>
                <w:webHidden/>
              </w:rPr>
              <w:tab/>
            </w:r>
            <w:r w:rsidR="00261F6B">
              <w:rPr>
                <w:noProof/>
                <w:webHidden/>
              </w:rPr>
              <w:fldChar w:fldCharType="begin"/>
            </w:r>
            <w:r w:rsidR="00261F6B">
              <w:rPr>
                <w:noProof/>
                <w:webHidden/>
              </w:rPr>
              <w:instrText xml:space="preserve"> PAGEREF _Toc162699381 \h </w:instrText>
            </w:r>
            <w:r w:rsidR="00261F6B">
              <w:rPr>
                <w:noProof/>
                <w:webHidden/>
              </w:rPr>
            </w:r>
            <w:r w:rsidR="00261F6B">
              <w:rPr>
                <w:noProof/>
                <w:webHidden/>
              </w:rPr>
              <w:fldChar w:fldCharType="separate"/>
            </w:r>
            <w:r w:rsidR="00A12DE5">
              <w:rPr>
                <w:noProof/>
                <w:webHidden/>
                <w:rtl/>
              </w:rPr>
              <w:t>24</w:t>
            </w:r>
            <w:r w:rsidR="00261F6B">
              <w:rPr>
                <w:noProof/>
                <w:webHidden/>
              </w:rPr>
              <w:fldChar w:fldCharType="end"/>
            </w:r>
          </w:hyperlink>
        </w:p>
        <w:p w14:paraId="4471EFD5" w14:textId="0BD1B8A1" w:rsidR="00261F6B" w:rsidRDefault="00000000" w:rsidP="00261F6B">
          <w:pPr>
            <w:pStyle w:val="TOC2"/>
            <w:rPr>
              <w:rFonts w:eastAsiaTheme="minorEastAsia"/>
              <w:noProof/>
              <w:kern w:val="2"/>
              <w:sz w:val="24"/>
              <w:szCs w:val="24"/>
              <w:lang w:val="en-IL" w:eastAsia="en-IL"/>
              <w14:ligatures w14:val="standardContextual"/>
            </w:rPr>
          </w:pPr>
          <w:hyperlink w:anchor="_Toc162699382" w:history="1">
            <w:r w:rsidR="00261F6B" w:rsidRPr="00375E79">
              <w:rPr>
                <w:rStyle w:val="Hyperlink"/>
                <w:rFonts w:hint="eastAsia"/>
                <w:noProof/>
                <w:rtl/>
              </w:rPr>
              <w:t>איך</w:t>
            </w:r>
            <w:r w:rsidR="00261F6B" w:rsidRPr="00375E79">
              <w:rPr>
                <w:rStyle w:val="Hyperlink"/>
                <w:noProof/>
                <w:rtl/>
              </w:rPr>
              <w:t xml:space="preserve"> </w:t>
            </w:r>
            <w:r w:rsidR="00261F6B" w:rsidRPr="00375E79">
              <w:rPr>
                <w:rStyle w:val="Hyperlink"/>
                <w:rFonts w:hint="eastAsia"/>
                <w:noProof/>
                <w:rtl/>
              </w:rPr>
              <w:t>מתחילים</w:t>
            </w:r>
            <w:r w:rsidR="00261F6B" w:rsidRPr="00375E79">
              <w:rPr>
                <w:rStyle w:val="Hyperlink"/>
                <w:noProof/>
                <w:rtl/>
              </w:rPr>
              <w:t xml:space="preserve"> ?</w:t>
            </w:r>
            <w:r w:rsidR="00261F6B">
              <w:rPr>
                <w:noProof/>
                <w:webHidden/>
              </w:rPr>
              <w:tab/>
            </w:r>
            <w:r w:rsidR="00261F6B">
              <w:rPr>
                <w:noProof/>
                <w:webHidden/>
              </w:rPr>
              <w:fldChar w:fldCharType="begin"/>
            </w:r>
            <w:r w:rsidR="00261F6B">
              <w:rPr>
                <w:noProof/>
                <w:webHidden/>
              </w:rPr>
              <w:instrText xml:space="preserve"> PAGEREF _Toc162699382 \h </w:instrText>
            </w:r>
            <w:r w:rsidR="00261F6B">
              <w:rPr>
                <w:noProof/>
                <w:webHidden/>
              </w:rPr>
            </w:r>
            <w:r w:rsidR="00261F6B">
              <w:rPr>
                <w:noProof/>
                <w:webHidden/>
              </w:rPr>
              <w:fldChar w:fldCharType="separate"/>
            </w:r>
            <w:r w:rsidR="00A12DE5">
              <w:rPr>
                <w:noProof/>
                <w:webHidden/>
                <w:rtl/>
              </w:rPr>
              <w:t>24</w:t>
            </w:r>
            <w:r w:rsidR="00261F6B">
              <w:rPr>
                <w:noProof/>
                <w:webHidden/>
              </w:rPr>
              <w:fldChar w:fldCharType="end"/>
            </w:r>
          </w:hyperlink>
        </w:p>
        <w:p w14:paraId="620A95AB" w14:textId="32718286" w:rsidR="00261F6B" w:rsidRDefault="00000000" w:rsidP="00261F6B">
          <w:pPr>
            <w:pStyle w:val="TOC2"/>
            <w:rPr>
              <w:rFonts w:eastAsiaTheme="minorEastAsia"/>
              <w:noProof/>
              <w:kern w:val="2"/>
              <w:sz w:val="24"/>
              <w:szCs w:val="24"/>
              <w:lang w:val="en-IL" w:eastAsia="en-IL"/>
              <w14:ligatures w14:val="standardContextual"/>
            </w:rPr>
          </w:pPr>
          <w:hyperlink w:anchor="_Toc162699383" w:history="1">
            <w:r w:rsidR="00261F6B" w:rsidRPr="00375E79">
              <w:rPr>
                <w:rStyle w:val="Hyperlink"/>
                <w:rFonts w:hint="eastAsia"/>
                <w:noProof/>
                <w:rtl/>
              </w:rPr>
              <w:t>בונוסים</w:t>
            </w:r>
            <w:r w:rsidR="00261F6B">
              <w:rPr>
                <w:noProof/>
                <w:webHidden/>
              </w:rPr>
              <w:tab/>
            </w:r>
            <w:r w:rsidR="00261F6B">
              <w:rPr>
                <w:noProof/>
                <w:webHidden/>
              </w:rPr>
              <w:fldChar w:fldCharType="begin"/>
            </w:r>
            <w:r w:rsidR="00261F6B">
              <w:rPr>
                <w:noProof/>
                <w:webHidden/>
              </w:rPr>
              <w:instrText xml:space="preserve"> PAGEREF _Toc162699383 \h </w:instrText>
            </w:r>
            <w:r w:rsidR="00261F6B">
              <w:rPr>
                <w:noProof/>
                <w:webHidden/>
              </w:rPr>
            </w:r>
            <w:r w:rsidR="00261F6B">
              <w:rPr>
                <w:noProof/>
                <w:webHidden/>
              </w:rPr>
              <w:fldChar w:fldCharType="separate"/>
            </w:r>
            <w:r w:rsidR="00A12DE5">
              <w:rPr>
                <w:noProof/>
                <w:webHidden/>
                <w:rtl/>
              </w:rPr>
              <w:t>25</w:t>
            </w:r>
            <w:r w:rsidR="00261F6B">
              <w:rPr>
                <w:noProof/>
                <w:webHidden/>
              </w:rPr>
              <w:fldChar w:fldCharType="end"/>
            </w:r>
          </w:hyperlink>
        </w:p>
        <w:p w14:paraId="4B1CB26A" w14:textId="3971BA4A" w:rsidR="00261F6B" w:rsidRDefault="00000000" w:rsidP="00261F6B">
          <w:pPr>
            <w:pStyle w:val="TOC2"/>
            <w:rPr>
              <w:rFonts w:eastAsiaTheme="minorEastAsia"/>
              <w:noProof/>
              <w:kern w:val="2"/>
              <w:sz w:val="24"/>
              <w:szCs w:val="24"/>
              <w:lang w:val="en-IL" w:eastAsia="en-IL"/>
              <w14:ligatures w14:val="standardContextual"/>
            </w:rPr>
          </w:pPr>
          <w:hyperlink w:anchor="_Toc162699384" w:history="1">
            <w:r w:rsidR="00261F6B" w:rsidRPr="00375E79">
              <w:rPr>
                <w:rStyle w:val="Hyperlink"/>
                <w:rFonts w:hint="eastAsia"/>
                <w:noProof/>
                <w:rtl/>
              </w:rPr>
              <w:t>סבבה</w:t>
            </w:r>
            <w:r w:rsidR="00261F6B" w:rsidRPr="00375E79">
              <w:rPr>
                <w:rStyle w:val="Hyperlink"/>
                <w:noProof/>
                <w:rtl/>
              </w:rPr>
              <w:t xml:space="preserve">, </w:t>
            </w:r>
            <w:r w:rsidR="00261F6B" w:rsidRPr="00375E79">
              <w:rPr>
                <w:rStyle w:val="Hyperlink"/>
                <w:rFonts w:hint="eastAsia"/>
                <w:noProof/>
                <w:rtl/>
              </w:rPr>
              <w:t>סיימתי</w:t>
            </w:r>
            <w:r w:rsidR="00261F6B" w:rsidRPr="00375E79">
              <w:rPr>
                <w:rStyle w:val="Hyperlink"/>
                <w:noProof/>
                <w:rtl/>
              </w:rPr>
              <w:t xml:space="preserve">. </w:t>
            </w:r>
            <w:r w:rsidR="00261F6B" w:rsidRPr="00375E79">
              <w:rPr>
                <w:rStyle w:val="Hyperlink"/>
                <w:rFonts w:hint="eastAsia"/>
                <w:noProof/>
                <w:rtl/>
              </w:rPr>
              <w:t>מה</w:t>
            </w:r>
            <w:r w:rsidR="00261F6B" w:rsidRPr="00375E79">
              <w:rPr>
                <w:rStyle w:val="Hyperlink"/>
                <w:noProof/>
                <w:rtl/>
              </w:rPr>
              <w:t xml:space="preserve"> </w:t>
            </w:r>
            <w:r w:rsidR="00261F6B" w:rsidRPr="00375E79">
              <w:rPr>
                <w:rStyle w:val="Hyperlink"/>
                <w:rFonts w:hint="eastAsia"/>
                <w:noProof/>
                <w:rtl/>
              </w:rPr>
              <w:t>ואיך</w:t>
            </w:r>
            <w:r w:rsidR="00261F6B" w:rsidRPr="00375E79">
              <w:rPr>
                <w:rStyle w:val="Hyperlink"/>
                <w:noProof/>
                <w:rtl/>
              </w:rPr>
              <w:t xml:space="preserve"> </w:t>
            </w:r>
            <w:r w:rsidR="00261F6B" w:rsidRPr="00375E79">
              <w:rPr>
                <w:rStyle w:val="Hyperlink"/>
                <w:rFonts w:hint="eastAsia"/>
                <w:noProof/>
                <w:rtl/>
              </w:rPr>
              <w:t>להגיש</w:t>
            </w:r>
            <w:r w:rsidR="00261F6B" w:rsidRPr="00375E79">
              <w:rPr>
                <w:rStyle w:val="Hyperlink"/>
                <w:noProof/>
                <w:rtl/>
              </w:rPr>
              <w:t xml:space="preserve"> ?</w:t>
            </w:r>
            <w:r w:rsidR="00261F6B">
              <w:rPr>
                <w:noProof/>
                <w:webHidden/>
              </w:rPr>
              <w:tab/>
            </w:r>
            <w:r w:rsidR="00261F6B">
              <w:rPr>
                <w:noProof/>
                <w:webHidden/>
              </w:rPr>
              <w:fldChar w:fldCharType="begin"/>
            </w:r>
            <w:r w:rsidR="00261F6B">
              <w:rPr>
                <w:noProof/>
                <w:webHidden/>
              </w:rPr>
              <w:instrText xml:space="preserve"> PAGEREF _Toc162699384 \h </w:instrText>
            </w:r>
            <w:r w:rsidR="00261F6B">
              <w:rPr>
                <w:noProof/>
                <w:webHidden/>
              </w:rPr>
            </w:r>
            <w:r w:rsidR="00261F6B">
              <w:rPr>
                <w:noProof/>
                <w:webHidden/>
              </w:rPr>
              <w:fldChar w:fldCharType="separate"/>
            </w:r>
            <w:r w:rsidR="00A12DE5">
              <w:rPr>
                <w:noProof/>
                <w:webHidden/>
                <w:rtl/>
              </w:rPr>
              <w:t>25</w:t>
            </w:r>
            <w:r w:rsidR="00261F6B">
              <w:rPr>
                <w:noProof/>
                <w:webHidden/>
              </w:rPr>
              <w:fldChar w:fldCharType="end"/>
            </w:r>
          </w:hyperlink>
        </w:p>
        <w:p w14:paraId="26F55890" w14:textId="6E249F00" w:rsidR="00261F6B" w:rsidRDefault="00000000" w:rsidP="00261F6B">
          <w:pPr>
            <w:pStyle w:val="TOC1"/>
            <w:rPr>
              <w:rFonts w:eastAsiaTheme="minorEastAsia"/>
              <w:color w:val="auto"/>
              <w:kern w:val="2"/>
              <w:sz w:val="24"/>
              <w:szCs w:val="24"/>
              <w:lang w:val="en-IL" w:eastAsia="en-IL"/>
              <w14:ligatures w14:val="standardContextual"/>
            </w:rPr>
          </w:pPr>
          <w:hyperlink w:anchor="_Toc162699385" w:history="1">
            <w:r w:rsidR="00261F6B" w:rsidRPr="00375E79">
              <w:rPr>
                <w:rStyle w:val="Hyperlink"/>
                <w:rFonts w:hint="eastAsia"/>
                <w:rtl/>
              </w:rPr>
              <w:t>נספח</w:t>
            </w:r>
            <w:r w:rsidR="00261F6B" w:rsidRPr="00375E79">
              <w:rPr>
                <w:rStyle w:val="Hyperlink"/>
                <w:rtl/>
              </w:rPr>
              <w:t xml:space="preserve"> </w:t>
            </w:r>
            <w:r w:rsidR="00261F6B" w:rsidRPr="00375E79">
              <w:rPr>
                <w:rStyle w:val="Hyperlink"/>
                <w:rFonts w:hint="eastAsia"/>
                <w:rtl/>
              </w:rPr>
              <w:t>א</w:t>
            </w:r>
            <w:r w:rsidR="00261F6B" w:rsidRPr="00375E79">
              <w:rPr>
                <w:rStyle w:val="Hyperlink"/>
                <w:rtl/>
              </w:rPr>
              <w:t xml:space="preserve">' – </w:t>
            </w:r>
            <w:r w:rsidR="00261F6B" w:rsidRPr="00375E79">
              <w:rPr>
                <w:rStyle w:val="Hyperlink"/>
                <w:rFonts w:hint="eastAsia"/>
                <w:rtl/>
              </w:rPr>
              <w:t>תיאור</w:t>
            </w:r>
            <w:r w:rsidR="00261F6B" w:rsidRPr="00375E79">
              <w:rPr>
                <w:rStyle w:val="Hyperlink"/>
                <w:rtl/>
              </w:rPr>
              <w:t xml:space="preserve"> </w:t>
            </w:r>
            <w:r w:rsidR="00261F6B" w:rsidRPr="00375E79">
              <w:rPr>
                <w:rStyle w:val="Hyperlink"/>
                <w:rFonts w:hint="eastAsia"/>
                <w:rtl/>
              </w:rPr>
              <w:t>מבנה</w:t>
            </w:r>
            <w:r w:rsidR="00261F6B" w:rsidRPr="00375E79">
              <w:rPr>
                <w:rStyle w:val="Hyperlink"/>
                <w:rtl/>
              </w:rPr>
              <w:t xml:space="preserve"> </w:t>
            </w:r>
            <w:r w:rsidR="00261F6B" w:rsidRPr="00375E79">
              <w:rPr>
                <w:rStyle w:val="Hyperlink"/>
                <w:rFonts w:hint="eastAsia"/>
                <w:rtl/>
              </w:rPr>
              <w:t>המערכת</w:t>
            </w:r>
            <w:r w:rsidR="00261F6B" w:rsidRPr="00375E79">
              <w:rPr>
                <w:rStyle w:val="Hyperlink"/>
                <w:rtl/>
              </w:rPr>
              <w:t xml:space="preserve"> </w:t>
            </w:r>
            <w:r w:rsidR="00261F6B" w:rsidRPr="00375E79">
              <w:rPr>
                <w:rStyle w:val="Hyperlink"/>
                <w:rFonts w:hint="eastAsia"/>
                <w:rtl/>
              </w:rPr>
              <w:t>באמצעות</w:t>
            </w:r>
            <w:r w:rsidR="00261F6B" w:rsidRPr="00375E79">
              <w:rPr>
                <w:rStyle w:val="Hyperlink"/>
                <w:rtl/>
              </w:rPr>
              <w:t xml:space="preserve"> </w:t>
            </w:r>
            <w:r w:rsidR="00261F6B" w:rsidRPr="00375E79">
              <w:rPr>
                <w:rStyle w:val="Hyperlink"/>
                <w:rFonts w:hint="eastAsia"/>
                <w:rtl/>
              </w:rPr>
              <w:t>קובץ</w:t>
            </w:r>
            <w:r w:rsidR="00261F6B" w:rsidRPr="00375E79">
              <w:rPr>
                <w:rStyle w:val="Hyperlink"/>
                <w:rtl/>
              </w:rPr>
              <w:t xml:space="preserve"> </w:t>
            </w:r>
            <w:r w:rsidR="00261F6B" w:rsidRPr="00375E79">
              <w:rPr>
                <w:rStyle w:val="Hyperlink"/>
              </w:rPr>
              <w:t>XML</w:t>
            </w:r>
            <w:r w:rsidR="00261F6B">
              <w:rPr>
                <w:webHidden/>
              </w:rPr>
              <w:tab/>
            </w:r>
            <w:r w:rsidR="00261F6B">
              <w:rPr>
                <w:webHidden/>
              </w:rPr>
              <w:fldChar w:fldCharType="begin"/>
            </w:r>
            <w:r w:rsidR="00261F6B">
              <w:rPr>
                <w:webHidden/>
              </w:rPr>
              <w:instrText xml:space="preserve"> PAGEREF _Toc162699385 \h </w:instrText>
            </w:r>
            <w:r w:rsidR="00261F6B">
              <w:rPr>
                <w:webHidden/>
              </w:rPr>
            </w:r>
            <w:r w:rsidR="00261F6B">
              <w:rPr>
                <w:webHidden/>
              </w:rPr>
              <w:fldChar w:fldCharType="separate"/>
            </w:r>
            <w:r w:rsidR="00A12DE5">
              <w:rPr>
                <w:webHidden/>
                <w:rtl/>
              </w:rPr>
              <w:t>26</w:t>
            </w:r>
            <w:r w:rsidR="00261F6B">
              <w:rPr>
                <w:webHidden/>
              </w:rPr>
              <w:fldChar w:fldCharType="end"/>
            </w:r>
          </w:hyperlink>
        </w:p>
        <w:p w14:paraId="2D534DCD" w14:textId="11965665" w:rsidR="00261F6B" w:rsidRDefault="00000000" w:rsidP="00261F6B">
          <w:pPr>
            <w:pStyle w:val="TOC2"/>
            <w:rPr>
              <w:rFonts w:eastAsiaTheme="minorEastAsia"/>
              <w:noProof/>
              <w:kern w:val="2"/>
              <w:sz w:val="24"/>
              <w:szCs w:val="24"/>
              <w:lang w:val="en-IL" w:eastAsia="en-IL"/>
              <w14:ligatures w14:val="standardContextual"/>
            </w:rPr>
          </w:pPr>
          <w:hyperlink w:anchor="_Toc162699386" w:history="1">
            <w:r w:rsidR="00261F6B" w:rsidRPr="00375E79">
              <w:rPr>
                <w:rStyle w:val="Hyperlink"/>
                <w:rFonts w:hint="eastAsia"/>
                <w:noProof/>
                <w:rtl/>
              </w:rPr>
              <w:t>סכמה</w:t>
            </w:r>
            <w:r w:rsidR="00261F6B" w:rsidRPr="00375E79">
              <w:rPr>
                <w:rStyle w:val="Hyperlink"/>
                <w:noProof/>
                <w:rtl/>
              </w:rPr>
              <w:t xml:space="preserve"> </w:t>
            </w:r>
            <w:r w:rsidR="00261F6B" w:rsidRPr="00375E79">
              <w:rPr>
                <w:rStyle w:val="Hyperlink"/>
                <w:rFonts w:hint="eastAsia"/>
                <w:noProof/>
                <w:rtl/>
              </w:rPr>
              <w:t>תרגיל</w:t>
            </w:r>
            <w:r w:rsidR="00261F6B" w:rsidRPr="00375E79">
              <w:rPr>
                <w:rStyle w:val="Hyperlink"/>
                <w:noProof/>
                <w:rtl/>
              </w:rPr>
              <w:t xml:space="preserve"> 2</w:t>
            </w:r>
            <w:r w:rsidR="00261F6B">
              <w:rPr>
                <w:noProof/>
                <w:webHidden/>
              </w:rPr>
              <w:tab/>
            </w:r>
            <w:r w:rsidR="00261F6B">
              <w:rPr>
                <w:noProof/>
                <w:webHidden/>
              </w:rPr>
              <w:fldChar w:fldCharType="begin"/>
            </w:r>
            <w:r w:rsidR="00261F6B">
              <w:rPr>
                <w:noProof/>
                <w:webHidden/>
              </w:rPr>
              <w:instrText xml:space="preserve"> PAGEREF _Toc162699386 \h </w:instrText>
            </w:r>
            <w:r w:rsidR="00261F6B">
              <w:rPr>
                <w:noProof/>
                <w:webHidden/>
              </w:rPr>
            </w:r>
            <w:r w:rsidR="00261F6B">
              <w:rPr>
                <w:noProof/>
                <w:webHidden/>
              </w:rPr>
              <w:fldChar w:fldCharType="separate"/>
            </w:r>
            <w:r w:rsidR="00A12DE5">
              <w:rPr>
                <w:noProof/>
                <w:webHidden/>
                <w:rtl/>
              </w:rPr>
              <w:t>28</w:t>
            </w:r>
            <w:r w:rsidR="00261F6B">
              <w:rPr>
                <w:noProof/>
                <w:webHidden/>
              </w:rPr>
              <w:fldChar w:fldCharType="end"/>
            </w:r>
          </w:hyperlink>
        </w:p>
        <w:p w14:paraId="6FDC81DE" w14:textId="027CEB8F" w:rsidR="00261F6B" w:rsidRDefault="00000000" w:rsidP="00261F6B">
          <w:pPr>
            <w:pStyle w:val="TOC1"/>
            <w:rPr>
              <w:rFonts w:eastAsiaTheme="minorEastAsia"/>
              <w:color w:val="auto"/>
              <w:kern w:val="2"/>
              <w:sz w:val="24"/>
              <w:szCs w:val="24"/>
              <w:lang w:val="en-IL" w:eastAsia="en-IL"/>
              <w14:ligatures w14:val="standardContextual"/>
            </w:rPr>
          </w:pPr>
          <w:hyperlink w:anchor="_Toc162699387" w:history="1">
            <w:r w:rsidR="00261F6B" w:rsidRPr="00375E79">
              <w:rPr>
                <w:rStyle w:val="Hyperlink"/>
                <w:rFonts w:hint="eastAsia"/>
                <w:rtl/>
              </w:rPr>
              <w:t>נספח</w:t>
            </w:r>
            <w:r w:rsidR="00261F6B" w:rsidRPr="00375E79">
              <w:rPr>
                <w:rStyle w:val="Hyperlink"/>
                <w:rtl/>
              </w:rPr>
              <w:t xml:space="preserve"> </w:t>
            </w:r>
            <w:r w:rsidR="00261F6B" w:rsidRPr="00375E79">
              <w:rPr>
                <w:rStyle w:val="Hyperlink"/>
                <w:rFonts w:hint="eastAsia"/>
                <w:rtl/>
              </w:rPr>
              <w:t>ב</w:t>
            </w:r>
            <w:r w:rsidR="00261F6B" w:rsidRPr="00375E79">
              <w:rPr>
                <w:rStyle w:val="Hyperlink"/>
                <w:rtl/>
              </w:rPr>
              <w:t xml:space="preserve">' – </w:t>
            </w:r>
            <w:r w:rsidR="00261F6B" w:rsidRPr="00375E79">
              <w:rPr>
                <w:rStyle w:val="Hyperlink"/>
                <w:rFonts w:hint="eastAsia"/>
                <w:rtl/>
              </w:rPr>
              <w:t>סכמת</w:t>
            </w:r>
            <w:r w:rsidR="00261F6B" w:rsidRPr="00375E79">
              <w:rPr>
                <w:rStyle w:val="Hyperlink"/>
                <w:rtl/>
              </w:rPr>
              <w:t xml:space="preserve"> </w:t>
            </w:r>
            <w:r w:rsidR="00261F6B" w:rsidRPr="00375E79">
              <w:rPr>
                <w:rStyle w:val="Hyperlink"/>
                <w:rFonts w:hint="eastAsia"/>
                <w:rtl/>
              </w:rPr>
              <w:t>קובץ</w:t>
            </w:r>
            <w:r w:rsidR="00261F6B" w:rsidRPr="00375E79">
              <w:rPr>
                <w:rStyle w:val="Hyperlink"/>
                <w:rtl/>
              </w:rPr>
              <w:t xml:space="preserve"> </w:t>
            </w:r>
            <w:r w:rsidR="00261F6B" w:rsidRPr="00375E79">
              <w:rPr>
                <w:rStyle w:val="Hyperlink"/>
                <w:rFonts w:hint="eastAsia"/>
                <w:rtl/>
              </w:rPr>
              <w:t>ה</w:t>
            </w:r>
            <w:r w:rsidR="00261F6B" w:rsidRPr="00375E79">
              <w:rPr>
                <w:rStyle w:val="Hyperlink"/>
                <w:rtl/>
              </w:rPr>
              <w:t xml:space="preserve"> </w:t>
            </w:r>
            <w:r w:rsidR="00261F6B" w:rsidRPr="00375E79">
              <w:rPr>
                <w:rStyle w:val="Hyperlink"/>
              </w:rPr>
              <w:t>XML</w:t>
            </w:r>
            <w:r w:rsidR="00261F6B">
              <w:rPr>
                <w:webHidden/>
              </w:rPr>
              <w:tab/>
            </w:r>
            <w:r w:rsidR="00261F6B">
              <w:rPr>
                <w:webHidden/>
              </w:rPr>
              <w:fldChar w:fldCharType="begin"/>
            </w:r>
            <w:r w:rsidR="00261F6B">
              <w:rPr>
                <w:webHidden/>
              </w:rPr>
              <w:instrText xml:space="preserve"> PAGEREF _Toc162699387 \h </w:instrText>
            </w:r>
            <w:r w:rsidR="00261F6B">
              <w:rPr>
                <w:webHidden/>
              </w:rPr>
            </w:r>
            <w:r w:rsidR="00261F6B">
              <w:rPr>
                <w:webHidden/>
              </w:rPr>
              <w:fldChar w:fldCharType="separate"/>
            </w:r>
            <w:r w:rsidR="00A12DE5">
              <w:rPr>
                <w:webHidden/>
                <w:rtl/>
              </w:rPr>
              <w:t>29</w:t>
            </w:r>
            <w:r w:rsidR="00261F6B">
              <w:rPr>
                <w:webHidden/>
              </w:rPr>
              <w:fldChar w:fldCharType="end"/>
            </w:r>
          </w:hyperlink>
        </w:p>
        <w:p w14:paraId="796F1E07" w14:textId="01A327C8" w:rsidR="00261F6B" w:rsidRDefault="00000000" w:rsidP="00261F6B">
          <w:pPr>
            <w:pStyle w:val="TOC1"/>
            <w:rPr>
              <w:rFonts w:eastAsiaTheme="minorEastAsia"/>
              <w:color w:val="auto"/>
              <w:kern w:val="2"/>
              <w:sz w:val="24"/>
              <w:szCs w:val="24"/>
              <w:lang w:val="en-IL" w:eastAsia="en-IL"/>
              <w14:ligatures w14:val="standardContextual"/>
            </w:rPr>
          </w:pPr>
          <w:hyperlink w:anchor="_Toc162699388" w:history="1">
            <w:r w:rsidR="00261F6B" w:rsidRPr="00375E79">
              <w:rPr>
                <w:rStyle w:val="Hyperlink"/>
                <w:rFonts w:hint="eastAsia"/>
                <w:rtl/>
              </w:rPr>
              <w:t>נספח</w:t>
            </w:r>
            <w:r w:rsidR="00261F6B" w:rsidRPr="00375E79">
              <w:rPr>
                <w:rStyle w:val="Hyperlink"/>
                <w:rtl/>
              </w:rPr>
              <w:t xml:space="preserve"> </w:t>
            </w:r>
            <w:r w:rsidR="00261F6B" w:rsidRPr="00375E79">
              <w:rPr>
                <w:rStyle w:val="Hyperlink"/>
                <w:rFonts w:hint="eastAsia"/>
                <w:rtl/>
              </w:rPr>
              <w:t>ג</w:t>
            </w:r>
            <w:r w:rsidR="00261F6B" w:rsidRPr="00375E79">
              <w:rPr>
                <w:rStyle w:val="Hyperlink"/>
                <w:rtl/>
              </w:rPr>
              <w:t xml:space="preserve">' – </w:t>
            </w:r>
            <w:r w:rsidR="00261F6B" w:rsidRPr="00375E79">
              <w:rPr>
                <w:rStyle w:val="Hyperlink"/>
                <w:rFonts w:hint="eastAsia"/>
                <w:rtl/>
              </w:rPr>
              <w:t>סקיצות</w:t>
            </w:r>
            <w:r w:rsidR="00261F6B" w:rsidRPr="00375E79">
              <w:rPr>
                <w:rStyle w:val="Hyperlink"/>
                <w:rtl/>
              </w:rPr>
              <w:t xml:space="preserve"> </w:t>
            </w:r>
            <w:r w:rsidR="00261F6B" w:rsidRPr="00375E79">
              <w:rPr>
                <w:rStyle w:val="Hyperlink"/>
                <w:rFonts w:hint="eastAsia"/>
                <w:rtl/>
              </w:rPr>
              <w:t>מסכי</w:t>
            </w:r>
            <w:r w:rsidR="00261F6B" w:rsidRPr="00375E79">
              <w:rPr>
                <w:rStyle w:val="Hyperlink"/>
                <w:rtl/>
              </w:rPr>
              <w:t xml:space="preserve"> </w:t>
            </w:r>
            <w:r w:rsidR="00261F6B" w:rsidRPr="00375E79">
              <w:rPr>
                <w:rStyle w:val="Hyperlink"/>
                <w:rFonts w:hint="eastAsia"/>
                <w:rtl/>
              </w:rPr>
              <w:t>ה</w:t>
            </w:r>
            <w:r w:rsidR="00261F6B" w:rsidRPr="00375E79">
              <w:rPr>
                <w:rStyle w:val="Hyperlink"/>
                <w:rtl/>
              </w:rPr>
              <w:t xml:space="preserve"> </w:t>
            </w:r>
            <w:r w:rsidR="00261F6B" w:rsidRPr="00375E79">
              <w:rPr>
                <w:rStyle w:val="Hyperlink"/>
              </w:rPr>
              <w:t>UI</w:t>
            </w:r>
            <w:r w:rsidR="00261F6B">
              <w:rPr>
                <w:webHidden/>
              </w:rPr>
              <w:tab/>
            </w:r>
            <w:r w:rsidR="00261F6B">
              <w:rPr>
                <w:webHidden/>
              </w:rPr>
              <w:fldChar w:fldCharType="begin"/>
            </w:r>
            <w:r w:rsidR="00261F6B">
              <w:rPr>
                <w:webHidden/>
              </w:rPr>
              <w:instrText xml:space="preserve"> PAGEREF _Toc162699388 \h </w:instrText>
            </w:r>
            <w:r w:rsidR="00261F6B">
              <w:rPr>
                <w:webHidden/>
              </w:rPr>
            </w:r>
            <w:r w:rsidR="00261F6B">
              <w:rPr>
                <w:webHidden/>
              </w:rPr>
              <w:fldChar w:fldCharType="separate"/>
            </w:r>
            <w:r w:rsidR="00A12DE5">
              <w:rPr>
                <w:webHidden/>
                <w:rtl/>
              </w:rPr>
              <w:t>31</w:t>
            </w:r>
            <w:r w:rsidR="00261F6B">
              <w:rPr>
                <w:webHidden/>
              </w:rPr>
              <w:fldChar w:fldCharType="end"/>
            </w:r>
          </w:hyperlink>
        </w:p>
        <w:p w14:paraId="36DFE077" w14:textId="0921AB5A" w:rsidR="00261F6B" w:rsidRDefault="00000000" w:rsidP="00261F6B">
          <w:pPr>
            <w:pStyle w:val="TOC2"/>
            <w:rPr>
              <w:rFonts w:eastAsiaTheme="minorEastAsia"/>
              <w:noProof/>
              <w:kern w:val="2"/>
              <w:sz w:val="24"/>
              <w:szCs w:val="24"/>
              <w:lang w:val="en-IL" w:eastAsia="en-IL"/>
              <w14:ligatures w14:val="standardContextual"/>
            </w:rPr>
          </w:pPr>
          <w:hyperlink w:anchor="_Toc162699389" w:history="1">
            <w:r w:rsidR="00261F6B" w:rsidRPr="00375E79">
              <w:rPr>
                <w:rStyle w:val="Hyperlink"/>
                <w:rFonts w:hint="eastAsia"/>
                <w:noProof/>
                <w:rtl/>
              </w:rPr>
              <w:t>מסך</w:t>
            </w:r>
            <w:r w:rsidR="00261F6B" w:rsidRPr="00375E79">
              <w:rPr>
                <w:rStyle w:val="Hyperlink"/>
                <w:noProof/>
                <w:rtl/>
              </w:rPr>
              <w:t xml:space="preserve"> </w:t>
            </w:r>
            <w:r w:rsidR="00261F6B" w:rsidRPr="00375E79">
              <w:rPr>
                <w:rStyle w:val="Hyperlink"/>
                <w:rFonts w:hint="eastAsia"/>
                <w:noProof/>
                <w:rtl/>
              </w:rPr>
              <w:t>הלוגין</w:t>
            </w:r>
            <w:r w:rsidR="00261F6B">
              <w:rPr>
                <w:noProof/>
                <w:webHidden/>
              </w:rPr>
              <w:tab/>
            </w:r>
            <w:r w:rsidR="00261F6B">
              <w:rPr>
                <w:noProof/>
                <w:webHidden/>
              </w:rPr>
              <w:fldChar w:fldCharType="begin"/>
            </w:r>
            <w:r w:rsidR="00261F6B">
              <w:rPr>
                <w:noProof/>
                <w:webHidden/>
              </w:rPr>
              <w:instrText xml:space="preserve"> PAGEREF _Toc162699389 \h </w:instrText>
            </w:r>
            <w:r w:rsidR="00261F6B">
              <w:rPr>
                <w:noProof/>
                <w:webHidden/>
              </w:rPr>
            </w:r>
            <w:r w:rsidR="00261F6B">
              <w:rPr>
                <w:noProof/>
                <w:webHidden/>
              </w:rPr>
              <w:fldChar w:fldCharType="separate"/>
            </w:r>
            <w:r w:rsidR="00A12DE5">
              <w:rPr>
                <w:noProof/>
                <w:webHidden/>
                <w:rtl/>
              </w:rPr>
              <w:t>31</w:t>
            </w:r>
            <w:r w:rsidR="00261F6B">
              <w:rPr>
                <w:noProof/>
                <w:webHidden/>
              </w:rPr>
              <w:fldChar w:fldCharType="end"/>
            </w:r>
          </w:hyperlink>
        </w:p>
        <w:p w14:paraId="45B2FAB0" w14:textId="0F9690DD" w:rsidR="00261F6B" w:rsidRDefault="00000000" w:rsidP="00261F6B">
          <w:pPr>
            <w:pStyle w:val="TOC2"/>
            <w:rPr>
              <w:rFonts w:eastAsiaTheme="minorEastAsia"/>
              <w:noProof/>
              <w:kern w:val="2"/>
              <w:sz w:val="24"/>
              <w:szCs w:val="24"/>
              <w:lang w:val="en-IL" w:eastAsia="en-IL"/>
              <w14:ligatures w14:val="standardContextual"/>
            </w:rPr>
          </w:pPr>
          <w:hyperlink w:anchor="_Toc162699390" w:history="1">
            <w:r w:rsidR="00261F6B" w:rsidRPr="00375E79">
              <w:rPr>
                <w:rStyle w:val="Hyperlink"/>
                <w:rFonts w:hint="eastAsia"/>
                <w:noProof/>
                <w:rtl/>
              </w:rPr>
              <w:t>מסך</w:t>
            </w:r>
            <w:r w:rsidR="00261F6B" w:rsidRPr="00375E79">
              <w:rPr>
                <w:rStyle w:val="Hyperlink"/>
                <w:noProof/>
                <w:rtl/>
              </w:rPr>
              <w:t xml:space="preserve"> </w:t>
            </w:r>
            <w:r w:rsidR="00261F6B" w:rsidRPr="00375E79">
              <w:rPr>
                <w:rStyle w:val="Hyperlink"/>
                <w:rFonts w:hint="eastAsia"/>
                <w:noProof/>
                <w:rtl/>
              </w:rPr>
              <w:t>הדשבורד</w:t>
            </w:r>
            <w:r w:rsidR="00261F6B">
              <w:rPr>
                <w:noProof/>
                <w:webHidden/>
              </w:rPr>
              <w:tab/>
            </w:r>
            <w:r w:rsidR="00261F6B">
              <w:rPr>
                <w:noProof/>
                <w:webHidden/>
              </w:rPr>
              <w:fldChar w:fldCharType="begin"/>
            </w:r>
            <w:r w:rsidR="00261F6B">
              <w:rPr>
                <w:noProof/>
                <w:webHidden/>
              </w:rPr>
              <w:instrText xml:space="preserve"> PAGEREF _Toc162699390 \h </w:instrText>
            </w:r>
            <w:r w:rsidR="00261F6B">
              <w:rPr>
                <w:noProof/>
                <w:webHidden/>
              </w:rPr>
            </w:r>
            <w:r w:rsidR="00261F6B">
              <w:rPr>
                <w:noProof/>
                <w:webHidden/>
              </w:rPr>
              <w:fldChar w:fldCharType="separate"/>
            </w:r>
            <w:r w:rsidR="00A12DE5">
              <w:rPr>
                <w:noProof/>
                <w:webHidden/>
                <w:rtl/>
              </w:rPr>
              <w:t>31</w:t>
            </w:r>
            <w:r w:rsidR="00261F6B">
              <w:rPr>
                <w:noProof/>
                <w:webHidden/>
              </w:rPr>
              <w:fldChar w:fldCharType="end"/>
            </w:r>
          </w:hyperlink>
        </w:p>
        <w:p w14:paraId="7BC09199" w14:textId="7E481A62" w:rsidR="0076738F" w:rsidRDefault="00A84551" w:rsidP="00261F6B">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162699352"/>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162699353"/>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6C292030" w:rsidR="00E07FC2" w:rsidRDefault="00064FF3" w:rsidP="002163E7">
      <w:pPr>
        <w:pStyle w:val="ListParagraph"/>
        <w:numPr>
          <w:ilvl w:val="0"/>
          <w:numId w:val="1"/>
        </w:numPr>
        <w:bidi/>
        <w:spacing w:after="100" w:afterAutospacing="1" w:line="276" w:lineRule="auto"/>
        <w:rPr>
          <w:rFonts w:asciiTheme="minorBidi" w:hAnsiTheme="minorBidi"/>
        </w:rPr>
      </w:pPr>
      <w:r>
        <w:rPr>
          <w:rFonts w:asciiTheme="minorBidi" w:hAnsiTheme="minorBidi" w:hint="cs"/>
          <w:rtl/>
        </w:rPr>
        <w:t xml:space="preserve">המלצתי היא להגיש את התרגילים ביחידים. אולם אם אין ברירה - </w:t>
      </w:r>
      <w:r w:rsidR="00E07FC2" w:rsidRPr="00E07FC2">
        <w:rPr>
          <w:rFonts w:asciiTheme="minorBidi" w:hAnsiTheme="minorBidi"/>
          <w:rtl/>
        </w:rPr>
        <w:t xml:space="preserve">את </w:t>
      </w:r>
      <w:r w:rsidR="008E375F">
        <w:rPr>
          <w:rFonts w:asciiTheme="minorBidi" w:hAnsiTheme="minorBidi" w:hint="cs"/>
          <w:rtl/>
        </w:rPr>
        <w:t xml:space="preserve">מרבית </w:t>
      </w:r>
      <w:r w:rsidR="00E07FC2" w:rsidRPr="00E07FC2">
        <w:rPr>
          <w:rFonts w:asciiTheme="minorBidi" w:hAnsiTheme="minorBidi"/>
          <w:rtl/>
        </w:rPr>
        <w:t>התרגילים</w:t>
      </w:r>
      <w:r w:rsidR="008E375F">
        <w:rPr>
          <w:rFonts w:asciiTheme="minorBidi" w:hAnsiTheme="minorBidi" w:hint="cs"/>
          <w:rtl/>
        </w:rPr>
        <w:t xml:space="preserve"> (3)</w:t>
      </w:r>
      <w:r w:rsidR="00E07FC2" w:rsidRPr="00E07FC2">
        <w:rPr>
          <w:rFonts w:asciiTheme="minorBidi" w:hAnsiTheme="minorBidi"/>
          <w:rtl/>
        </w:rPr>
        <w:t xml:space="preserve"> </w:t>
      </w:r>
      <w:r w:rsidR="00E07FC2" w:rsidRPr="00E07FC2">
        <w:rPr>
          <w:rFonts w:asciiTheme="minorBidi" w:hAnsiTheme="minorBidi" w:hint="cs"/>
          <w:rtl/>
        </w:rPr>
        <w:t xml:space="preserve">ניתן </w:t>
      </w:r>
      <w:r w:rsidR="00E07FC2"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r>
        <w:fldChar w:fldCharType="begin"/>
      </w:r>
      <w:r>
        <w:instrText>HYPERLINK \l "_</w:instrText>
      </w:r>
      <w:r>
        <w:rPr>
          <w:rtl/>
        </w:rPr>
        <w:instrText>כללי</w:instrText>
      </w:r>
      <w:r>
        <w:instrText>"</w:instrText>
      </w:r>
      <w:r>
        <w:fldChar w:fldCharType="separate"/>
      </w:r>
      <w:r w:rsidR="008E375F" w:rsidRPr="003E4BF2">
        <w:rPr>
          <w:rStyle w:val="Hyperlink"/>
          <w:rFonts w:asciiTheme="minorBidi" w:hAnsiTheme="minorBidi"/>
        </w:rPr>
        <w:t>reflection</w:t>
      </w:r>
      <w:r>
        <w:rPr>
          <w:rStyle w:val="Hyperlink"/>
          <w:rFonts w:asciiTheme="minorBidi" w:hAnsiTheme="minorBidi"/>
        </w:rPr>
        <w:fldChar w:fldCharType="end"/>
      </w:r>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4C2690B5"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w:t>
      </w:r>
      <w:r w:rsidR="009440FB">
        <w:rPr>
          <w:rFonts w:hint="cs"/>
          <w:rtl/>
        </w:rPr>
        <w:t xml:space="preserve">לבודק </w:t>
      </w:r>
      <w:r>
        <w:rPr>
          <w:rFonts w:hint="cs"/>
          <w:rtl/>
        </w:rPr>
        <w:t xml:space="preserve">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r w:rsidR="009440FB">
        <w:rPr>
          <w:rtl/>
        </w:rPr>
        <w:br/>
      </w:r>
      <w:r w:rsidR="009440FB">
        <w:rPr>
          <w:rFonts w:hint="cs"/>
          <w:rtl/>
        </w:rPr>
        <w:t>הבודק ישלח הודעה מתאימה בלוח ההודעות של הקורס לגבי מבנה המייל ותכולתו.</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162699354"/>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25317468"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w:t>
      </w:r>
      <w:r w:rsidR="007136F2">
        <w:rPr>
          <w:rFonts w:asciiTheme="minorBidi" w:hAnsiTheme="minorBidi" w:hint="cs"/>
          <w:rtl/>
        </w:rPr>
        <w:t>הבודק יידע</w:t>
      </w:r>
      <w:r>
        <w:rPr>
          <w:rFonts w:asciiTheme="minorBidi" w:hAnsiTheme="minorBidi" w:hint="cs"/>
          <w:rtl/>
        </w:rPr>
        <w:t xml:space="preserve"> אתכם ו</w:t>
      </w:r>
      <w:r w:rsidR="007136F2">
        <w:rPr>
          <w:rFonts w:asciiTheme="minorBidi" w:hAnsiTheme="minorBidi" w:hint="cs"/>
          <w:rtl/>
        </w:rPr>
        <w:t>י</w:t>
      </w:r>
      <w:r>
        <w:rPr>
          <w:rFonts w:asciiTheme="minorBidi" w:hAnsiTheme="minorBidi" w:hint="cs"/>
          <w:rtl/>
        </w:rPr>
        <w:t xml:space="preserve">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14F594F"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w:t>
      </w:r>
      <w:r w:rsidR="007136F2">
        <w:rPr>
          <w:rFonts w:asciiTheme="minorBidi" w:hAnsiTheme="minorBidi" w:hint="cs"/>
          <w:rtl/>
        </w:rPr>
        <w:t xml:space="preserve">בקשת </w:t>
      </w:r>
      <w:r w:rsidRPr="00CC4F1A">
        <w:rPr>
          <w:rFonts w:asciiTheme="minorBidi" w:hAnsiTheme="minorBidi"/>
          <w:rtl/>
        </w:rPr>
        <w:t>הארכה.</w:t>
      </w:r>
    </w:p>
    <w:p w14:paraId="2A3CB1F8" w14:textId="77777777" w:rsidR="002163E7" w:rsidRDefault="002163E7" w:rsidP="007136F2">
      <w:pPr>
        <w:bidi/>
        <w:spacing w:after="40" w:line="320" w:lineRule="exact"/>
        <w:ind w:right="360"/>
        <w:rPr>
          <w:rFonts w:asciiTheme="minorBidi" w:hAnsiTheme="minorBidi"/>
        </w:rPr>
      </w:pPr>
    </w:p>
    <w:p w14:paraId="75843907" w14:textId="683AC22A"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007136F2">
        <w:rPr>
          <w:rFonts w:asciiTheme="minorBidi" w:hAnsiTheme="minorBidi" w:hint="cs"/>
          <w:rtl/>
        </w:rPr>
        <w:t>.</w:t>
      </w:r>
      <w:r w:rsidR="007136F2">
        <w:rPr>
          <w:rFonts w:asciiTheme="minorBidi" w:hAnsiTheme="minorBidi"/>
          <w:rtl/>
        </w:rPr>
        <w:br/>
      </w:r>
      <w:r w:rsidR="007136F2">
        <w:rPr>
          <w:rFonts w:asciiTheme="minorBidi" w:hAnsiTheme="minorBidi" w:hint="cs"/>
          <w:rtl/>
        </w:rPr>
        <w:t>הפנייה תתבצע במייל.</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3FE4A114" w14:textId="77777777" w:rsidR="00680F8A" w:rsidRPr="007136F2" w:rsidRDefault="00680F8A" w:rsidP="007136F2">
      <w:pPr>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D0D0C05"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 xml:space="preserve">כדי לערער יש לשלוח מייל </w:t>
      </w:r>
      <w:r w:rsidR="007136F2">
        <w:rPr>
          <w:rFonts w:asciiTheme="minorBidi" w:hAnsiTheme="minorBidi" w:hint="cs"/>
          <w:rtl/>
        </w:rPr>
        <w:t xml:space="preserve">לבודק </w:t>
      </w:r>
      <w:r>
        <w:rPr>
          <w:rFonts w:asciiTheme="minorBidi" w:hAnsiTheme="minorBidi" w:hint="cs"/>
          <w:rtl/>
        </w:rPr>
        <w:t>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162699355"/>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893138C"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r>
        <w:rPr>
          <w:rFonts w:asciiTheme="minorBidi" w:hAnsiTheme="minorBidi" w:hint="cs"/>
        </w:rPr>
        <w:t>I</w:t>
      </w:r>
      <w:r>
        <w:rPr>
          <w:rFonts w:asciiTheme="minorBidi" w:hAnsiTheme="minorBidi"/>
        </w:rPr>
        <w:t>nte</w:t>
      </w:r>
      <w:r w:rsidR="007136F2">
        <w:rPr>
          <w:rFonts w:asciiTheme="minorBidi" w:hAnsiTheme="minorBidi"/>
        </w:rPr>
        <w:t>l</w:t>
      </w:r>
      <w:r>
        <w:rPr>
          <w:rFonts w:asciiTheme="minorBidi" w:hAnsiTheme="minorBidi"/>
        </w:rPr>
        <w:t>lij IDEA</w:t>
      </w:r>
      <w:r>
        <w:rPr>
          <w:rFonts w:asciiTheme="minorBidi" w:hAnsiTheme="minorBidi" w:hint="cs"/>
          <w:rtl/>
        </w:rPr>
        <w:t>.</w:t>
      </w:r>
    </w:p>
    <w:p w14:paraId="1C3DA162" w14:textId="3D61EC41"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r>
        <w:rPr>
          <w:rFonts w:asciiTheme="minorBidi" w:hAnsiTheme="minorBidi"/>
        </w:rPr>
        <w:t>inte</w:t>
      </w:r>
      <w:r w:rsidR="007136F2">
        <w:rPr>
          <w:rFonts w:asciiTheme="minorBidi" w:hAnsiTheme="minorBidi"/>
        </w:rPr>
        <w:t>l</w:t>
      </w:r>
      <w:r>
        <w:rPr>
          <w:rFonts w:asciiTheme="minorBidi" w:hAnsiTheme="minorBidi"/>
        </w:rPr>
        <w:t>lij</w:t>
      </w:r>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0B13FF8"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r>
        <w:rPr>
          <w:rFonts w:asciiTheme="minorBidi" w:hAnsiTheme="minorBidi"/>
        </w:rPr>
        <w:t>inte</w:t>
      </w:r>
      <w:r w:rsidR="007136F2">
        <w:rPr>
          <w:rFonts w:asciiTheme="minorBidi" w:hAnsiTheme="minorBidi"/>
        </w:rPr>
        <w:t>l</w:t>
      </w:r>
      <w:r>
        <w:rPr>
          <w:rFonts w:asciiTheme="minorBidi" w:hAnsiTheme="minorBidi"/>
        </w:rPr>
        <w:t>lij</w:t>
      </w:r>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w:t>
      </w:r>
      <w:r w:rsidR="007136F2">
        <w:rPr>
          <w:rFonts w:asciiTheme="minorBidi" w:hAnsiTheme="minorBidi"/>
        </w:rPr>
        <w:br/>
      </w:r>
      <w:r w:rsidR="004E7777">
        <w:rPr>
          <w:rFonts w:asciiTheme="minorBidi" w:hAnsiTheme="minorBidi" w:hint="cs"/>
          <w:rtl/>
        </w:rPr>
        <w:t xml:space="preserve">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w:t>
      </w:r>
      <w:r w:rsidR="007136F2">
        <w:rPr>
          <w:rFonts w:asciiTheme="minorBidi" w:hAnsiTheme="minorBidi"/>
        </w:rPr>
        <w:t xml:space="preserve"> -</w:t>
      </w:r>
      <w:r w:rsidR="007136F2">
        <w:rPr>
          <w:rFonts w:asciiTheme="minorBidi" w:hAnsiTheme="minorBidi" w:hint="cs"/>
          <w:rtl/>
        </w:rPr>
        <w:t>ירד לו ניקוד מהתרגיל</w:t>
      </w:r>
      <w:r w:rsidR="007B0C5C">
        <w:rPr>
          <w:rFonts w:asciiTheme="minorBidi" w:hAnsiTheme="minorBidi" w:hint="cs"/>
          <w:rtl/>
        </w:rPr>
        <w:t>..</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5FA5AF3A"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w:t>
      </w:r>
      <w:r w:rsidR="007136F2">
        <w:rPr>
          <w:rFonts w:asciiTheme="minorBidi" w:hAnsiTheme="minorBidi" w:hint="cs"/>
          <w:rtl/>
        </w:rPr>
        <w:t xml:space="preserve">בדר"כ </w:t>
      </w:r>
      <w:r>
        <w:rPr>
          <w:rFonts w:asciiTheme="minorBidi" w:hAnsiTheme="minorBidi" w:hint="cs"/>
          <w:rtl/>
        </w:rPr>
        <w:t>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46355FEF" w:rsidR="008E375F" w:rsidRPr="00EC1879"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מטר</w:t>
      </w:r>
      <w:r w:rsidR="00EC1879">
        <w:rPr>
          <w:rFonts w:asciiTheme="minorBidi" w:hAnsiTheme="minorBidi" w:hint="cs"/>
          <w:sz w:val="24"/>
          <w:rtl/>
        </w:rPr>
        <w:t xml:space="preserve">ת התרגיל </w:t>
      </w:r>
      <w:r w:rsidRPr="00C72550">
        <w:rPr>
          <w:rFonts w:asciiTheme="minorBidi" w:hAnsiTheme="minorBidi"/>
          <w:sz w:val="24"/>
          <w:rtl/>
        </w:rPr>
        <w:t>היא לתרגל את הנושאים המרכזיים הנלמדים בקורס</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08AE3AB4" w14:textId="77777777" w:rsidR="00EC1879" w:rsidRPr="00C54D72" w:rsidRDefault="00EC1879" w:rsidP="00EC1879">
      <w:pPr>
        <w:pStyle w:val="NoSpacing"/>
        <w:spacing w:line="276" w:lineRule="auto"/>
      </w:pPr>
    </w:p>
    <w:p w14:paraId="4886BA9E" w14:textId="15FEE254" w:rsidR="00C54D72"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6E3D7333" w14:textId="77777777" w:rsidR="00EC1879" w:rsidRPr="00CC4F1A" w:rsidRDefault="00EC1879" w:rsidP="00EC1879">
      <w:pPr>
        <w:pStyle w:val="NoSpacing"/>
        <w:spacing w:line="276" w:lineRule="auto"/>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62A76D5D"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6111F04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53F4CDF9" w:rsidR="008374C0" w:rsidRPr="00B47C90" w:rsidRDefault="008374C0" w:rsidP="00E22D00">
      <w:pPr>
        <w:pStyle w:val="IntenseQuote"/>
        <w:bidi/>
        <w:rPr>
          <w:i w:val="0"/>
          <w:iCs w:val="0"/>
          <w:rtl/>
        </w:rPr>
      </w:pPr>
      <w:bookmarkStart w:id="4" w:name="_Toc162699356"/>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w:t>
      </w:r>
      <w:r w:rsidR="00B95E52">
        <w:rPr>
          <w:rFonts w:hint="cs"/>
          <w:i w:val="0"/>
          <w:iCs w:val="0"/>
          <w:rtl/>
        </w:rPr>
        <w:t>% 1</w:t>
      </w:r>
      <w:r w:rsidR="00DC3D66">
        <w:rPr>
          <w:rFonts w:hint="cs"/>
          <w:i w:val="0"/>
          <w:iCs w:val="0"/>
          <w:rtl/>
        </w:rPr>
        <w:t>0</w:t>
      </w:r>
      <w:r w:rsidRPr="00B47C90">
        <w:rPr>
          <w:rFonts w:hint="cs"/>
          <w:i w:val="0"/>
          <w:iCs w:val="0"/>
          <w:rtl/>
        </w:rPr>
        <w:t>)</w:t>
      </w:r>
      <w:r w:rsidR="00CC502F">
        <w:rPr>
          <w:rFonts w:hint="cs"/>
          <w:i w:val="0"/>
          <w:iCs w:val="0"/>
          <w:rtl/>
        </w:rPr>
        <w:t xml:space="preserve"> - </w:t>
      </w:r>
      <w:r w:rsidRPr="00B47C90">
        <w:rPr>
          <w:rFonts w:hint="cs"/>
          <w:i w:val="0"/>
          <w:iCs w:val="0"/>
          <w:rtl/>
        </w:rPr>
        <w:t xml:space="preserve">הגשה: </w:t>
      </w:r>
      <w:r w:rsidR="00387757">
        <w:rPr>
          <w:rFonts w:hint="cs"/>
          <w:i w:val="0"/>
          <w:iCs w:val="0"/>
          <w:rtl/>
        </w:rPr>
        <w:t>25</w:t>
      </w:r>
      <w:r w:rsidR="00356202">
        <w:rPr>
          <w:rFonts w:hint="cs"/>
          <w:i w:val="0"/>
          <w:iCs w:val="0"/>
          <w:rtl/>
        </w:rPr>
        <w:t>.</w:t>
      </w:r>
      <w:r w:rsidR="00387757">
        <w:rPr>
          <w:rFonts w:hint="cs"/>
          <w:i w:val="0"/>
          <w:iCs w:val="0"/>
          <w:rtl/>
        </w:rPr>
        <w:t>4</w:t>
      </w:r>
      <w:r w:rsidR="00356202">
        <w:rPr>
          <w:rFonts w:hint="cs"/>
          <w:i w:val="0"/>
          <w:iCs w:val="0"/>
          <w:rtl/>
        </w:rPr>
        <w:t>.2</w:t>
      </w:r>
      <w:r w:rsidR="00387757">
        <w:rPr>
          <w:rFonts w:hint="cs"/>
          <w:i w:val="0"/>
          <w:iCs w:val="0"/>
          <w:rtl/>
        </w:rPr>
        <w:t>4</w:t>
      </w:r>
      <w:bookmarkEnd w:id="4"/>
    </w:p>
    <w:p w14:paraId="2CED818A" w14:textId="77777777" w:rsidR="008374C0" w:rsidRDefault="008374C0" w:rsidP="00350A2D">
      <w:pPr>
        <w:pStyle w:val="Heading2"/>
        <w:bidi/>
        <w:rPr>
          <w:rtl/>
        </w:rPr>
      </w:pPr>
      <w:bookmarkStart w:id="5" w:name="_כללי"/>
      <w:bookmarkStart w:id="6" w:name="_Toc480584011"/>
      <w:bookmarkStart w:id="7" w:name="_Toc162699357"/>
      <w:bookmarkEnd w:id="5"/>
      <w:r>
        <w:rPr>
          <w:rFonts w:hint="cs"/>
          <w:rtl/>
        </w:rPr>
        <w:t>כללי</w:t>
      </w:r>
      <w:bookmarkEnd w:id="6"/>
      <w:bookmarkEnd w:id="7"/>
    </w:p>
    <w:p w14:paraId="2E8F516B" w14:textId="1653D567" w:rsidR="008374C0" w:rsidRPr="00D65EAC" w:rsidRDefault="008374C0" w:rsidP="00E22D00">
      <w:pPr>
        <w:bidi/>
        <w:rPr>
          <w:b/>
          <w:bCs/>
          <w:rtl/>
        </w:rPr>
      </w:pPr>
      <w:r w:rsidRPr="00D65EAC">
        <w:rPr>
          <w:rFonts w:hint="cs"/>
          <w:b/>
          <w:bCs/>
          <w:rtl/>
        </w:rPr>
        <w:t xml:space="preserve">מועד הגשה: </w:t>
      </w:r>
      <w:r w:rsidR="00387757">
        <w:rPr>
          <w:b/>
          <w:bCs/>
        </w:rPr>
        <w:t>25</w:t>
      </w:r>
      <w:r w:rsidR="00D568D2">
        <w:rPr>
          <w:b/>
          <w:bCs/>
        </w:rPr>
        <w:t>.</w:t>
      </w:r>
      <w:r w:rsidR="00387757">
        <w:rPr>
          <w:b/>
          <w:bCs/>
        </w:rPr>
        <w:t>4</w:t>
      </w:r>
      <w:r w:rsidR="00D568D2">
        <w:rPr>
          <w:b/>
          <w:bCs/>
        </w:rPr>
        <w:t>.202</w:t>
      </w:r>
      <w:r w:rsidR="00387757">
        <w:rPr>
          <w:b/>
          <w:bCs/>
        </w:rPr>
        <w:t>4</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162699358"/>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162699359"/>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162699360"/>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proofErr w:type="gramStart"/>
      <w:r>
        <w:t>getTotalNumberOfMethods</w:t>
      </w:r>
      <w:proofErr w:type="spellEnd"/>
      <w:r>
        <w:t xml:space="preserve"> ]</w:t>
      </w:r>
      <w:proofErr w:type="gramEnd"/>
      <w:r>
        <w:t>: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162699361"/>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162699362"/>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proofErr w:type="gramStart"/>
      <w:r>
        <w:rPr>
          <w:color w:val="FD2DFF"/>
          <w:sz w:val="21"/>
          <w:szCs w:val="21"/>
        </w:rPr>
        <w:t>Rectangle</w:t>
      </w:r>
      <w:r>
        <w:rPr>
          <w:color w:val="000000"/>
          <w:sz w:val="21"/>
          <w:szCs w:val="21"/>
        </w:rPr>
        <w:t>(</w:t>
      </w:r>
      <w:proofErr w:type="gramEnd"/>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proofErr w:type="gramStart"/>
      <w:r w:rsidRPr="00642106">
        <w:rPr>
          <w:rFonts w:ascii="Courier New" w:eastAsia="Times New Roman" w:hAnsi="Courier New" w:cs="Courier New"/>
          <w:color w:val="000000"/>
          <w:sz w:val="21"/>
          <w:szCs w:val="21"/>
        </w:rPr>
        <w:t>Polygon(</w:t>
      </w:r>
      <w:proofErr w:type="gram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719EDF25" w:rsidR="00CC4F1A" w:rsidRPr="00420C02" w:rsidRDefault="00000641" w:rsidP="00420C02">
      <w:pPr>
        <w:pStyle w:val="IntenseQuote"/>
        <w:bidi/>
        <w:rPr>
          <w:i w:val="0"/>
          <w:iCs w:val="0"/>
          <w:rtl/>
        </w:rPr>
      </w:pPr>
      <w:bookmarkStart w:id="18" w:name="_Toc162699363"/>
      <w:r>
        <w:rPr>
          <w:i w:val="0"/>
          <w:iCs w:val="0"/>
        </w:rPr>
        <w:lastRenderedPageBreak/>
        <w:t>Code Names</w:t>
      </w:r>
      <w:r>
        <w:rPr>
          <w:rFonts w:hint="cs"/>
          <w:i w:val="0"/>
          <w:iCs w:val="0"/>
          <w:rtl/>
        </w:rPr>
        <w:t xml:space="preserve"> (שם-קוד)</w:t>
      </w:r>
      <w:bookmarkEnd w:id="18"/>
    </w:p>
    <w:bookmarkStart w:id="19" w:name="_Toc506042288"/>
    <w:p w14:paraId="6CE7F48E" w14:textId="7B5EC44E" w:rsidR="007A348B" w:rsidRDefault="00000641" w:rsidP="00000641">
      <w:pPr>
        <w:bidi/>
        <w:rPr>
          <w:rtl/>
        </w:rPr>
      </w:pPr>
      <w:r>
        <w:rPr>
          <w:rtl/>
        </w:rPr>
        <w:fldChar w:fldCharType="begin"/>
      </w:r>
      <w:r>
        <w:rPr>
          <w:rFonts w:hint="cs"/>
        </w:rPr>
        <w:instrText>HYPERLINK</w:instrText>
      </w:r>
      <w:r>
        <w:rPr>
          <w:rFonts w:hint="cs"/>
          <w:rtl/>
        </w:rPr>
        <w:instrText xml:space="preserve"> "</w:instrText>
      </w:r>
      <w:r>
        <w:rPr>
          <w:rFonts w:hint="cs"/>
        </w:rPr>
        <w:instrText>https://he.wikipedia.org/wiki/%D7%A9%D7%9D-%D7%A7%D7%95%D7%93_(%D7%9E%D7%A9%D7%97%D7%A7)</w:instrText>
      </w:r>
      <w:r>
        <w:rPr>
          <w:rFonts w:hint="cs"/>
          <w:rtl/>
        </w:rPr>
        <w:instrText>"</w:instrText>
      </w:r>
      <w:r>
        <w:rPr>
          <w:rtl/>
        </w:rPr>
      </w:r>
      <w:r>
        <w:rPr>
          <w:rtl/>
        </w:rPr>
        <w:fldChar w:fldCharType="separate"/>
      </w:r>
      <w:r w:rsidRPr="00000641">
        <w:rPr>
          <w:rStyle w:val="Hyperlink"/>
          <w:rFonts w:hint="cs"/>
          <w:rtl/>
        </w:rPr>
        <w:t>שם-קוד</w:t>
      </w:r>
      <w:r>
        <w:rPr>
          <w:rtl/>
        </w:rPr>
        <w:fldChar w:fldCharType="end"/>
      </w:r>
      <w:r>
        <w:rPr>
          <w:rFonts w:hint="cs"/>
          <w:rtl/>
        </w:rPr>
        <w:t xml:space="preserve"> הוא משחק חברה מוכר שיצא לאור בשנת 2015.</w:t>
      </w:r>
      <w:r>
        <w:rPr>
          <w:rtl/>
        </w:rPr>
        <w:br/>
      </w:r>
      <w:r>
        <w:rPr>
          <w:rFonts w:hint="cs"/>
          <w:rtl/>
        </w:rPr>
        <w:t>במסגרת התרגילים</w:t>
      </w:r>
      <w:r w:rsidR="00B95E52">
        <w:rPr>
          <w:rFonts w:hint="cs"/>
          <w:rtl/>
        </w:rPr>
        <w:t xml:space="preserve"> במהלך הקורס</w:t>
      </w:r>
      <w:r>
        <w:rPr>
          <w:rFonts w:hint="cs"/>
          <w:rtl/>
        </w:rPr>
        <w:t xml:space="preserve"> נפתח גרסה </w:t>
      </w:r>
      <w:r w:rsidR="00B95E52">
        <w:rPr>
          <w:rFonts w:hint="cs"/>
          <w:rtl/>
        </w:rPr>
        <w:t xml:space="preserve">מורחבת </w:t>
      </w:r>
      <w:r>
        <w:rPr>
          <w:rFonts w:hint="cs"/>
          <w:rtl/>
        </w:rPr>
        <w:t>של המשחק</w:t>
      </w:r>
      <w:r w:rsidR="00B95E52">
        <w:rPr>
          <w:rFonts w:hint="cs"/>
          <w:rtl/>
        </w:rPr>
        <w:t xml:space="preserve"> אשר תכיל כמה </w:t>
      </w:r>
      <w:r>
        <w:rPr>
          <w:rFonts w:hint="cs"/>
          <w:rtl/>
        </w:rPr>
        <w:t xml:space="preserve">שדרוגים והרחבות על </w:t>
      </w:r>
      <w:r w:rsidR="00B95E52">
        <w:rPr>
          <w:rFonts w:hint="cs"/>
          <w:rtl/>
        </w:rPr>
        <w:t xml:space="preserve">גבי </w:t>
      </w:r>
      <w:r>
        <w:rPr>
          <w:rFonts w:hint="cs"/>
          <w:rtl/>
        </w:rPr>
        <w:t>המשחק הבסיסי</w:t>
      </w:r>
      <w:r w:rsidR="00B95E52">
        <w:rPr>
          <w:rFonts w:hint="cs"/>
          <w:rtl/>
        </w:rPr>
        <w:t>.</w:t>
      </w:r>
    </w:p>
    <w:p w14:paraId="47292E16" w14:textId="378D6C4A" w:rsidR="00000641" w:rsidRDefault="0004246E" w:rsidP="00000641">
      <w:pPr>
        <w:pStyle w:val="Heading2"/>
        <w:bidi/>
        <w:rPr>
          <w:rtl/>
        </w:rPr>
      </w:pPr>
      <w:bookmarkStart w:id="20" w:name="_Toc162699364"/>
      <w:r>
        <w:rPr>
          <w:rFonts w:hint="cs"/>
          <w:rtl/>
        </w:rPr>
        <w:t>חוקי המשחק</w:t>
      </w:r>
      <w:bookmarkEnd w:id="20"/>
    </w:p>
    <w:p w14:paraId="0A1CBE02" w14:textId="58320230" w:rsidR="00000641" w:rsidRDefault="00000641" w:rsidP="00000641">
      <w:pPr>
        <w:bidi/>
        <w:rPr>
          <w:rtl/>
        </w:rPr>
      </w:pPr>
      <w:r>
        <w:rPr>
          <w:rFonts w:hint="cs"/>
          <w:rtl/>
        </w:rPr>
        <w:t>מטרת המשחק היא לנחש מילים על פי הגדרות שונות</w:t>
      </w:r>
    </w:p>
    <w:p w14:paraId="1713B9C0" w14:textId="198C27F9" w:rsidR="0004246E" w:rsidRDefault="00000641" w:rsidP="00000641">
      <w:pPr>
        <w:bidi/>
        <w:rPr>
          <w:rtl/>
        </w:rPr>
      </w:pPr>
      <w:r>
        <w:rPr>
          <w:rFonts w:hint="cs"/>
          <w:rtl/>
        </w:rPr>
        <w:t xml:space="preserve">לוח המשחק </w:t>
      </w:r>
      <w:r w:rsidR="00B95E52">
        <w:rPr>
          <w:rFonts w:hint="cs"/>
          <w:rtl/>
        </w:rPr>
        <w:t xml:space="preserve">(הקלאסי) </w:t>
      </w:r>
      <w:r>
        <w:rPr>
          <w:rFonts w:hint="cs"/>
          <w:rtl/>
        </w:rPr>
        <w:t xml:space="preserve">מורכב מ 25 מילים שונות </w:t>
      </w:r>
      <w:r w:rsidR="0004246E">
        <w:rPr>
          <w:rFonts w:hint="cs"/>
          <w:rtl/>
        </w:rPr>
        <w:t>(</w:t>
      </w:r>
      <w:r>
        <w:rPr>
          <w:rFonts w:hint="cs"/>
          <w:rtl/>
        </w:rPr>
        <w:t>המשתנות בכל משחק ומשחק</w:t>
      </w:r>
      <w:r w:rsidR="0004246E">
        <w:rPr>
          <w:rFonts w:hint="cs"/>
          <w:rtl/>
        </w:rPr>
        <w:t>)</w:t>
      </w:r>
      <w:r>
        <w:rPr>
          <w:rFonts w:hint="cs"/>
          <w:rtl/>
        </w:rPr>
        <w:t xml:space="preserve">. </w:t>
      </w:r>
      <w:r w:rsidR="0004246E">
        <w:rPr>
          <w:rtl/>
        </w:rPr>
        <w:br/>
      </w:r>
      <w:r>
        <w:rPr>
          <w:rFonts w:hint="cs"/>
          <w:rtl/>
        </w:rPr>
        <w:t xml:space="preserve">במשחק משחקים 2 צוותים. לכל צוות מוקצים מספר מילים משלו. </w:t>
      </w:r>
      <w:r w:rsidR="0004246E">
        <w:rPr>
          <w:rtl/>
        </w:rPr>
        <w:br/>
      </w:r>
      <w:r>
        <w:rPr>
          <w:rFonts w:hint="cs"/>
          <w:rtl/>
        </w:rPr>
        <w:t>מטרתו של כל צוות היא לנחש ראשון את כלל המילים המשוייכות אליו.</w:t>
      </w:r>
      <w:r>
        <w:rPr>
          <w:rtl/>
        </w:rPr>
        <w:br/>
      </w:r>
      <w:r>
        <w:rPr>
          <w:rFonts w:hint="cs"/>
          <w:rtl/>
        </w:rPr>
        <w:t xml:space="preserve">הניחוש מתבצע </w:t>
      </w:r>
      <w:r w:rsidR="008D7103">
        <w:rPr>
          <w:rFonts w:hint="cs"/>
          <w:rtl/>
        </w:rPr>
        <w:t xml:space="preserve">בעקבות </w:t>
      </w:r>
      <w:r>
        <w:rPr>
          <w:rFonts w:hint="cs"/>
          <w:rtl/>
        </w:rPr>
        <w:t xml:space="preserve">הגדרה </w:t>
      </w:r>
      <w:r w:rsidR="00B95E52">
        <w:rPr>
          <w:rFonts w:hint="cs"/>
          <w:rtl/>
        </w:rPr>
        <w:t>ה</w:t>
      </w:r>
      <w:r>
        <w:rPr>
          <w:rFonts w:hint="cs"/>
          <w:rtl/>
        </w:rPr>
        <w:t xml:space="preserve">קשורה בדרך כזו או אחרת לחלק מהמילים על הלוח. </w:t>
      </w:r>
      <w:r w:rsidR="0004246E">
        <w:rPr>
          <w:rtl/>
        </w:rPr>
        <w:br/>
      </w:r>
      <w:r>
        <w:rPr>
          <w:rFonts w:hint="cs"/>
          <w:rtl/>
        </w:rPr>
        <w:t>באמצעות ההגדרה על שאר חברי הצוות לנסות ולהבין אילו מהמילים על גבי לוח המשחק אכן "קשורות" להגדרה זו ומשוייכות לצוות שלהן.</w:t>
      </w:r>
    </w:p>
    <w:p w14:paraId="54E790B4" w14:textId="6AC9C993" w:rsidR="00000641" w:rsidRDefault="0004246E" w:rsidP="0004246E">
      <w:pPr>
        <w:bidi/>
        <w:rPr>
          <w:rtl/>
        </w:rPr>
      </w:pPr>
      <w:r>
        <w:rPr>
          <w:rFonts w:hint="cs"/>
          <w:rtl/>
        </w:rPr>
        <w:t>כל צוות מורכב ממספר שחקנים הנחלקים לתפקידים הבאים:</w:t>
      </w:r>
    </w:p>
    <w:p w14:paraId="1842927B" w14:textId="5BC603DD" w:rsidR="00000641" w:rsidRDefault="00000641" w:rsidP="00000641">
      <w:pPr>
        <w:pStyle w:val="ListParagraph"/>
        <w:numPr>
          <w:ilvl w:val="0"/>
          <w:numId w:val="115"/>
        </w:numPr>
        <w:bidi/>
      </w:pPr>
      <w:r>
        <w:rPr>
          <w:rFonts w:hint="cs"/>
          <w:rtl/>
        </w:rPr>
        <w:t>"המגדיר"</w:t>
      </w:r>
      <w:r w:rsidR="00BA7810">
        <w:rPr>
          <w:rFonts w:hint="cs"/>
          <w:rtl/>
        </w:rPr>
        <w:t xml:space="preserve"> (נקרא גם </w:t>
      </w:r>
      <w:r w:rsidR="00BA7810">
        <w:t>spy master</w:t>
      </w:r>
      <w:r w:rsidR="00BA7810">
        <w:rPr>
          <w:rFonts w:hint="cs"/>
          <w:rtl/>
        </w:rPr>
        <w:t>, רב-המרגלים)</w:t>
      </w:r>
      <w:r>
        <w:rPr>
          <w:rFonts w:hint="cs"/>
          <w:rtl/>
        </w:rPr>
        <w:t xml:space="preserve">: שחקן אחד בלבד בצוות נבחר להיות זה שנותן את ההגדרות. </w:t>
      </w:r>
      <w:r>
        <w:rPr>
          <w:rtl/>
        </w:rPr>
        <w:br/>
      </w:r>
      <w:r>
        <w:rPr>
          <w:rFonts w:hint="cs"/>
          <w:rtl/>
        </w:rPr>
        <w:t xml:space="preserve">המגדיר רואה את כלל הפרטים של לוח המשחק. הוא יודע להגיד אילו קלפים שייכים לכל צוות (כולל אילו קלפים שייכים לצוות האחר). </w:t>
      </w:r>
      <w:r w:rsidR="0092340D">
        <w:rPr>
          <w:rtl/>
        </w:rPr>
        <w:br/>
      </w:r>
      <w:r>
        <w:rPr>
          <w:rFonts w:hint="cs"/>
          <w:rtl/>
        </w:rPr>
        <w:t>עליו לחשוב על הגדרה אשר תרמוז לחבריו לצוות לגבי מיל</w:t>
      </w:r>
      <w:r w:rsidR="00BA7810">
        <w:rPr>
          <w:rFonts w:hint="cs"/>
          <w:rtl/>
        </w:rPr>
        <w:t xml:space="preserve">ות הצוות </w:t>
      </w:r>
      <w:r>
        <w:rPr>
          <w:rFonts w:hint="cs"/>
          <w:rtl/>
        </w:rPr>
        <w:t>הנקשרות להגדרה זו. בנוסף עליו לספק מספר שאומר כמה מהמילים אכן מקושרות ל</w:t>
      </w:r>
      <w:r w:rsidR="0004246E">
        <w:rPr>
          <w:rFonts w:hint="cs"/>
          <w:rtl/>
        </w:rPr>
        <w:t>הגדרה המדוברת.</w:t>
      </w:r>
      <w:r w:rsidR="0004246E">
        <w:rPr>
          <w:rtl/>
        </w:rPr>
        <w:br/>
      </w:r>
    </w:p>
    <w:p w14:paraId="7DDF65A8" w14:textId="55B9A599" w:rsidR="0004246E" w:rsidRDefault="0004246E" w:rsidP="0004246E">
      <w:pPr>
        <w:pStyle w:val="ListParagraph"/>
        <w:numPr>
          <w:ilvl w:val="0"/>
          <w:numId w:val="115"/>
        </w:numPr>
        <w:bidi/>
      </w:pPr>
      <w:r>
        <w:rPr>
          <w:rFonts w:hint="cs"/>
          <w:rtl/>
        </w:rPr>
        <w:t xml:space="preserve">"המנחשים": שאר השחקנים החברים בצוות הם אלה המנחשים אילו מילים קשורות להגדרה שניתנה. </w:t>
      </w:r>
      <w:r>
        <w:rPr>
          <w:rtl/>
        </w:rPr>
        <w:br/>
      </w:r>
      <w:r>
        <w:rPr>
          <w:rFonts w:hint="cs"/>
          <w:rtl/>
        </w:rPr>
        <w:t>המנחשים יכולים לדבר בינם לבין עצמם ולהתייעץ, אולם אסור בתכלית האיסור "למגדיר" להיות ער לשיחתם או לרמוז להם בדרך זו או אחרת אם הם "בכיוון" או אם לאו. חברי הצוות המתחרה גם הם שומעים את הדיונים של הצוות שזהו תורו וחשופים להגדרה שנתן המגדיר של הצוות.</w:t>
      </w:r>
      <w:r>
        <w:rPr>
          <w:rtl/>
        </w:rPr>
        <w:br/>
      </w:r>
      <w:r>
        <w:rPr>
          <w:rFonts w:hint="cs"/>
          <w:rtl/>
        </w:rPr>
        <w:t>המטרה של המנחשים היא לנחש אילו מהמילים על גבי הלוח משוייכות לצוות שלהם על פי ההגדרה שניתנה ע"י "המגדיר". הם יכולים לנחש לכל היותר את כמות המילים שהמגדיר מסר להם, אולם יכולים גם להחליט כי הם לא רוצים לנחש את כל המילים האפשריות</w:t>
      </w:r>
      <w:r w:rsidR="00BA7810">
        <w:rPr>
          <w:rFonts w:hint="cs"/>
          <w:rtl/>
        </w:rPr>
        <w:t xml:space="preserve"> בתור מסויים.</w:t>
      </w:r>
    </w:p>
    <w:p w14:paraId="0936F099" w14:textId="0B98D03D" w:rsidR="0004246E" w:rsidRDefault="0004246E" w:rsidP="0004246E">
      <w:pPr>
        <w:bidi/>
        <w:rPr>
          <w:rtl/>
        </w:rPr>
      </w:pPr>
      <w:r>
        <w:rPr>
          <w:rFonts w:hint="cs"/>
          <w:rtl/>
        </w:rPr>
        <w:t xml:space="preserve">אחת מהמילים על גבי הלוח היא "מילה שחורה". </w:t>
      </w:r>
      <w:r>
        <w:rPr>
          <w:rtl/>
        </w:rPr>
        <w:br/>
      </w:r>
      <w:r>
        <w:rPr>
          <w:rFonts w:hint="cs"/>
          <w:rtl/>
        </w:rPr>
        <w:t>"המגדירים" יודעים את זהותה. שאר השחקנים במשחק לא.</w:t>
      </w:r>
      <w:r>
        <w:rPr>
          <w:rtl/>
        </w:rPr>
        <w:br/>
      </w:r>
      <w:r>
        <w:rPr>
          <w:rFonts w:hint="cs"/>
          <w:rtl/>
        </w:rPr>
        <w:t xml:space="preserve">במידה ואחד הצוותים </w:t>
      </w:r>
      <w:r w:rsidR="008D7103">
        <w:rPr>
          <w:rFonts w:hint="cs"/>
          <w:rtl/>
        </w:rPr>
        <w:t>מנחש את ה</w:t>
      </w:r>
      <w:r>
        <w:rPr>
          <w:rFonts w:hint="cs"/>
          <w:rtl/>
        </w:rPr>
        <w:t xml:space="preserve">"מילה השחורה" ובוחר בה </w:t>
      </w:r>
      <w:r>
        <w:rPr>
          <w:rtl/>
        </w:rPr>
        <w:t>–</w:t>
      </w:r>
      <w:r>
        <w:rPr>
          <w:rFonts w:hint="cs"/>
          <w:rtl/>
        </w:rPr>
        <w:t xml:space="preserve"> המשחק נגמר והצוות השני מנצח מיידית.</w:t>
      </w:r>
    </w:p>
    <w:p w14:paraId="01DA2C9E" w14:textId="527FCCBD" w:rsidR="0004246E" w:rsidRDefault="0004246E" w:rsidP="0004246E">
      <w:pPr>
        <w:pStyle w:val="Heading2"/>
        <w:bidi/>
        <w:rPr>
          <w:rtl/>
        </w:rPr>
      </w:pPr>
      <w:bookmarkStart w:id="21" w:name="_Toc162699365"/>
      <w:r>
        <w:rPr>
          <w:rFonts w:hint="cs"/>
          <w:rtl/>
        </w:rPr>
        <w:t>מהלך המשחק</w:t>
      </w:r>
      <w:bookmarkEnd w:id="21"/>
    </w:p>
    <w:p w14:paraId="4A7B23C8" w14:textId="3CF29D1C" w:rsidR="00B95E52" w:rsidRDefault="0004246E" w:rsidP="00B95E52">
      <w:pPr>
        <w:bidi/>
        <w:rPr>
          <w:rtl/>
        </w:rPr>
      </w:pPr>
      <w:r>
        <w:rPr>
          <w:rFonts w:hint="cs"/>
          <w:rtl/>
        </w:rPr>
        <w:t>לצוות הראשון מוקצות 9 מילים מתוך הלוח. לצוות השני מוקצות 8 מילים מתוך הלוח.</w:t>
      </w:r>
      <w:r w:rsidR="00BA7810">
        <w:rPr>
          <w:rFonts w:hint="cs"/>
          <w:rtl/>
        </w:rPr>
        <w:t xml:space="preserve"> יש מילה שחורה אחת ו 7 מילים נטרליות.</w:t>
      </w:r>
      <w:r>
        <w:rPr>
          <w:rtl/>
        </w:rPr>
        <w:br/>
      </w:r>
      <w:r>
        <w:rPr>
          <w:rFonts w:hint="cs"/>
          <w:rtl/>
        </w:rPr>
        <w:t>בכל תור ישחק רק צוות אחד. ה"מגדיר" של הצוות ייתן הגדרה ו</w:t>
      </w:r>
      <w:r w:rsidR="00BA7810">
        <w:rPr>
          <w:rFonts w:hint="cs"/>
          <w:rtl/>
        </w:rPr>
        <w:t xml:space="preserve">את </w:t>
      </w:r>
      <w:r>
        <w:rPr>
          <w:rFonts w:hint="cs"/>
          <w:rtl/>
        </w:rPr>
        <w:t xml:space="preserve">מספר המילים </w:t>
      </w:r>
      <w:r w:rsidR="00BA7810">
        <w:rPr>
          <w:rFonts w:hint="cs"/>
          <w:rtl/>
        </w:rPr>
        <w:t>ה</w:t>
      </w:r>
      <w:r>
        <w:rPr>
          <w:rFonts w:hint="cs"/>
          <w:rtl/>
        </w:rPr>
        <w:t>אמור</w:t>
      </w:r>
      <w:r w:rsidR="00BA7810">
        <w:rPr>
          <w:rFonts w:hint="cs"/>
          <w:rtl/>
        </w:rPr>
        <w:t>ות</w:t>
      </w:r>
      <w:r>
        <w:rPr>
          <w:rFonts w:hint="cs"/>
          <w:rtl/>
        </w:rPr>
        <w:t xml:space="preserve"> להתאים להגדרה זו. </w:t>
      </w:r>
      <w:r>
        <w:rPr>
          <w:rtl/>
        </w:rPr>
        <w:br/>
      </w:r>
      <w:r>
        <w:rPr>
          <w:rFonts w:hint="cs"/>
          <w:rtl/>
        </w:rPr>
        <w:t>שאר חברי הצוות צריכים לנחש את המילים המתאימות להגדרה</w:t>
      </w:r>
      <w:r w:rsidR="00BA7810">
        <w:rPr>
          <w:rFonts w:hint="cs"/>
          <w:rtl/>
        </w:rPr>
        <w:t xml:space="preserve"> (ולכל היותר את כמות המילים המקסימלית על פי המגדיר)</w:t>
      </w:r>
      <w:r w:rsidR="008D7103">
        <w:rPr>
          <w:rtl/>
        </w:rPr>
        <w:br/>
      </w:r>
      <w:r w:rsidR="008D7103">
        <w:rPr>
          <w:rFonts w:hint="cs"/>
          <w:rtl/>
        </w:rPr>
        <w:t>עבור כל מילה שניחשו:</w:t>
      </w:r>
      <w:r>
        <w:rPr>
          <w:rtl/>
        </w:rPr>
        <w:br/>
      </w:r>
      <w:r>
        <w:rPr>
          <w:rFonts w:hint="cs"/>
          <w:rtl/>
        </w:rPr>
        <w:t xml:space="preserve">אם ניחשו מילה השייכת לצוות שלהם </w:t>
      </w:r>
      <w:r>
        <w:rPr>
          <w:rtl/>
        </w:rPr>
        <w:t>–</w:t>
      </w:r>
      <w:r>
        <w:rPr>
          <w:rFonts w:hint="cs"/>
          <w:rtl/>
        </w:rPr>
        <w:t xml:space="preserve"> הצוות קיבל נקודה. </w:t>
      </w:r>
      <w:r>
        <w:rPr>
          <w:rtl/>
        </w:rPr>
        <w:br/>
      </w:r>
      <w:r>
        <w:rPr>
          <w:rFonts w:hint="cs"/>
          <w:rtl/>
        </w:rPr>
        <w:t xml:space="preserve">אם ניחשו מילה השייכת לצוות המתחרה </w:t>
      </w:r>
      <w:r>
        <w:rPr>
          <w:rtl/>
        </w:rPr>
        <w:t>–</w:t>
      </w:r>
      <w:r>
        <w:rPr>
          <w:rFonts w:hint="cs"/>
          <w:rtl/>
        </w:rPr>
        <w:t xml:space="preserve"> הצוות המתחרה קיבל נקודה</w:t>
      </w:r>
      <w:r w:rsidR="00B95E52">
        <w:rPr>
          <w:rFonts w:hint="cs"/>
          <w:rtl/>
        </w:rPr>
        <w:t>.</w:t>
      </w:r>
      <w:r>
        <w:rPr>
          <w:rtl/>
        </w:rPr>
        <w:br/>
      </w:r>
      <w:r>
        <w:rPr>
          <w:rFonts w:hint="cs"/>
          <w:rtl/>
        </w:rPr>
        <w:t xml:space="preserve">אם ניחשו את ה"מילה השחורה" </w:t>
      </w:r>
      <w:r>
        <w:rPr>
          <w:rtl/>
        </w:rPr>
        <w:t>–</w:t>
      </w:r>
      <w:r>
        <w:rPr>
          <w:rFonts w:hint="cs"/>
          <w:rtl/>
        </w:rPr>
        <w:t xml:space="preserve"> המשחק נגמר והם מפסידים</w:t>
      </w:r>
      <w:r w:rsidR="00B95E52">
        <w:rPr>
          <w:rFonts w:hint="cs"/>
          <w:rtl/>
        </w:rPr>
        <w:t>.</w:t>
      </w:r>
      <w:r w:rsidR="00B95E52">
        <w:rPr>
          <w:rtl/>
        </w:rPr>
        <w:br/>
      </w:r>
      <w:r w:rsidR="00B95E52">
        <w:rPr>
          <w:rFonts w:hint="cs"/>
          <w:rtl/>
        </w:rPr>
        <w:t xml:space="preserve">אם ניחשו מילה רגילה שאינה משוייכת לאף צוות </w:t>
      </w:r>
      <w:r w:rsidR="00B95E52">
        <w:rPr>
          <w:rtl/>
        </w:rPr>
        <w:t>–</w:t>
      </w:r>
      <w:r w:rsidR="00B95E52">
        <w:rPr>
          <w:rFonts w:hint="cs"/>
          <w:rtl/>
        </w:rPr>
        <w:t xml:space="preserve"> לא קרה כלום.</w:t>
      </w:r>
    </w:p>
    <w:p w14:paraId="5A70792D" w14:textId="71CD822F" w:rsidR="00000641" w:rsidRDefault="0092340D" w:rsidP="0092340D">
      <w:pPr>
        <w:pStyle w:val="Heading2"/>
        <w:bidi/>
        <w:rPr>
          <w:rtl/>
        </w:rPr>
      </w:pPr>
      <w:bookmarkStart w:id="22" w:name="_Toc162699366"/>
      <w:r>
        <w:rPr>
          <w:rFonts w:hint="cs"/>
          <w:rtl/>
        </w:rPr>
        <w:t>הרחבות</w:t>
      </w:r>
      <w:bookmarkEnd w:id="22"/>
    </w:p>
    <w:p w14:paraId="793A4A6F" w14:textId="64E72F47" w:rsidR="0092340D" w:rsidRDefault="0092340D" w:rsidP="00BA7810">
      <w:pPr>
        <w:bidi/>
        <w:spacing w:after="0"/>
        <w:rPr>
          <w:rtl/>
        </w:rPr>
      </w:pPr>
      <w:r>
        <w:rPr>
          <w:rFonts w:hint="cs"/>
          <w:rtl/>
        </w:rPr>
        <w:t>במסגרת התרגילים בקורס נרחיב את המשחק ונאפשר כמה גרסאות שונות</w:t>
      </w:r>
      <w:r w:rsidR="00BA7810">
        <w:rPr>
          <w:rFonts w:hint="cs"/>
          <w:rtl/>
        </w:rPr>
        <w:t>:</w:t>
      </w:r>
    </w:p>
    <w:p w14:paraId="39D70ED7" w14:textId="68E71705" w:rsidR="0092340D" w:rsidRDefault="0092340D" w:rsidP="0092340D">
      <w:pPr>
        <w:pStyle w:val="ListParagraph"/>
        <w:numPr>
          <w:ilvl w:val="0"/>
          <w:numId w:val="116"/>
        </w:numPr>
        <w:bidi/>
      </w:pPr>
      <w:r>
        <w:rPr>
          <w:rFonts w:hint="cs"/>
          <w:rtl/>
        </w:rPr>
        <w:t>לשחק ביותר מ 2 צוותים</w:t>
      </w:r>
    </w:p>
    <w:p w14:paraId="1B297544" w14:textId="39578CD3" w:rsidR="0092340D" w:rsidRDefault="0092340D" w:rsidP="0092340D">
      <w:pPr>
        <w:pStyle w:val="ListParagraph"/>
        <w:numPr>
          <w:ilvl w:val="0"/>
          <w:numId w:val="116"/>
        </w:numPr>
        <w:bidi/>
      </w:pPr>
      <w:r>
        <w:rPr>
          <w:rFonts w:hint="cs"/>
          <w:rtl/>
        </w:rPr>
        <w:t>לשחק עם יותר מ 25 מילים</w:t>
      </w:r>
    </w:p>
    <w:p w14:paraId="2F727FFB" w14:textId="52D0DB66" w:rsidR="0092340D" w:rsidRDefault="0092340D" w:rsidP="0092340D">
      <w:pPr>
        <w:pStyle w:val="ListParagraph"/>
        <w:numPr>
          <w:ilvl w:val="0"/>
          <w:numId w:val="116"/>
        </w:numPr>
        <w:bidi/>
      </w:pPr>
      <w:r>
        <w:rPr>
          <w:rFonts w:hint="cs"/>
          <w:rtl/>
        </w:rPr>
        <w:t>לשחק עם יותר מ"מילה שחורה" אחת</w:t>
      </w:r>
    </w:p>
    <w:p w14:paraId="422F180D" w14:textId="2B9FE9F1" w:rsidR="0092340D" w:rsidRPr="00FE445B" w:rsidRDefault="0092340D" w:rsidP="0092340D">
      <w:pPr>
        <w:pStyle w:val="ListParagraph"/>
        <w:numPr>
          <w:ilvl w:val="0"/>
          <w:numId w:val="116"/>
        </w:numPr>
        <w:bidi/>
        <w:rPr>
          <w:rtl/>
        </w:rPr>
      </w:pPr>
      <w:r>
        <w:rPr>
          <w:rFonts w:hint="cs"/>
          <w:rtl/>
        </w:rPr>
        <w:t>הקמת שרת המאפשר ריכוז של סוגי משחקים ומנהל שחקנים המשחקים בינהם באמצעות צ'ט.</w:t>
      </w:r>
    </w:p>
    <w:p w14:paraId="0EA6FB63" w14:textId="6F279E28" w:rsidR="00851FBA" w:rsidRPr="00851FBA" w:rsidRDefault="00143034" w:rsidP="00BA7810">
      <w:pPr>
        <w:pStyle w:val="Heading2"/>
        <w:bidi/>
        <w:rPr>
          <w:rtl/>
        </w:rPr>
      </w:pPr>
      <w:bookmarkStart w:id="23" w:name="_Toc162699367"/>
      <w:r>
        <w:rPr>
          <w:rFonts w:hint="cs"/>
          <w:rtl/>
        </w:rPr>
        <w:lastRenderedPageBreak/>
        <w:t xml:space="preserve">הנחיות ספציפיות למימוש תרגיל </w:t>
      </w:r>
      <w:bookmarkEnd w:id="19"/>
      <w:r w:rsidR="0092340D">
        <w:rPr>
          <w:rFonts w:hint="cs"/>
          <w:rtl/>
        </w:rPr>
        <w:t>שם-קוד</w:t>
      </w:r>
      <w:bookmarkEnd w:id="23"/>
      <w:r w:rsidR="00BA7810">
        <w:rPr>
          <w:rtl/>
        </w:rPr>
        <w:br/>
      </w:r>
    </w:p>
    <w:p w14:paraId="310112AD" w14:textId="7209763F" w:rsidR="00BB2C5B" w:rsidRDefault="00BB2C5B" w:rsidP="00955CA0">
      <w:pPr>
        <w:pStyle w:val="ListParagraph"/>
        <w:numPr>
          <w:ilvl w:val="0"/>
          <w:numId w:val="24"/>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מערכת גנרי, כזה שידע לקבל את הפרטים לגבי </w:t>
      </w:r>
      <w:r w:rsidR="0092340D">
        <w:rPr>
          <w:rStyle w:val="Strong"/>
          <w:rFonts w:hint="cs"/>
          <w:b w:val="0"/>
          <w:bCs w:val="0"/>
          <w:rtl/>
        </w:rPr>
        <w:t xml:space="preserve">המשחק </w:t>
      </w:r>
      <w:r>
        <w:rPr>
          <w:rStyle w:val="Strong"/>
          <w:rFonts w:hint="cs"/>
          <w:b w:val="0"/>
          <w:bCs w:val="0"/>
          <w:rtl/>
        </w:rPr>
        <w:t>(</w:t>
      </w:r>
      <w:r w:rsidR="0092340D">
        <w:rPr>
          <w:rStyle w:val="Strong"/>
          <w:rFonts w:hint="cs"/>
          <w:b w:val="0"/>
          <w:bCs w:val="0"/>
          <w:rtl/>
        </w:rPr>
        <w:t>הגדרת המילים, שיוכם לצוותים, מילה שחורה וכו'</w:t>
      </w:r>
      <w:r>
        <w:rPr>
          <w:rStyle w:val="Strong"/>
          <w:rFonts w:hint="cs"/>
          <w:b w:val="0"/>
          <w:bCs w:val="0"/>
          <w:rtl/>
        </w:rPr>
        <w:t xml:space="preserve">) מתוך קובץ נתונים בפורמט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p>
    <w:p w14:paraId="6364E70F" w14:textId="30B52818" w:rsidR="00BB2C5B" w:rsidRDefault="00BB2C5B" w:rsidP="00BB2C5B">
      <w:pPr>
        <w:pStyle w:val="NoSpacing"/>
        <w:spacing w:line="276" w:lineRule="auto"/>
        <w:ind w:left="360"/>
        <w:rPr>
          <w:rStyle w:val="Strong"/>
          <w:b w:val="0"/>
          <w:bCs w:val="0"/>
        </w:rPr>
      </w:pPr>
      <w:r w:rsidRPr="00CF24CB">
        <w:rPr>
          <w:rStyle w:val="Strong"/>
          <w:rFonts w:hint="cs"/>
          <w:b w:val="0"/>
          <w:bCs w:val="0"/>
          <w:rtl/>
        </w:rPr>
        <w:t xml:space="preserve">מנוע המערכת הגנרי ילך וישתכלל </w:t>
      </w:r>
      <w:r w:rsidR="0092340D">
        <w:rPr>
          <w:rStyle w:val="Strong"/>
          <w:rFonts w:hint="cs"/>
          <w:b w:val="0"/>
          <w:bCs w:val="0"/>
          <w:rtl/>
        </w:rPr>
        <w:t>במהלך התרגילים</w:t>
      </w:r>
      <w:r w:rsidRPr="00CF24CB">
        <w:rPr>
          <w:rStyle w:val="Strong"/>
          <w:rFonts w:hint="cs"/>
          <w:b w:val="0"/>
          <w:bCs w:val="0"/>
          <w:rtl/>
        </w:rPr>
        <w:t xml:space="preserve">, בהתאם לפיצ'רים השונים. כך תוכלו לחוות מהלך שלם של מוצר החל מרעיון קטן במימוש בסיסי וכלה במנוע </w:t>
      </w:r>
      <w:r>
        <w:rPr>
          <w:rStyle w:val="Strong"/>
          <w:rFonts w:hint="cs"/>
          <w:b w:val="0"/>
          <w:bCs w:val="0"/>
          <w:rtl/>
        </w:rPr>
        <w:t>מע' ה</w:t>
      </w:r>
      <w:r w:rsidRPr="00CF24CB">
        <w:rPr>
          <w:rStyle w:val="Strong"/>
          <w:rFonts w:hint="cs"/>
          <w:b w:val="0"/>
          <w:bCs w:val="0"/>
          <w:rtl/>
        </w:rPr>
        <w:t>מניע אפליקציית ווב שלמה.</w:t>
      </w:r>
    </w:p>
    <w:p w14:paraId="179F5B92" w14:textId="77777777" w:rsidR="00851FBA" w:rsidRDefault="00851FBA" w:rsidP="00851FBA">
      <w:pPr>
        <w:pStyle w:val="NoSpacing"/>
        <w:spacing w:line="276" w:lineRule="auto"/>
        <w:rPr>
          <w:rStyle w:val="Strong"/>
          <w:b w:val="0"/>
          <w:bCs w:val="0"/>
        </w:rPr>
      </w:pPr>
    </w:p>
    <w:p w14:paraId="5009D3DF" w14:textId="5788B100" w:rsidR="00BB2C5B" w:rsidRDefault="00BB2C5B"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יעבדו בצורה </w:t>
      </w:r>
      <w:r w:rsidRPr="00661FFF">
        <w:rPr>
          <w:rStyle w:val="Strong"/>
          <w:rFonts w:hint="cs"/>
          <w:u w:val="single"/>
          <w:rtl/>
        </w:rPr>
        <w:t>נכונה</w:t>
      </w:r>
      <w:r>
        <w:rPr>
          <w:rStyle w:val="Strong"/>
          <w:rFonts w:hint="cs"/>
          <w:b w:val="0"/>
          <w:bCs w:val="0"/>
          <w:rtl/>
        </w:rPr>
        <w:t xml:space="preserve"> (ללא טעויות) ובזמן סביר.</w:t>
      </w:r>
    </w:p>
    <w:p w14:paraId="31FB3959" w14:textId="77777777" w:rsidR="00851FBA" w:rsidRDefault="00851FBA" w:rsidP="00851FBA">
      <w:pPr>
        <w:pStyle w:val="ListParagraph"/>
        <w:bidi/>
        <w:spacing w:after="0" w:line="276" w:lineRule="auto"/>
        <w:ind w:left="360"/>
        <w:rPr>
          <w:rStyle w:val="Strong"/>
          <w:b w:val="0"/>
          <w:bCs w:val="0"/>
        </w:rPr>
      </w:pPr>
    </w:p>
    <w:p w14:paraId="062B7591" w14:textId="520FDF34" w:rsidR="00143034"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ממשקי המשתמש השונים יפעלו מול מנוע </w:t>
      </w:r>
      <w:r w:rsidR="00B86407">
        <w:rPr>
          <w:rStyle w:val="Strong"/>
          <w:rFonts w:hint="cs"/>
          <w:b w:val="0"/>
          <w:bCs w:val="0"/>
          <w:rtl/>
        </w:rPr>
        <w:t>המע'</w:t>
      </w:r>
      <w:r>
        <w:rPr>
          <w:rStyle w:val="Strong"/>
          <w:rFonts w:hint="cs"/>
          <w:b w:val="0"/>
          <w:bCs w:val="0"/>
          <w:rtl/>
        </w:rPr>
        <w:t xml:space="preserve"> </w:t>
      </w:r>
      <w:r w:rsidR="004038DE">
        <w:rPr>
          <w:rStyle w:val="Strong"/>
          <w:rFonts w:hint="cs"/>
          <w:b w:val="0"/>
          <w:bCs w:val="0"/>
          <w:rtl/>
        </w:rPr>
        <w:t xml:space="preserve">אשר </w:t>
      </w:r>
      <w:r>
        <w:rPr>
          <w:rStyle w:val="Strong"/>
          <w:rFonts w:hint="cs"/>
          <w:b w:val="0"/>
          <w:bCs w:val="0"/>
          <w:rtl/>
        </w:rPr>
        <w:t xml:space="preserve">יפותח מתרגיל לתרגיל בהתאם לדרישות. </w:t>
      </w:r>
      <w:r w:rsidR="004038DE">
        <w:rPr>
          <w:rStyle w:val="Strong"/>
          <w:b w:val="0"/>
          <w:bCs w:val="0"/>
          <w:rtl/>
        </w:rPr>
        <w:br/>
      </w:r>
      <w:r>
        <w:rPr>
          <w:rStyle w:val="Strong"/>
          <w:rFonts w:hint="cs"/>
          <w:b w:val="0"/>
          <w:bCs w:val="0"/>
          <w:rtl/>
        </w:rPr>
        <w:t xml:space="preserve">המנוע יכיל, בין היתר, את </w:t>
      </w:r>
      <w:r w:rsidR="004038DE">
        <w:rPr>
          <w:rStyle w:val="Strong"/>
          <w:rFonts w:hint="cs"/>
          <w:b w:val="0"/>
          <w:bCs w:val="0"/>
          <w:rtl/>
        </w:rPr>
        <w:t xml:space="preserve">הגדרות </w:t>
      </w:r>
      <w:r w:rsidR="0092340D">
        <w:rPr>
          <w:rStyle w:val="Strong"/>
          <w:rFonts w:hint="cs"/>
          <w:b w:val="0"/>
          <w:bCs w:val="0"/>
          <w:rtl/>
        </w:rPr>
        <w:t>המשחקים</w:t>
      </w:r>
    </w:p>
    <w:p w14:paraId="130BF1AE" w14:textId="77777777" w:rsidR="00851FBA" w:rsidRPr="00851FBA" w:rsidRDefault="00851FBA" w:rsidP="00851FBA">
      <w:pPr>
        <w:bidi/>
        <w:spacing w:after="0" w:line="276" w:lineRule="auto"/>
        <w:rPr>
          <w:rStyle w:val="Strong"/>
          <w:b w:val="0"/>
          <w:bCs w:val="0"/>
        </w:rPr>
      </w:pPr>
    </w:p>
    <w:p w14:paraId="259FF265" w14:textId="700E854B" w:rsidR="00143034" w:rsidRDefault="00143034" w:rsidP="001E095C">
      <w:pPr>
        <w:pStyle w:val="ListParagraph"/>
        <w:numPr>
          <w:ilvl w:val="0"/>
          <w:numId w:val="24"/>
        </w:numPr>
        <w:bidi/>
        <w:spacing w:after="0" w:line="276" w:lineRule="auto"/>
        <w:rPr>
          <w:rStyle w:val="Strong"/>
          <w:b w:val="0"/>
          <w:bCs w:val="0"/>
        </w:rPr>
      </w:pPr>
      <w:r>
        <w:rPr>
          <w:rStyle w:val="Strong"/>
          <w:rFonts w:hint="cs"/>
          <w:b w:val="0"/>
          <w:bCs w:val="0"/>
          <w:rtl/>
        </w:rPr>
        <w:t xml:space="preserve">כל הממשקים הפונים אל המשתמש החיצוני ומציגים לו מידע ו/או מבקשים ממנו מידע מספרי, חייבים להיות מבוססי ספירה המתחילה מ 1. גם אם פנימית אתם מממשים את מי מהרכיבים כמערך </w:t>
      </w:r>
      <w:r w:rsidR="00B86407">
        <w:rPr>
          <w:rStyle w:val="Strong"/>
          <w:rFonts w:hint="cs"/>
          <w:b w:val="0"/>
          <w:bCs w:val="0"/>
          <w:rtl/>
        </w:rPr>
        <w:t xml:space="preserve">או רשימה </w:t>
      </w:r>
      <w:r>
        <w:rPr>
          <w:rStyle w:val="Strong"/>
          <w:rFonts w:hint="cs"/>
          <w:b w:val="0"/>
          <w:bCs w:val="0"/>
          <w:rtl/>
        </w:rPr>
        <w:t xml:space="preserve">(אז בסיס הספירה מתחיל מ 0) </w:t>
      </w:r>
      <w:r>
        <w:rPr>
          <w:rStyle w:val="Strong"/>
          <w:b w:val="0"/>
          <w:bCs w:val="0"/>
          <w:rtl/>
        </w:rPr>
        <w:t>–</w:t>
      </w:r>
      <w:r>
        <w:rPr>
          <w:rStyle w:val="Strong"/>
          <w:rFonts w:hint="cs"/>
          <w:b w:val="0"/>
          <w:bCs w:val="0"/>
          <w:rtl/>
        </w:rPr>
        <w:t xml:space="preserve"> עליכם להקפיד ולודא כי כלפי חוץ </w:t>
      </w:r>
      <w:r w:rsidR="00B86407">
        <w:rPr>
          <w:rStyle w:val="Strong"/>
          <w:rFonts w:hint="cs"/>
          <w:b w:val="0"/>
          <w:bCs w:val="0"/>
          <w:rtl/>
        </w:rPr>
        <w:t>"</w:t>
      </w:r>
      <w:r>
        <w:rPr>
          <w:rStyle w:val="Strong"/>
          <w:rFonts w:hint="cs"/>
          <w:b w:val="0"/>
          <w:bCs w:val="0"/>
          <w:rtl/>
        </w:rPr>
        <w:t>תדברו</w:t>
      </w:r>
      <w:r w:rsidR="00B86407">
        <w:rPr>
          <w:rStyle w:val="Strong"/>
          <w:rFonts w:hint="cs"/>
          <w:b w:val="0"/>
          <w:bCs w:val="0"/>
          <w:rtl/>
        </w:rPr>
        <w:t>"</w:t>
      </w:r>
      <w:r>
        <w:rPr>
          <w:rStyle w:val="Strong"/>
          <w:rFonts w:hint="cs"/>
          <w:b w:val="0"/>
          <w:bCs w:val="0"/>
          <w:rtl/>
        </w:rPr>
        <w:t xml:space="preserve"> אך ורק במונחים של בסיס 1.</w:t>
      </w:r>
    </w:p>
    <w:p w14:paraId="781C8B4C" w14:textId="77777777" w:rsidR="00851FBA" w:rsidRPr="00851FBA" w:rsidRDefault="00851FBA" w:rsidP="00851FBA">
      <w:pPr>
        <w:bidi/>
        <w:spacing w:after="0" w:line="276" w:lineRule="auto"/>
        <w:rPr>
          <w:rStyle w:val="Strong"/>
          <w:b w:val="0"/>
          <w:bCs w:val="0"/>
        </w:rPr>
      </w:pPr>
    </w:p>
    <w:p w14:paraId="6B8EA797" w14:textId="0E63BCEA" w:rsidR="00A524FB" w:rsidRDefault="005467ED" w:rsidP="00955CA0">
      <w:pPr>
        <w:pStyle w:val="ListParagraph"/>
        <w:numPr>
          <w:ilvl w:val="0"/>
          <w:numId w:val="24"/>
        </w:numPr>
        <w:bidi/>
        <w:spacing w:after="0" w:line="276" w:lineRule="auto"/>
        <w:rPr>
          <w:rStyle w:val="Strong"/>
          <w:b w:val="0"/>
          <w:bCs w:val="0"/>
        </w:rPr>
      </w:pPr>
      <w:r w:rsidRPr="005467ED">
        <w:rPr>
          <w:rStyle w:val="Strong"/>
          <w:rFonts w:hint="cs"/>
          <w:b w:val="0"/>
          <w:bCs w:val="0"/>
          <w:rtl/>
        </w:rPr>
        <w:t>המע' כולה תתואר בשפה האנגלית בלבד, עם ממשק משתמש המתנהל משמאל לימין (במקומות הרלבנטים)</w:t>
      </w:r>
    </w:p>
    <w:p w14:paraId="2353162E" w14:textId="77777777" w:rsidR="00851FBA" w:rsidRPr="00851FBA" w:rsidRDefault="00851FBA" w:rsidP="00851FBA">
      <w:pPr>
        <w:bidi/>
        <w:spacing w:after="0" w:line="276" w:lineRule="auto"/>
        <w:rPr>
          <w:rStyle w:val="Strong"/>
          <w:b w:val="0"/>
          <w:bCs w:val="0"/>
        </w:rPr>
      </w:pPr>
    </w:p>
    <w:p w14:paraId="5AC02B76" w14:textId="77777777" w:rsidR="00A524FB" w:rsidRPr="006F0EDB" w:rsidRDefault="00A524FB" w:rsidP="00A524FB">
      <w:pPr>
        <w:pStyle w:val="ListParagraph"/>
        <w:numPr>
          <w:ilvl w:val="0"/>
          <w:numId w:val="24"/>
        </w:numPr>
        <w:bidi/>
        <w:spacing w:after="0" w:line="276" w:lineRule="auto"/>
        <w:rPr>
          <w:rStyle w:val="Strong"/>
        </w:rPr>
      </w:pPr>
      <w:r w:rsidRPr="006F0EDB">
        <w:rPr>
          <w:rStyle w:val="Strong"/>
          <w:rFonts w:hint="cs"/>
          <w:rtl/>
        </w:rPr>
        <w:t>המע' כולה תיכתב ותורץ בסביבת העבודה של ג'אווה 8.</w:t>
      </w:r>
    </w:p>
    <w:p w14:paraId="2BF40C22" w14:textId="3D11B662" w:rsidR="006F603C" w:rsidRPr="00DE434B" w:rsidRDefault="006F603C" w:rsidP="00A524FB">
      <w:pPr>
        <w:pStyle w:val="ListParagraph"/>
        <w:bidi/>
        <w:spacing w:after="0" w:line="276" w:lineRule="auto"/>
        <w:ind w:left="360"/>
      </w:pPr>
      <w:r>
        <w:rPr>
          <w:rtl/>
        </w:rPr>
        <w:br w:type="page"/>
      </w:r>
    </w:p>
    <w:p w14:paraId="4C823CF5" w14:textId="0B010AEB" w:rsidR="00C72550" w:rsidRPr="00817EC4" w:rsidRDefault="00C72550" w:rsidP="00FD7A55">
      <w:pPr>
        <w:pStyle w:val="IntenseQuote"/>
        <w:bidi/>
        <w:rPr>
          <w:i w:val="0"/>
          <w:iCs w:val="0"/>
          <w:rtl/>
        </w:rPr>
      </w:pPr>
      <w:bookmarkStart w:id="24" w:name="_Toc162699368"/>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92340D">
        <w:rPr>
          <w:rFonts w:hint="cs"/>
          <w:b/>
          <w:bCs/>
          <w:i w:val="0"/>
          <w:iCs w:val="0"/>
          <w:rtl/>
        </w:rPr>
        <w:t>שם-קוד</w:t>
      </w:r>
      <w:r w:rsidR="00254238">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87772A">
        <w:rPr>
          <w:rFonts w:hint="cs"/>
          <w:i w:val="0"/>
          <w:iCs w:val="0"/>
          <w:rtl/>
        </w:rPr>
        <w:t>% 3</w:t>
      </w:r>
      <w:r w:rsidR="00DC3D66">
        <w:rPr>
          <w:rFonts w:hint="cs"/>
          <w:i w:val="0"/>
          <w:iCs w:val="0"/>
          <w:rtl/>
        </w:rPr>
        <w:t>5</w:t>
      </w:r>
      <w:r w:rsidR="00EC590F" w:rsidRPr="00B50233">
        <w:rPr>
          <w:rFonts w:hint="cs"/>
          <w:i w:val="0"/>
          <w:iCs w:val="0"/>
          <w:rtl/>
        </w:rPr>
        <w:t>) - הגשה:</w:t>
      </w:r>
      <w:r w:rsidR="00882ECC" w:rsidRPr="00B50233">
        <w:rPr>
          <w:rFonts w:hint="cs"/>
          <w:i w:val="0"/>
          <w:iCs w:val="0"/>
          <w:rtl/>
        </w:rPr>
        <w:t xml:space="preserve"> </w:t>
      </w:r>
      <w:r w:rsidR="00387757">
        <w:rPr>
          <w:i w:val="0"/>
          <w:iCs w:val="0"/>
        </w:rPr>
        <w:t>21.5.24</w:t>
      </w:r>
      <w:bookmarkEnd w:id="24"/>
    </w:p>
    <w:p w14:paraId="3B695D38" w14:textId="77777777" w:rsidR="00C72550" w:rsidRPr="00372E4D" w:rsidRDefault="00C72550" w:rsidP="00C72550">
      <w:pPr>
        <w:pStyle w:val="Heading2"/>
        <w:bidi/>
      </w:pPr>
    </w:p>
    <w:p w14:paraId="5429FB7E" w14:textId="77777777" w:rsidR="00C72550" w:rsidRDefault="00C72550" w:rsidP="00C72550">
      <w:pPr>
        <w:pStyle w:val="Heading2"/>
        <w:bidi/>
        <w:rPr>
          <w:rtl/>
        </w:rPr>
      </w:pPr>
      <w:bookmarkStart w:id="25" w:name="_Toc162699369"/>
      <w:r>
        <w:rPr>
          <w:rFonts w:hint="cs"/>
          <w:rtl/>
        </w:rPr>
        <w:t>פרטים יבשים</w:t>
      </w:r>
      <w:bookmarkEnd w:id="25"/>
    </w:p>
    <w:p w14:paraId="69A1FBEB" w14:textId="373CF382" w:rsidR="00C72550" w:rsidRPr="00817EC4"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0F741C">
        <w:rPr>
          <w:rFonts w:asciiTheme="minorBidi" w:hAnsiTheme="minorBidi"/>
          <w:b/>
          <w:bCs/>
        </w:rPr>
        <w:t>2</w:t>
      </w:r>
      <w:r w:rsidR="00387757">
        <w:rPr>
          <w:rFonts w:asciiTheme="minorBidi" w:hAnsiTheme="minorBidi"/>
          <w:b/>
          <w:bCs/>
        </w:rPr>
        <w:t>1</w:t>
      </w:r>
      <w:r w:rsidR="00D568D2">
        <w:rPr>
          <w:rFonts w:asciiTheme="minorBidi" w:hAnsiTheme="minorBidi"/>
          <w:b/>
          <w:bCs/>
        </w:rPr>
        <w:t>.</w:t>
      </w:r>
      <w:r w:rsidR="00387757">
        <w:rPr>
          <w:rFonts w:asciiTheme="minorBidi" w:hAnsiTheme="minorBidi"/>
          <w:b/>
          <w:bCs/>
        </w:rPr>
        <w:t>4</w:t>
      </w:r>
      <w:r w:rsidR="00D568D2">
        <w:rPr>
          <w:rFonts w:asciiTheme="minorBidi" w:hAnsiTheme="minorBidi"/>
          <w:b/>
          <w:bCs/>
        </w:rPr>
        <w:t>.2</w:t>
      </w:r>
      <w:r w:rsidR="00387757">
        <w:rPr>
          <w:rFonts w:asciiTheme="minorBidi" w:hAnsiTheme="minorBidi"/>
          <w:b/>
          <w:bCs/>
        </w:rPr>
        <w:t>4</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387757">
        <w:rPr>
          <w:rFonts w:asciiTheme="minorBidi" w:hAnsiTheme="minorBidi"/>
          <w:b/>
          <w:bCs/>
          <w:color w:val="FF0000"/>
          <w:sz w:val="34"/>
          <w:szCs w:val="34"/>
        </w:rPr>
        <w:t>21</w:t>
      </w:r>
      <w:r w:rsidR="00D568D2">
        <w:rPr>
          <w:rFonts w:asciiTheme="minorBidi" w:hAnsiTheme="minorBidi"/>
          <w:b/>
          <w:bCs/>
          <w:color w:val="FF0000"/>
          <w:sz w:val="34"/>
          <w:szCs w:val="34"/>
        </w:rPr>
        <w:t>.</w:t>
      </w:r>
      <w:r w:rsidR="00387757">
        <w:rPr>
          <w:rFonts w:asciiTheme="minorBidi" w:hAnsiTheme="minorBidi"/>
          <w:b/>
          <w:bCs/>
          <w:color w:val="FF0000"/>
          <w:sz w:val="34"/>
          <w:szCs w:val="34"/>
        </w:rPr>
        <w:t>5</w:t>
      </w:r>
      <w:r w:rsidR="00D568D2">
        <w:rPr>
          <w:rFonts w:asciiTheme="minorBidi" w:hAnsiTheme="minorBidi"/>
          <w:b/>
          <w:bCs/>
          <w:color w:val="FF0000"/>
          <w:sz w:val="34"/>
          <w:szCs w:val="34"/>
        </w:rPr>
        <w:t>.2</w:t>
      </w:r>
      <w:r w:rsidR="00387757">
        <w:rPr>
          <w:rFonts w:asciiTheme="minorBidi" w:hAnsiTheme="minorBidi"/>
          <w:b/>
          <w:bCs/>
          <w:color w:val="FF0000"/>
          <w:sz w:val="34"/>
          <w:szCs w:val="34"/>
        </w:rPr>
        <w:t>4</w:t>
      </w:r>
    </w:p>
    <w:p w14:paraId="064A5CD6" w14:textId="17DE3573"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387757">
        <w:rPr>
          <w:rFonts w:asciiTheme="minorBidi" w:hAnsiTheme="minorBidi"/>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7816A065"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3A70D7">
        <w:rPr>
          <w:rFonts w:asciiTheme="minorBidi" w:hAnsiTheme="minorBidi" w:hint="cs"/>
          <w:b/>
          <w:bCs/>
          <w:rtl/>
        </w:rPr>
        <w:t>3</w:t>
      </w:r>
      <w:r w:rsidR="00DC3D66">
        <w:rPr>
          <w:rFonts w:asciiTheme="minorBidi" w:hAnsiTheme="minorBidi" w:hint="cs"/>
          <w:b/>
          <w:bCs/>
          <w:rtl/>
        </w:rPr>
        <w:t>5</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0EF8892A"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2340D">
        <w:rPr>
          <w:rFonts w:asciiTheme="minorBidi" w:hAnsiTheme="minorBidi" w:hint="cs"/>
          <w:rtl/>
        </w:rPr>
        <w:t>המשחק</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6" w:name="_Toc162699370"/>
      <w:r>
        <w:rPr>
          <w:rFonts w:hint="cs"/>
          <w:rtl/>
        </w:rPr>
        <w:t>דרישות</w:t>
      </w:r>
      <w:bookmarkEnd w:id="26"/>
    </w:p>
    <w:p w14:paraId="08B5E011" w14:textId="77777777" w:rsidR="005C7A85" w:rsidRDefault="005C7A85" w:rsidP="005C7A85">
      <w:pPr>
        <w:pStyle w:val="ListParagraph"/>
        <w:bidi/>
        <w:spacing w:after="0" w:line="276" w:lineRule="auto"/>
        <w:ind w:left="360"/>
        <w:rPr>
          <w:rFonts w:asciiTheme="minorBidi" w:hAnsiTheme="minorBidi"/>
        </w:rPr>
      </w:pPr>
    </w:p>
    <w:p w14:paraId="7816864F" w14:textId="1294A5C0" w:rsidR="00AD69F7" w:rsidRPr="00475AE4" w:rsidRDefault="00B86407" w:rsidP="00475AE4">
      <w:pPr>
        <w:pStyle w:val="ListParagraph"/>
        <w:numPr>
          <w:ilvl w:val="0"/>
          <w:numId w:val="5"/>
        </w:numPr>
        <w:bidi/>
        <w:spacing w:after="0" w:line="276" w:lineRule="auto"/>
        <w:rPr>
          <w:rFonts w:asciiTheme="minorBidi" w:hAnsiTheme="minorBidi"/>
          <w:rtl/>
        </w:rPr>
      </w:pPr>
      <w:r w:rsidRPr="00B86407">
        <w:rPr>
          <w:rFonts w:asciiTheme="minorBidi" w:hAnsiTheme="minorBidi" w:hint="cs"/>
          <w:rtl/>
        </w:rPr>
        <w:t xml:space="preserve">בתרגיל זה תקימו את </w:t>
      </w:r>
      <w:r w:rsidR="002F42CF">
        <w:rPr>
          <w:rFonts w:asciiTheme="minorBidi" w:hAnsiTheme="minorBidi" w:hint="cs"/>
          <w:rtl/>
        </w:rPr>
        <w:t xml:space="preserve">תשתית העבודה הראשונית והבסיסית של </w:t>
      </w:r>
      <w:r w:rsidR="0092340D">
        <w:rPr>
          <w:rFonts w:asciiTheme="minorBidi" w:hAnsiTheme="minorBidi" w:hint="cs"/>
          <w:rtl/>
        </w:rPr>
        <w:t>שם-קוד</w:t>
      </w:r>
      <w:r w:rsidR="002F42CF">
        <w:rPr>
          <w:rFonts w:asciiTheme="minorBidi" w:hAnsiTheme="minorBidi" w:hint="cs"/>
          <w:rtl/>
        </w:rPr>
        <w:t>.</w:t>
      </w:r>
      <w:r w:rsidRPr="00B86407">
        <w:rPr>
          <w:rFonts w:asciiTheme="minorBidi" w:hAnsiTheme="minorBidi" w:hint="cs"/>
          <w:rtl/>
        </w:rPr>
        <w:t xml:space="preserve"> </w:t>
      </w:r>
      <w:r>
        <w:rPr>
          <w:rFonts w:asciiTheme="minorBidi" w:hAnsiTheme="minorBidi"/>
          <w:rtl/>
        </w:rPr>
        <w:br/>
      </w:r>
      <w:r>
        <w:rPr>
          <w:rFonts w:asciiTheme="minorBidi" w:hAnsiTheme="minorBidi" w:hint="cs"/>
          <w:rtl/>
        </w:rPr>
        <w:t xml:space="preserve">את </w:t>
      </w:r>
      <w:r w:rsidR="002F42CF">
        <w:rPr>
          <w:rFonts w:asciiTheme="minorBidi" w:hAnsiTheme="minorBidi" w:hint="cs"/>
          <w:rtl/>
        </w:rPr>
        <w:t xml:space="preserve">התשתית </w:t>
      </w:r>
      <w:r>
        <w:rPr>
          <w:rFonts w:asciiTheme="minorBidi" w:hAnsiTheme="minorBidi" w:hint="cs"/>
          <w:rtl/>
        </w:rPr>
        <w:t xml:space="preserve">"תתפעלו" באמצעות ממשק </w:t>
      </w:r>
      <w:r>
        <w:rPr>
          <w:rFonts w:asciiTheme="minorBidi" w:hAnsiTheme="minorBidi"/>
        </w:rPr>
        <w:t>console</w:t>
      </w:r>
      <w:r>
        <w:rPr>
          <w:rFonts w:asciiTheme="minorBidi" w:hAnsiTheme="minorBidi" w:hint="cs"/>
          <w:rtl/>
        </w:rPr>
        <w:t xml:space="preserve"> פשוט המציג תפריט פקודות </w:t>
      </w:r>
      <w:r w:rsidR="007F4104">
        <w:rPr>
          <w:rFonts w:asciiTheme="minorBidi" w:hAnsiTheme="minorBidi" w:hint="cs"/>
          <w:rtl/>
        </w:rPr>
        <w:t xml:space="preserve">אשר </w:t>
      </w:r>
      <w:r>
        <w:rPr>
          <w:rFonts w:asciiTheme="minorBidi" w:hAnsiTheme="minorBidi" w:hint="cs"/>
          <w:rtl/>
        </w:rPr>
        <w:t xml:space="preserve">דרכו מפעילים את </w:t>
      </w:r>
      <w:r w:rsidR="002F42CF">
        <w:rPr>
          <w:rFonts w:asciiTheme="minorBidi" w:hAnsiTheme="minorBidi" w:hint="cs"/>
          <w:rtl/>
        </w:rPr>
        <w:t>המע'</w:t>
      </w:r>
      <w:r>
        <w:rPr>
          <w:rFonts w:asciiTheme="minorBidi" w:hAnsiTheme="minorBidi" w:hint="cs"/>
          <w:rtl/>
        </w:rPr>
        <w:t>.</w:t>
      </w:r>
      <w:r>
        <w:rPr>
          <w:rFonts w:asciiTheme="minorBidi" w:hAnsiTheme="minorBidi"/>
          <w:rtl/>
        </w:rPr>
        <w:br/>
      </w:r>
      <w:r w:rsidR="00264D08" w:rsidRPr="00B86407">
        <w:rPr>
          <w:rFonts w:asciiTheme="minorBidi" w:hAnsiTheme="minorBidi" w:hint="cs"/>
          <w:rtl/>
        </w:rPr>
        <w:t xml:space="preserve">בתרגיל תממשו </w:t>
      </w:r>
      <w:r w:rsidR="0092340D">
        <w:rPr>
          <w:rFonts w:asciiTheme="minorBidi" w:hAnsiTheme="minorBidi" w:hint="cs"/>
          <w:rtl/>
        </w:rPr>
        <w:t xml:space="preserve">את היכולת לקלוט תיאור של משחק מתוך קובץ </w:t>
      </w:r>
      <w:r w:rsidR="0092340D">
        <w:rPr>
          <w:rFonts w:asciiTheme="minorBidi" w:hAnsiTheme="minorBidi" w:hint="cs"/>
        </w:rPr>
        <w:t>XML</w:t>
      </w:r>
      <w:r w:rsidR="0092340D">
        <w:rPr>
          <w:rFonts w:asciiTheme="minorBidi" w:hAnsiTheme="minorBidi" w:hint="cs"/>
          <w:rtl/>
        </w:rPr>
        <w:t>, כמו גם לתפעל ריצה של משחק</w:t>
      </w:r>
      <w:r w:rsidR="007F4104">
        <w:rPr>
          <w:rFonts w:asciiTheme="minorBidi" w:hAnsiTheme="minorBidi" w:hint="cs"/>
          <w:rtl/>
        </w:rPr>
        <w:t>.</w:t>
      </w:r>
      <w:r w:rsidR="00475AE4">
        <w:rPr>
          <w:rFonts w:asciiTheme="minorBidi" w:hAnsiTheme="minorBidi" w:hint="cs"/>
          <w:rtl/>
        </w:rPr>
        <w:t xml:space="preserve"> </w:t>
      </w:r>
      <w:r w:rsidR="00C876C6">
        <w:rPr>
          <w:rFonts w:asciiTheme="minorBidi" w:hAnsiTheme="minorBidi"/>
          <w:rtl/>
        </w:rPr>
        <w:br/>
      </w:r>
      <w:r w:rsidR="00475AE4">
        <w:rPr>
          <w:rFonts w:asciiTheme="minorBidi" w:hAnsiTheme="minorBidi" w:hint="cs"/>
          <w:rtl/>
        </w:rPr>
        <w:t xml:space="preserve">כל אלה יישבו בתוך "מנוע" המערכת, אשר ידע </w:t>
      </w:r>
      <w:r>
        <w:rPr>
          <w:rFonts w:asciiTheme="minorBidi" w:hAnsiTheme="minorBidi" w:hint="cs"/>
          <w:rtl/>
        </w:rPr>
        <w:t xml:space="preserve">להגיב לכל פנייה </w:t>
      </w:r>
      <w:r w:rsidR="002D6E9A">
        <w:rPr>
          <w:rFonts w:asciiTheme="minorBidi" w:hAnsiTheme="minorBidi" w:hint="cs"/>
          <w:rtl/>
        </w:rPr>
        <w:t>ה</w:t>
      </w:r>
      <w:r>
        <w:rPr>
          <w:rFonts w:asciiTheme="minorBidi" w:hAnsiTheme="minorBidi" w:hint="cs"/>
          <w:rtl/>
        </w:rPr>
        <w:t>מגיעה משכבת ממשק המשתמש, לעבד את הקלט ולהחזיר פלט רלבנטי.</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26A9787B" w14:textId="5976E067" w:rsidR="00DA41AE" w:rsidRDefault="00DA41AE" w:rsidP="0092340D">
      <w:pPr>
        <w:pStyle w:val="ListParagraph"/>
        <w:numPr>
          <w:ilvl w:val="0"/>
          <w:numId w:val="20"/>
        </w:numPr>
        <w:bidi/>
        <w:spacing w:after="0" w:line="276" w:lineRule="auto"/>
        <w:rPr>
          <w:rFonts w:asciiTheme="minorBidi" w:hAnsiTheme="minorBidi"/>
        </w:rPr>
      </w:pPr>
      <w:r>
        <w:rPr>
          <w:rFonts w:asciiTheme="minorBidi" w:hAnsiTheme="minorBidi" w:hint="cs"/>
          <w:rtl/>
        </w:rPr>
        <w:t>יש לוודא תקינות קלט כחלק מכל אינטרקציה עם המשתמש</w:t>
      </w:r>
      <w:r w:rsidR="000C5871">
        <w:rPr>
          <w:rFonts w:asciiTheme="minorBidi" w:hAnsiTheme="minorBidi" w:hint="cs"/>
          <w:rtl/>
        </w:rPr>
        <w:t>, ו</w:t>
      </w:r>
      <w:r>
        <w:rPr>
          <w:rFonts w:asciiTheme="minorBidi" w:hAnsiTheme="minorBidi" w:hint="cs"/>
          <w:rtl/>
        </w:rPr>
        <w:t>בכל מקום שבו זה רל</w:t>
      </w:r>
      <w:r w:rsidR="00C876C6">
        <w:rPr>
          <w:rFonts w:asciiTheme="minorBidi" w:hAnsiTheme="minorBidi" w:hint="cs"/>
          <w:rtl/>
        </w:rPr>
        <w:t>וו</w:t>
      </w:r>
      <w:r>
        <w:rPr>
          <w:rFonts w:asciiTheme="minorBidi" w:hAnsiTheme="minorBidi" w:hint="cs"/>
          <w:rtl/>
        </w:rPr>
        <w:t xml:space="preserve">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277CB82D"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955CA0">
      <w:pPr>
        <w:pStyle w:val="ListParagraph"/>
        <w:numPr>
          <w:ilvl w:val="0"/>
          <w:numId w:val="20"/>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04912970" w14:textId="43780B84" w:rsidR="00A2619F" w:rsidRPr="00475AE4" w:rsidRDefault="000A2419" w:rsidP="00475AE4">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41E03E1B" w14:textId="77777777" w:rsidR="00A2619F" w:rsidRPr="008C0470" w:rsidRDefault="00A2619F" w:rsidP="008C0470">
      <w:pPr>
        <w:bidi/>
        <w:spacing w:after="0" w:line="276" w:lineRule="auto"/>
        <w:rPr>
          <w:rFonts w:asciiTheme="minorBidi" w:hAnsiTheme="minorBidi"/>
        </w:rPr>
      </w:pPr>
    </w:p>
    <w:p w14:paraId="175236AF" w14:textId="77777777" w:rsidR="005A60CB" w:rsidRDefault="005A60CB">
      <w:pPr>
        <w:rPr>
          <w:rFonts w:asciiTheme="minorBidi" w:hAnsiTheme="minorBidi"/>
          <w:rtl/>
        </w:rPr>
      </w:pPr>
      <w:r>
        <w:rPr>
          <w:rFonts w:asciiTheme="minorBidi" w:hAnsiTheme="minorBidi"/>
          <w:rtl/>
        </w:rPr>
        <w:br w:type="page"/>
      </w:r>
    </w:p>
    <w:p w14:paraId="4F3ACD88" w14:textId="1202FA8A" w:rsidR="002C0ABF" w:rsidRDefault="00D10E34" w:rsidP="00A2619F">
      <w:pPr>
        <w:pStyle w:val="ListParagraph"/>
        <w:numPr>
          <w:ilvl w:val="0"/>
          <w:numId w:val="20"/>
        </w:numPr>
        <w:bidi/>
        <w:spacing w:after="0" w:line="276" w:lineRule="auto"/>
        <w:rPr>
          <w:rFonts w:asciiTheme="minorBidi" w:hAnsiTheme="minorBidi"/>
        </w:rPr>
      </w:pPr>
      <w:r>
        <w:rPr>
          <w:rFonts w:asciiTheme="minorBidi" w:hAnsiTheme="minorBidi" w:hint="cs"/>
          <w:rtl/>
        </w:rPr>
        <w:lastRenderedPageBreak/>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160AD767" w:rsidR="00A22489" w:rsidRDefault="00A22489" w:rsidP="00A22489">
      <w:pPr>
        <w:bidi/>
        <w:spacing w:after="0" w:line="276" w:lineRule="auto"/>
        <w:ind w:left="360"/>
        <w:rPr>
          <w:rFonts w:asciiTheme="minorBidi" w:hAnsiTheme="minorBidi"/>
          <w:rtl/>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7910DA2A" w14:textId="77777777" w:rsidR="009662E9" w:rsidRPr="002C0ABF" w:rsidRDefault="009662E9" w:rsidP="009662E9">
      <w:pPr>
        <w:bidi/>
        <w:spacing w:after="0" w:line="276" w:lineRule="auto"/>
        <w:ind w:left="360"/>
        <w:rPr>
          <w:rFonts w:asciiTheme="minorBidi" w:hAnsiTheme="minorBidi"/>
        </w:rPr>
      </w:pPr>
    </w:p>
    <w:p w14:paraId="728CD3C1" w14:textId="77777777" w:rsidR="009662E9" w:rsidRDefault="00D10E34" w:rsidP="00F226D1">
      <w:pPr>
        <w:pStyle w:val="ListParagraph"/>
        <w:bidi/>
        <w:spacing w:after="0" w:line="276" w:lineRule="auto"/>
        <w:ind w:left="360"/>
        <w:rPr>
          <w:rFonts w:asciiTheme="minorBidi" w:hAnsiTheme="minorBidi"/>
          <w:rtl/>
        </w:rPr>
      </w:pPr>
      <w:r w:rsidRPr="002C0ABF">
        <w:rPr>
          <w:rFonts w:asciiTheme="minorBidi" w:hAnsiTheme="minorBidi" w:hint="cs"/>
          <w:b/>
          <w:bCs/>
          <w:rtl/>
        </w:rPr>
        <w:t>שימו לב</w:t>
      </w:r>
      <w:r>
        <w:rPr>
          <w:rFonts w:asciiTheme="minorBidi" w:hAnsiTheme="minorBidi" w:hint="cs"/>
          <w:rtl/>
        </w:rPr>
        <w:t xml:space="preserve">: </w:t>
      </w:r>
    </w:p>
    <w:p w14:paraId="312D8758" w14:textId="767165DA" w:rsidR="00D10E34" w:rsidRDefault="00D10E34" w:rsidP="00955CA0">
      <w:pPr>
        <w:pStyle w:val="ListParagraph"/>
        <w:numPr>
          <w:ilvl w:val="0"/>
          <w:numId w:val="23"/>
        </w:numPr>
        <w:bidi/>
        <w:spacing w:after="0" w:line="276" w:lineRule="auto"/>
        <w:rPr>
          <w:rFonts w:asciiTheme="minorBidi" w:hAnsiTheme="minorBidi"/>
        </w:rPr>
      </w:pPr>
      <w:r>
        <w:rPr>
          <w:rFonts w:asciiTheme="minorBidi" w:hAnsiTheme="minorBidi" w:hint="cs"/>
          <w:rtl/>
        </w:rPr>
        <w:t>ישנן פקודות שאין הגיון לבצע אותן אם לא קדמו לה</w:t>
      </w:r>
      <w:r w:rsidR="00D814DC">
        <w:rPr>
          <w:rFonts w:asciiTheme="minorBidi" w:hAnsiTheme="minorBidi" w:hint="cs"/>
          <w:rtl/>
        </w:rPr>
        <w:t>ן</w:t>
      </w:r>
      <w:r>
        <w:rPr>
          <w:rFonts w:asciiTheme="minorBidi" w:hAnsiTheme="minorBidi" w:hint="cs"/>
          <w:rtl/>
        </w:rPr>
        <w:t xml:space="preserve"> פקודות אחרות. במידה וזה קורה יש להציג הודעת שגיאה רל</w:t>
      </w:r>
      <w:r w:rsidR="00C876C6">
        <w:rPr>
          <w:rFonts w:asciiTheme="minorBidi" w:hAnsiTheme="minorBidi" w:hint="cs"/>
          <w:rtl/>
        </w:rPr>
        <w:t>וו</w:t>
      </w:r>
      <w:r>
        <w:rPr>
          <w:rFonts w:asciiTheme="minorBidi" w:hAnsiTheme="minorBidi" w:hint="cs"/>
          <w:rtl/>
        </w:rPr>
        <w:t xml:space="preserve">נטית למשתמש ולאפשר את המשך </w:t>
      </w:r>
      <w:r w:rsidR="00F226D1">
        <w:rPr>
          <w:rFonts w:asciiTheme="minorBidi" w:hAnsiTheme="minorBidi" w:hint="cs"/>
          <w:rtl/>
        </w:rPr>
        <w:t>פעילות המע'</w:t>
      </w:r>
      <w:r>
        <w:rPr>
          <w:rFonts w:asciiTheme="minorBidi" w:hAnsiTheme="minorBidi" w:hint="cs"/>
          <w:rtl/>
        </w:rPr>
        <w:t>.</w:t>
      </w:r>
    </w:p>
    <w:p w14:paraId="56D22995" w14:textId="77777777" w:rsidR="009662E9" w:rsidRDefault="009662E9" w:rsidP="009662E9">
      <w:pPr>
        <w:pStyle w:val="ListParagraph"/>
        <w:bidi/>
        <w:spacing w:after="0" w:line="276" w:lineRule="auto"/>
        <w:ind w:left="1080"/>
        <w:rPr>
          <w:rFonts w:asciiTheme="minorBidi" w:hAnsiTheme="minorBidi"/>
        </w:rPr>
      </w:pPr>
    </w:p>
    <w:p w14:paraId="74B26485" w14:textId="6F5EA98E" w:rsidR="00765449" w:rsidRPr="00CE21ED" w:rsidRDefault="009662E9" w:rsidP="003C3AC0">
      <w:pPr>
        <w:pStyle w:val="ListParagraph"/>
        <w:numPr>
          <w:ilvl w:val="0"/>
          <w:numId w:val="23"/>
        </w:numPr>
        <w:bidi/>
        <w:spacing w:after="0" w:line="276" w:lineRule="auto"/>
        <w:rPr>
          <w:rFonts w:asciiTheme="minorBidi" w:hAnsiTheme="minorBidi"/>
          <w:rtl/>
        </w:rPr>
      </w:pPr>
      <w:r w:rsidRPr="00CE21ED">
        <w:rPr>
          <w:rFonts w:asciiTheme="minorBidi" w:hAnsiTheme="minorBidi" w:hint="cs"/>
          <w:rtl/>
        </w:rPr>
        <w:t xml:space="preserve">בכל המקומות שבהם מציגים </w:t>
      </w:r>
      <w:r w:rsidR="002F42CF" w:rsidRPr="00CE21ED">
        <w:rPr>
          <w:rFonts w:asciiTheme="minorBidi" w:hAnsiTheme="minorBidi" w:hint="cs"/>
          <w:rtl/>
        </w:rPr>
        <w:t>"</w:t>
      </w:r>
      <w:r w:rsidRPr="00CE21ED">
        <w:rPr>
          <w:rFonts w:asciiTheme="minorBidi" w:hAnsiTheme="minorBidi" w:hint="cs"/>
          <w:rtl/>
        </w:rPr>
        <w:t>רשימות של דברים</w:t>
      </w:r>
      <w:r w:rsidR="002F42CF" w:rsidRPr="00CE21ED">
        <w:rPr>
          <w:rFonts w:asciiTheme="minorBidi" w:hAnsiTheme="minorBidi" w:hint="cs"/>
          <w:rtl/>
        </w:rPr>
        <w:t>"</w:t>
      </w:r>
      <w:r w:rsidRPr="00CE21ED">
        <w:rPr>
          <w:rFonts w:asciiTheme="minorBidi" w:hAnsiTheme="minorBidi" w:hint="cs"/>
          <w:rtl/>
        </w:rPr>
        <w:t xml:space="preserve"> וצריך לאפשר למשתמש לבחור </w:t>
      </w:r>
      <w:r w:rsidR="000C5871" w:rsidRPr="00CE21ED">
        <w:rPr>
          <w:rFonts w:asciiTheme="minorBidi" w:hAnsiTheme="minorBidi" w:hint="cs"/>
          <w:rtl/>
        </w:rPr>
        <w:t>פריט(ים)</w:t>
      </w:r>
      <w:r w:rsidRPr="00CE21ED">
        <w:rPr>
          <w:rFonts w:asciiTheme="minorBidi" w:hAnsiTheme="minorBidi" w:hint="cs"/>
          <w:rtl/>
        </w:rPr>
        <w:t xml:space="preserve"> מרשימה </w:t>
      </w:r>
      <w:r w:rsidRPr="00CE21ED">
        <w:rPr>
          <w:rFonts w:asciiTheme="minorBidi" w:hAnsiTheme="minorBidi"/>
          <w:rtl/>
        </w:rPr>
        <w:t>–</w:t>
      </w:r>
      <w:r w:rsidRPr="00CE21ED">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הרלבנטים). </w:t>
      </w:r>
      <w:r w:rsidR="002F42CF" w:rsidRPr="00CE21ED">
        <w:rPr>
          <w:rFonts w:asciiTheme="minorBidi" w:hAnsiTheme="minorBidi" w:hint="cs"/>
          <w:rtl/>
        </w:rPr>
        <w:t>המספרים יתחילו מ 1 (</w:t>
      </w:r>
      <w:r w:rsidR="002F42CF" w:rsidRPr="00CE21ED">
        <w:rPr>
          <w:rFonts w:asciiTheme="minorBidi" w:hAnsiTheme="minorBidi" w:hint="cs"/>
          <w:u w:val="single"/>
          <w:rtl/>
        </w:rPr>
        <w:t>לא מ 0</w:t>
      </w:r>
      <w:r w:rsidR="002F42CF" w:rsidRPr="00CE21ED">
        <w:rPr>
          <w:rFonts w:asciiTheme="minorBidi" w:hAnsiTheme="minorBidi" w:hint="cs"/>
          <w:rtl/>
        </w:rPr>
        <w:t>)</w:t>
      </w:r>
      <w:r w:rsidRPr="00CE21ED">
        <w:rPr>
          <w:rFonts w:asciiTheme="minorBidi" w:hAnsiTheme="minorBidi"/>
          <w:rtl/>
        </w:rPr>
        <w:br/>
      </w:r>
      <w:r w:rsidRPr="00CE21ED">
        <w:rPr>
          <w:rFonts w:asciiTheme="minorBidi" w:hAnsiTheme="minorBidi" w:hint="cs"/>
          <w:b/>
          <w:bCs/>
          <w:u w:val="single"/>
          <w:rtl/>
        </w:rPr>
        <w:t>אין להניח</w:t>
      </w:r>
      <w:r w:rsidRPr="00CE21ED">
        <w:rPr>
          <w:rFonts w:asciiTheme="minorBidi" w:hAnsiTheme="minorBidi" w:hint="cs"/>
          <w:rtl/>
        </w:rPr>
        <w:t xml:space="preserve"> שהמשתמש הולך להקליד לכם מלל חופשי של תיאור האפשרות !</w:t>
      </w:r>
    </w:p>
    <w:p w14:paraId="43165E3C" w14:textId="5FD90929" w:rsidR="00C72550" w:rsidRDefault="00475AE4" w:rsidP="00E91E39">
      <w:pPr>
        <w:pStyle w:val="ListParagraph"/>
        <w:bidi/>
        <w:spacing w:after="0" w:line="276" w:lineRule="auto"/>
        <w:ind w:left="360"/>
        <w:rPr>
          <w:rFonts w:asciiTheme="minorBidi" w:hAnsiTheme="minorBidi"/>
        </w:rPr>
      </w:pPr>
      <w:r>
        <w:rPr>
          <w:rFonts w:asciiTheme="minorBidi" w:hAnsiTheme="minorBidi"/>
          <w:rtl/>
        </w:rPr>
        <w:br/>
      </w:r>
      <w:r>
        <w:rPr>
          <w:rFonts w:asciiTheme="minorBidi" w:hAnsiTheme="minorBidi" w:hint="cs"/>
          <w:rtl/>
        </w:rPr>
        <w:t xml:space="preserve">להלן </w:t>
      </w:r>
      <w:r w:rsidR="00E91E39">
        <w:rPr>
          <w:rFonts w:asciiTheme="minorBidi" w:hAnsiTheme="minorBidi" w:hint="cs"/>
          <w:rtl/>
        </w:rPr>
        <w:t xml:space="preserve">רשימת </w:t>
      </w:r>
      <w:r w:rsidR="00C72550">
        <w:rPr>
          <w:rFonts w:asciiTheme="minorBidi" w:hAnsiTheme="minorBidi" w:hint="cs"/>
          <w:rtl/>
        </w:rPr>
        <w:t>הפקודות שיש לתמוך בהן</w:t>
      </w:r>
      <w:r w:rsidR="00E91E39">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213F2F"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w:t>
      </w:r>
      <w:r w:rsidR="00C63F26" w:rsidRPr="00E90F67">
        <w:rPr>
          <w:rFonts w:asciiTheme="minorBidi" w:hAnsiTheme="minorBidi" w:hint="cs"/>
          <w:u w:val="single"/>
          <w:rtl/>
        </w:rPr>
        <w:t>מלא</w:t>
      </w:r>
      <w:r w:rsidR="00C63F26">
        <w:rPr>
          <w:rFonts w:asciiTheme="minorBidi" w:hAnsiTheme="minorBidi" w:hint="cs"/>
          <w:rtl/>
        </w:rPr>
        <w:t xml:space="preserve">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7F4104">
        <w:rPr>
          <w:rFonts w:asciiTheme="minorBidi" w:hAnsiTheme="minorBidi" w:hint="cs"/>
          <w:rtl/>
        </w:rPr>
        <w:t xml:space="preserve">מובטח לכם (ואין צורך לוודא זאת) כי </w:t>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228DE0D7"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appendix_C" w:history="1">
        <w:r w:rsidR="00D02E7A">
          <w:rPr>
            <w:rStyle w:val="Hyperlink"/>
            <w:rFonts w:asciiTheme="minorBidi" w:hAnsiTheme="minorBidi" w:hint="cs"/>
            <w:rtl/>
          </w:rPr>
          <w:t xml:space="preserve">בנספח </w:t>
        </w:r>
        <w:r w:rsidR="00261F6B">
          <w:rPr>
            <w:rStyle w:val="Hyperlink"/>
            <w:rFonts w:asciiTheme="minorBidi" w:hAnsiTheme="minorBidi" w:hint="cs"/>
            <w:rtl/>
          </w:rPr>
          <w:t>א</w:t>
        </w:r>
        <w:r w:rsidR="00D02E7A">
          <w:rPr>
            <w:rStyle w:val="Hyperlink"/>
            <w:rFonts w:asciiTheme="minorBidi" w:hAnsiTheme="minorBidi" w:hint="cs"/>
            <w:rtl/>
          </w:rPr>
          <w:t>'</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w:t>
      </w:r>
      <w:r w:rsidR="008A7453">
        <w:rPr>
          <w:rFonts w:asciiTheme="minorBidi" w:hAnsiTheme="minorBidi" w:hint="cs"/>
          <w:u w:val="single"/>
          <w:rtl/>
        </w:rPr>
        <w:t xml:space="preserve"> אינטגרלי</w:t>
      </w:r>
      <w:r w:rsidR="000A2419" w:rsidRPr="00356271">
        <w:rPr>
          <w:rFonts w:asciiTheme="minorBidi" w:hAnsiTheme="minorBidi" w:hint="cs"/>
          <w:u w:val="single"/>
          <w:rtl/>
        </w:rPr>
        <w:t xml:space="preserve"> מהגדרת התרגיל</w:t>
      </w:r>
      <w:r w:rsidR="000A2419">
        <w:rPr>
          <w:rFonts w:asciiTheme="minorBidi" w:hAnsiTheme="minorBidi" w:hint="cs"/>
          <w:rtl/>
        </w:rPr>
        <w:t>.</w:t>
      </w:r>
    </w:p>
    <w:p w14:paraId="23D58B07" w14:textId="77777777" w:rsidR="00EB5EF7" w:rsidRDefault="00EB5EF7" w:rsidP="00EB5EF7">
      <w:pPr>
        <w:pStyle w:val="ListParagraph"/>
        <w:bidi/>
        <w:spacing w:after="0" w:line="276" w:lineRule="auto"/>
        <w:ind w:left="708"/>
        <w:rPr>
          <w:rFonts w:asciiTheme="minorBidi" w:hAnsiTheme="minorBidi"/>
          <w:rtl/>
        </w:rPr>
      </w:pPr>
    </w:p>
    <w:p w14:paraId="2010CA9F" w14:textId="661DE48B"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 </w:t>
      </w:r>
    </w:p>
    <w:p w14:paraId="3F39E857" w14:textId="77777777"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(מובטח כי הקובץ יהיה תקין </w:t>
      </w:r>
      <w:r>
        <w:rPr>
          <w:rFonts w:asciiTheme="minorBidi" w:hAnsiTheme="minorBidi"/>
        </w:rPr>
        <w:t>schema-wise</w:t>
      </w:r>
      <w:r>
        <w:rPr>
          <w:rFonts w:asciiTheme="minorBidi" w:hAnsiTheme="minorBidi" w:hint="cs"/>
          <w:rtl/>
        </w:rPr>
        <w:t xml:space="preserve"> אבל לא בהכרח תקין </w:t>
      </w:r>
      <w:r>
        <w:rPr>
          <w:rFonts w:asciiTheme="minorBidi" w:hAnsiTheme="minorBidi"/>
        </w:rPr>
        <w:t>application-wise</w:t>
      </w:r>
      <w:r>
        <w:rPr>
          <w:rFonts w:asciiTheme="minorBidi" w:hAnsiTheme="minorBidi" w:hint="cs"/>
          <w:rtl/>
        </w:rPr>
        <w:t>...)</w:t>
      </w:r>
    </w:p>
    <w:p w14:paraId="62A313E3" w14:textId="77777777" w:rsidR="002C6FBC" w:rsidRDefault="00EB5EF7" w:rsidP="002C6FBC">
      <w:pPr>
        <w:pStyle w:val="ListParagraph"/>
        <w:bidi/>
        <w:spacing w:after="0" w:line="276" w:lineRule="auto"/>
        <w:ind w:left="708"/>
        <w:rPr>
          <w:rFonts w:asciiTheme="minorBidi" w:hAnsiTheme="minorBidi"/>
          <w:rtl/>
        </w:rPr>
      </w:pPr>
      <w:r>
        <w:rPr>
          <w:rFonts w:asciiTheme="minorBidi" w:hAnsiTheme="minorBidi"/>
          <w:rtl/>
        </w:rPr>
        <w:br/>
      </w:r>
      <w:r w:rsidR="002C6FBC">
        <w:rPr>
          <w:rFonts w:asciiTheme="minorBidi" w:hAnsiTheme="minorBidi" w:hint="cs"/>
          <w:rtl/>
        </w:rPr>
        <w:t>בפרט יש לוודא את הפרטים הבאים:</w:t>
      </w:r>
    </w:p>
    <w:p w14:paraId="253EC4A2" w14:textId="77777777" w:rsidR="002C6FBC" w:rsidRDefault="002C6FBC">
      <w:pPr>
        <w:pStyle w:val="ListParagraph"/>
        <w:numPr>
          <w:ilvl w:val="0"/>
          <w:numId w:val="25"/>
        </w:numPr>
        <w:bidi/>
        <w:spacing w:after="0" w:line="276" w:lineRule="auto"/>
        <w:ind w:left="992" w:hanging="284"/>
        <w:rPr>
          <w:rFonts w:asciiTheme="minorBidi" w:hAnsiTheme="minorBidi"/>
        </w:rPr>
      </w:pPr>
      <w:r w:rsidRPr="002C6FBC">
        <w:rPr>
          <w:rFonts w:asciiTheme="minorBidi" w:hAnsiTheme="minorBidi" w:hint="cs"/>
          <w:rtl/>
        </w:rPr>
        <w:t xml:space="preserve">הקובץ קיים, והוא מסוג </w:t>
      </w:r>
      <w:r w:rsidRPr="002C6FBC">
        <w:rPr>
          <w:rFonts w:asciiTheme="minorBidi" w:hAnsiTheme="minorBidi" w:hint="cs"/>
        </w:rPr>
        <w:t>XML</w:t>
      </w:r>
      <w:r w:rsidRPr="002C6FBC">
        <w:rPr>
          <w:rFonts w:asciiTheme="minorBidi" w:hAnsiTheme="minorBidi" w:hint="cs"/>
          <w:rtl/>
        </w:rPr>
        <w:t xml:space="preserve"> (די לבדוק לשם כך כי הוא נגמר בסיומת </w:t>
      </w:r>
      <w:r w:rsidRPr="002C6FBC">
        <w:rPr>
          <w:rFonts w:asciiTheme="minorBidi" w:hAnsiTheme="minorBidi"/>
        </w:rPr>
        <w:t>.xml</w:t>
      </w:r>
      <w:r w:rsidRPr="002C6FBC">
        <w:rPr>
          <w:rFonts w:asciiTheme="minorBidi" w:hAnsiTheme="minorBidi" w:hint="cs"/>
          <w:rtl/>
        </w:rPr>
        <w:t>)</w:t>
      </w:r>
    </w:p>
    <w:p w14:paraId="5C316370" w14:textId="35635DE2" w:rsidR="006652CA" w:rsidRDefault="00E863C3" w:rsidP="00092D12">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 xml:space="preserve">ה </w:t>
      </w:r>
      <w:r>
        <w:rPr>
          <w:rFonts w:asciiTheme="minorBidi" w:hAnsiTheme="minorBidi"/>
        </w:rPr>
        <w:t>cards-count</w:t>
      </w:r>
      <w:r>
        <w:rPr>
          <w:rFonts w:asciiTheme="minorBidi" w:hAnsiTheme="minorBidi" w:hint="cs"/>
          <w:rtl/>
        </w:rPr>
        <w:t xml:space="preserve"> </w:t>
      </w:r>
      <w:r w:rsidR="000D5B6E">
        <w:rPr>
          <w:rFonts w:asciiTheme="minorBidi" w:hAnsiTheme="minorBidi" w:hint="cs"/>
          <w:rtl/>
        </w:rPr>
        <w:t xml:space="preserve">קטן (&gt;) </w:t>
      </w:r>
      <w:r>
        <w:rPr>
          <w:rFonts w:asciiTheme="minorBidi" w:hAnsiTheme="minorBidi" w:hint="cs"/>
          <w:rtl/>
        </w:rPr>
        <w:t>מכמות המילים האפשריות של המשחק</w:t>
      </w:r>
    </w:p>
    <w:p w14:paraId="5AFC347D" w14:textId="217852DA" w:rsidR="00E863C3" w:rsidRDefault="00E863C3" w:rsidP="00E863C3">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 xml:space="preserve">ה </w:t>
      </w:r>
      <w:r>
        <w:rPr>
          <w:rFonts w:asciiTheme="minorBidi" w:hAnsiTheme="minorBidi"/>
        </w:rPr>
        <w:t>black-cards-count</w:t>
      </w:r>
      <w:r>
        <w:rPr>
          <w:rFonts w:asciiTheme="minorBidi" w:hAnsiTheme="minorBidi" w:hint="cs"/>
          <w:rtl/>
        </w:rPr>
        <w:t xml:space="preserve"> </w:t>
      </w:r>
      <w:r w:rsidR="000D5B6E">
        <w:rPr>
          <w:rFonts w:asciiTheme="minorBidi" w:hAnsiTheme="minorBidi" w:hint="cs"/>
          <w:rtl/>
        </w:rPr>
        <w:t xml:space="preserve">קטן (&gt;) </w:t>
      </w:r>
      <w:r>
        <w:rPr>
          <w:rFonts w:asciiTheme="minorBidi" w:hAnsiTheme="minorBidi" w:hint="cs"/>
          <w:rtl/>
        </w:rPr>
        <w:t>מכמות המילים האפשריות של הקלפים השחורים</w:t>
      </w:r>
    </w:p>
    <w:p w14:paraId="13FF5025" w14:textId="4A840300" w:rsidR="00E863C3" w:rsidRDefault="00E863C3" w:rsidP="00E863C3">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 xml:space="preserve">כמות הקלפים של שני הצוותים </w:t>
      </w:r>
      <w:r w:rsidR="000D5B6E">
        <w:rPr>
          <w:rFonts w:asciiTheme="minorBidi" w:hAnsiTheme="minorBidi" w:hint="cs"/>
          <w:rtl/>
        </w:rPr>
        <w:t xml:space="preserve">קטנה (&gt;) </w:t>
      </w:r>
      <w:r>
        <w:rPr>
          <w:rFonts w:asciiTheme="minorBidi" w:hAnsiTheme="minorBidi" w:hint="cs"/>
          <w:rtl/>
        </w:rPr>
        <w:t xml:space="preserve">מסך </w:t>
      </w:r>
      <w:r w:rsidR="005A2B24">
        <w:rPr>
          <w:rFonts w:asciiTheme="minorBidi" w:hAnsiTheme="minorBidi" w:hint="cs"/>
          <w:rtl/>
        </w:rPr>
        <w:t>קלפי המשחק</w:t>
      </w:r>
    </w:p>
    <w:p w14:paraId="5645572C" w14:textId="133DE2CE" w:rsidR="0084512F" w:rsidRDefault="0084512F" w:rsidP="0084512F">
      <w:pPr>
        <w:pStyle w:val="ListParagraph"/>
        <w:numPr>
          <w:ilvl w:val="0"/>
          <w:numId w:val="25"/>
        </w:numPr>
        <w:bidi/>
        <w:spacing w:after="0" w:line="276" w:lineRule="auto"/>
        <w:ind w:left="992" w:hanging="284"/>
        <w:rPr>
          <w:rFonts w:asciiTheme="minorBidi" w:hAnsiTheme="minorBidi"/>
        </w:rPr>
      </w:pPr>
      <w:r>
        <w:rPr>
          <w:rFonts w:asciiTheme="minorBidi" w:hAnsiTheme="minorBidi"/>
        </w:rPr>
        <w:t>rows X columns</w:t>
      </w:r>
      <w:r>
        <w:rPr>
          <w:rFonts w:asciiTheme="minorBidi" w:hAnsiTheme="minorBidi" w:hint="cs"/>
          <w:rtl/>
        </w:rPr>
        <w:t xml:space="preserve"> צריך להיות</w:t>
      </w:r>
      <w:r w:rsidR="005A2B24">
        <w:rPr>
          <w:rFonts w:asciiTheme="minorBidi" w:hAnsiTheme="minorBidi" w:hint="cs"/>
          <w:rtl/>
        </w:rPr>
        <w:t xml:space="preserve"> גדול או</w:t>
      </w:r>
      <w:r>
        <w:rPr>
          <w:rFonts w:asciiTheme="minorBidi" w:hAnsiTheme="minorBidi" w:hint="cs"/>
          <w:rtl/>
        </w:rPr>
        <w:t xml:space="preserve"> שווה בדיוק לכמות הקלפים על השולחן (צירוף של כמות קלפי המשחק והקלפים השחורים)</w:t>
      </w:r>
    </w:p>
    <w:p w14:paraId="5464C502" w14:textId="2B871CC4" w:rsidR="005A2B24" w:rsidRPr="00092D12" w:rsidRDefault="005A2B24" w:rsidP="005A2B24">
      <w:pPr>
        <w:pStyle w:val="ListParagraph"/>
        <w:numPr>
          <w:ilvl w:val="0"/>
          <w:numId w:val="25"/>
        </w:numPr>
        <w:bidi/>
        <w:spacing w:after="0" w:line="276" w:lineRule="auto"/>
        <w:ind w:left="992" w:hanging="284"/>
        <w:rPr>
          <w:rFonts w:asciiTheme="minorBidi" w:hAnsiTheme="minorBidi"/>
        </w:rPr>
      </w:pPr>
      <w:r>
        <w:rPr>
          <w:rFonts w:asciiTheme="minorBidi" w:hAnsiTheme="minorBidi" w:hint="cs"/>
          <w:rtl/>
        </w:rPr>
        <w:t>שמות הצוותים ייחודיים</w:t>
      </w:r>
    </w:p>
    <w:p w14:paraId="1CE7906A" w14:textId="402D20D9" w:rsidR="00D44957" w:rsidRPr="002C6FBC" w:rsidRDefault="00D44957" w:rsidP="00361FCF">
      <w:pPr>
        <w:bidi/>
        <w:spacing w:after="0" w:line="276" w:lineRule="auto"/>
        <w:rPr>
          <w:rFonts w:asciiTheme="minorBidi" w:hAnsiTheme="minorBidi"/>
          <w:rtl/>
        </w:rPr>
      </w:pPr>
    </w:p>
    <w:p w14:paraId="4D705C93" w14:textId="0C092540" w:rsidR="00C72550" w:rsidRDefault="00D10E34" w:rsidP="0044443F">
      <w:pPr>
        <w:pStyle w:val="ListParagraph"/>
        <w:bidi/>
        <w:spacing w:after="0" w:line="276" w:lineRule="auto"/>
        <w:ind w:left="708"/>
        <w:rPr>
          <w:rFonts w:asciiTheme="minorBidi" w:hAnsiTheme="minorBidi"/>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r w:rsidR="001D5EC4">
        <w:rPr>
          <w:rFonts w:asciiTheme="minorBidi" w:hAnsiTheme="minorBidi"/>
          <w:rtl/>
        </w:rPr>
        <w:br/>
      </w: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19A3C921" w14:textId="651D5CB5" w:rsidR="009662E9" w:rsidRDefault="003B1283" w:rsidP="002C6FBC">
      <w:pPr>
        <w:pStyle w:val="ListParagraph"/>
        <w:bidi/>
        <w:spacing w:after="0" w:line="276" w:lineRule="auto"/>
        <w:ind w:left="708"/>
        <w:rPr>
          <w:rFonts w:asciiTheme="minorBidi" w:hAnsiTheme="minorBidi"/>
          <w:b/>
          <w:bCs/>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w:t>
      </w:r>
      <w:r w:rsidR="0044443F">
        <w:rPr>
          <w:rFonts w:asciiTheme="minorBidi" w:hAnsiTheme="minorBidi" w:hint="cs"/>
          <w:rtl/>
        </w:rPr>
        <w:t xml:space="preserve"> ול</w:t>
      </w:r>
      <w:r w:rsidR="00F37153">
        <w:rPr>
          <w:rFonts w:asciiTheme="minorBidi" w:hAnsiTheme="minorBidi" w:hint="cs"/>
          <w:rtl/>
        </w:rPr>
        <w:t xml:space="preserve">דווח על כך </w:t>
      </w:r>
      <w:r w:rsidR="001D5EC4">
        <w:rPr>
          <w:rFonts w:asciiTheme="minorBidi" w:hAnsiTheme="minorBidi" w:hint="cs"/>
          <w:rtl/>
        </w:rPr>
        <w:t xml:space="preserve">שהקובץ נמצא תקין ונטען במלואו </w:t>
      </w:r>
      <w:r w:rsidR="00F37153">
        <w:rPr>
          <w:rFonts w:asciiTheme="minorBidi" w:hAnsiTheme="minorBidi" w:hint="cs"/>
          <w:rtl/>
        </w:rPr>
        <w:t>למשתמש.</w:t>
      </w:r>
    </w:p>
    <w:p w14:paraId="007A85E7" w14:textId="77777777" w:rsidR="002C6FBC" w:rsidRDefault="002C6FBC" w:rsidP="008803BE">
      <w:pPr>
        <w:bidi/>
        <w:spacing w:after="0" w:line="276" w:lineRule="auto"/>
        <w:ind w:left="720"/>
        <w:rPr>
          <w:rFonts w:asciiTheme="minorBidi" w:hAnsiTheme="minorBidi"/>
          <w:b/>
          <w:bCs/>
          <w:rtl/>
        </w:rPr>
      </w:pPr>
    </w:p>
    <w:p w14:paraId="1165E1E6" w14:textId="77777777" w:rsidR="00E5112F" w:rsidRDefault="00E5112F">
      <w:pPr>
        <w:rPr>
          <w:rFonts w:asciiTheme="minorBidi" w:hAnsiTheme="minorBidi"/>
          <w:b/>
          <w:bCs/>
          <w:rtl/>
        </w:rPr>
      </w:pPr>
      <w:r>
        <w:rPr>
          <w:rFonts w:asciiTheme="minorBidi" w:hAnsiTheme="minorBidi"/>
          <w:b/>
          <w:bCs/>
          <w:rtl/>
        </w:rPr>
        <w:br w:type="page"/>
      </w:r>
    </w:p>
    <w:p w14:paraId="6BEEEF96" w14:textId="660CBAC4" w:rsidR="008803BE" w:rsidRPr="000F7340" w:rsidRDefault="008803BE" w:rsidP="002C6FBC">
      <w:pPr>
        <w:bidi/>
        <w:spacing w:after="0" w:line="276" w:lineRule="auto"/>
        <w:ind w:left="720"/>
        <w:rPr>
          <w:rFonts w:asciiTheme="minorBidi" w:hAnsiTheme="minorBidi"/>
          <w:b/>
          <w:bCs/>
          <w:rtl/>
        </w:rPr>
      </w:pPr>
      <w:r>
        <w:rPr>
          <w:rFonts w:asciiTheme="minorBidi" w:hAnsiTheme="minorBidi" w:hint="cs"/>
          <w:b/>
          <w:bCs/>
          <w:rtl/>
        </w:rPr>
        <w:lastRenderedPageBreak/>
        <w:t>דגשים</w:t>
      </w:r>
      <w:r w:rsidRPr="000F7340">
        <w:rPr>
          <w:rFonts w:asciiTheme="minorBidi" w:hAnsiTheme="minorBidi" w:hint="cs"/>
          <w:b/>
          <w:bCs/>
          <w:rtl/>
        </w:rPr>
        <w:t>:</w:t>
      </w:r>
    </w:p>
    <w:p w14:paraId="486A5051" w14:textId="77777777" w:rsidR="00A26B5C" w:rsidRPr="00604131" w:rsidRDefault="00A22489"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w:t>
      </w:r>
      <w:r w:rsidRPr="002D6E9A">
        <w:rPr>
          <w:rFonts w:asciiTheme="minorBidi" w:hAnsiTheme="minorBidi" w:hint="cs"/>
          <w:rtl/>
        </w:rPr>
        <w:t xml:space="preserve">תקין </w:t>
      </w:r>
      <w:r w:rsidR="000A2419" w:rsidRPr="000C5871">
        <w:rPr>
          <w:rFonts w:asciiTheme="minorBidi" w:hAnsiTheme="minorBidi" w:hint="cs"/>
          <w:u w:val="single"/>
          <w:rtl/>
        </w:rPr>
        <w:t>"</w:t>
      </w:r>
      <w:r w:rsidRPr="000C5871">
        <w:rPr>
          <w:rFonts w:asciiTheme="minorBidi" w:hAnsiTheme="minorBidi" w:hint="cs"/>
          <w:u w:val="single"/>
          <w:rtl/>
        </w:rPr>
        <w:t>דורס</w:t>
      </w:r>
      <w:r w:rsidR="000A2419" w:rsidRPr="000C5871">
        <w:rPr>
          <w:rFonts w:asciiTheme="minorBidi" w:hAnsiTheme="minorBidi" w:hint="cs"/>
          <w:u w:val="single"/>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w:t>
      </w:r>
      <w:r w:rsidRPr="002F42CF">
        <w:rPr>
          <w:rFonts w:asciiTheme="minorBidi" w:hAnsiTheme="minorBidi" w:hint="cs"/>
          <w:rtl/>
        </w:rPr>
        <w:t xml:space="preserve">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21A34A3E" w14:textId="666B9FDC" w:rsidR="001D5EC4" w:rsidRPr="005A60CB" w:rsidRDefault="00DC7746" w:rsidP="00367FA8">
      <w:pPr>
        <w:pStyle w:val="ListParagraph"/>
        <w:numPr>
          <w:ilvl w:val="2"/>
          <w:numId w:val="21"/>
        </w:numPr>
        <w:bidi/>
        <w:spacing w:after="0" w:line="276" w:lineRule="auto"/>
        <w:rPr>
          <w:rFonts w:asciiTheme="minorBidi" w:hAnsiTheme="minorBidi"/>
          <w:color w:val="00B050"/>
          <w:rtl/>
        </w:rPr>
      </w:pPr>
      <w:r w:rsidRPr="005A60CB">
        <w:rPr>
          <w:rFonts w:asciiTheme="minorBidi" w:hAnsiTheme="minorBidi" w:hint="cs"/>
          <w:rtl/>
        </w:rPr>
        <w:t xml:space="preserve">פקודה זו מוצגת ומאופשרת </w:t>
      </w:r>
      <w:r w:rsidRPr="005A60CB">
        <w:rPr>
          <w:rFonts w:asciiTheme="minorBidi" w:hAnsiTheme="minorBidi" w:hint="cs"/>
          <w:u w:val="single"/>
          <w:rtl/>
        </w:rPr>
        <w:t>תמיד</w:t>
      </w:r>
      <w:r w:rsidRPr="005A60CB">
        <w:rPr>
          <w:rFonts w:asciiTheme="minorBidi" w:hAnsiTheme="minorBidi" w:hint="cs"/>
          <w:rtl/>
        </w:rPr>
        <w:t>. אפשר לבחור בה בכל רגע נתון במע'.</w:t>
      </w:r>
    </w:p>
    <w:p w14:paraId="557DEE97" w14:textId="77777777" w:rsidR="001C12E2" w:rsidRPr="0022413A" w:rsidRDefault="001C12E2" w:rsidP="0022413A">
      <w:pPr>
        <w:bidi/>
        <w:spacing w:after="0" w:line="276" w:lineRule="auto"/>
        <w:rPr>
          <w:rFonts w:asciiTheme="minorBidi" w:hAnsiTheme="minorBidi"/>
          <w:rtl/>
        </w:rPr>
      </w:pPr>
    </w:p>
    <w:p w14:paraId="34F4793F" w14:textId="467BF6C9" w:rsidR="00E863C3" w:rsidRDefault="00E863C3" w:rsidP="003F62F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פרטי משחק</w:t>
      </w:r>
    </w:p>
    <w:p w14:paraId="6FE853FE" w14:textId="4F2D2A78" w:rsidR="00E863C3" w:rsidRDefault="00E863C3" w:rsidP="00E863C3">
      <w:pPr>
        <w:pStyle w:val="ListParagraph"/>
        <w:bidi/>
        <w:spacing w:after="0" w:line="276" w:lineRule="auto"/>
        <w:rPr>
          <w:rFonts w:asciiTheme="minorBidi" w:hAnsiTheme="minorBidi"/>
          <w:rtl/>
        </w:rPr>
      </w:pPr>
      <w:r w:rsidRPr="00E863C3">
        <w:rPr>
          <w:rFonts w:asciiTheme="minorBidi" w:hAnsiTheme="minorBidi" w:hint="cs"/>
          <w:rtl/>
        </w:rPr>
        <w:t xml:space="preserve">פקודה זו תציג את פרטי המשחק כפי שנקראו מקובץ ה </w:t>
      </w:r>
      <w:r w:rsidRPr="00E863C3">
        <w:rPr>
          <w:rFonts w:asciiTheme="minorBidi" w:hAnsiTheme="minorBidi" w:hint="cs"/>
        </w:rPr>
        <w:t>XML</w:t>
      </w:r>
      <w:r w:rsidRPr="00E863C3">
        <w:rPr>
          <w:rFonts w:asciiTheme="minorBidi" w:hAnsiTheme="minorBidi" w:hint="cs"/>
          <w:rtl/>
        </w:rPr>
        <w:t>.</w:t>
      </w:r>
      <w:r w:rsidRPr="00E863C3">
        <w:rPr>
          <w:rFonts w:asciiTheme="minorBidi" w:hAnsiTheme="minorBidi"/>
          <w:rtl/>
        </w:rPr>
        <w:br/>
      </w:r>
      <w:r w:rsidRPr="00E863C3">
        <w:rPr>
          <w:rFonts w:asciiTheme="minorBidi" w:hAnsiTheme="minorBidi" w:hint="cs"/>
          <w:rtl/>
        </w:rPr>
        <w:t>יש להציג את הפרטים הבאים:</w:t>
      </w:r>
    </w:p>
    <w:p w14:paraId="3E611722" w14:textId="435E4719" w:rsidR="00E863C3" w:rsidRDefault="00E863C3" w:rsidP="00E863C3">
      <w:pPr>
        <w:pStyle w:val="ListParagraph"/>
        <w:numPr>
          <w:ilvl w:val="0"/>
          <w:numId w:val="118"/>
        </w:numPr>
        <w:bidi/>
        <w:spacing w:after="0" w:line="276" w:lineRule="auto"/>
        <w:rPr>
          <w:rFonts w:asciiTheme="minorBidi" w:hAnsiTheme="minorBidi"/>
        </w:rPr>
      </w:pPr>
      <w:r>
        <w:rPr>
          <w:rFonts w:asciiTheme="minorBidi" w:hAnsiTheme="minorBidi" w:hint="cs"/>
          <w:rtl/>
        </w:rPr>
        <w:t xml:space="preserve">כמות המילים האפשריות לבחירה </w:t>
      </w:r>
      <w:r w:rsidR="000D5B6E">
        <w:rPr>
          <w:rFonts w:asciiTheme="minorBidi" w:hAnsiTheme="minorBidi" w:hint="cs"/>
          <w:rtl/>
        </w:rPr>
        <w:t xml:space="preserve">(כמות המילים ב </w:t>
      </w:r>
      <w:r w:rsidR="000D5B6E">
        <w:rPr>
          <w:rFonts w:asciiTheme="minorBidi" w:hAnsiTheme="minorBidi"/>
        </w:rPr>
        <w:t>Game-Words</w:t>
      </w:r>
      <w:r w:rsidR="000D5B6E">
        <w:rPr>
          <w:rFonts w:asciiTheme="minorBidi" w:hAnsiTheme="minorBidi" w:hint="cs"/>
          <w:rtl/>
        </w:rPr>
        <w:t>)</w:t>
      </w:r>
    </w:p>
    <w:p w14:paraId="61457D3A" w14:textId="28513EE6" w:rsidR="00E863C3" w:rsidRDefault="00E863C3" w:rsidP="00E863C3">
      <w:pPr>
        <w:pStyle w:val="ListParagraph"/>
        <w:numPr>
          <w:ilvl w:val="0"/>
          <w:numId w:val="118"/>
        </w:numPr>
        <w:bidi/>
        <w:spacing w:after="0" w:line="276" w:lineRule="auto"/>
        <w:rPr>
          <w:rFonts w:asciiTheme="minorBidi" w:hAnsiTheme="minorBidi"/>
        </w:rPr>
      </w:pPr>
      <w:r>
        <w:rPr>
          <w:rFonts w:asciiTheme="minorBidi" w:hAnsiTheme="minorBidi" w:hint="cs"/>
          <w:rtl/>
        </w:rPr>
        <w:t>כמות המילים השחורות האפשריות לבחירה</w:t>
      </w:r>
      <w:r w:rsidR="000D5B6E">
        <w:rPr>
          <w:rFonts w:asciiTheme="minorBidi" w:hAnsiTheme="minorBidi" w:hint="cs"/>
          <w:rtl/>
        </w:rPr>
        <w:t xml:space="preserve"> (כמות המילים ב </w:t>
      </w:r>
      <w:r w:rsidR="000D5B6E">
        <w:rPr>
          <w:rFonts w:asciiTheme="minorBidi" w:hAnsiTheme="minorBidi"/>
        </w:rPr>
        <w:t>Black-Words</w:t>
      </w:r>
      <w:r w:rsidR="000D5B6E">
        <w:rPr>
          <w:rFonts w:asciiTheme="minorBidi" w:hAnsiTheme="minorBidi" w:hint="cs"/>
          <w:rtl/>
        </w:rPr>
        <w:t>)</w:t>
      </w:r>
    </w:p>
    <w:p w14:paraId="7FF09603" w14:textId="50E8F731" w:rsidR="00E863C3" w:rsidRDefault="00E863C3" w:rsidP="00E863C3">
      <w:pPr>
        <w:pStyle w:val="ListParagraph"/>
        <w:numPr>
          <w:ilvl w:val="0"/>
          <w:numId w:val="118"/>
        </w:numPr>
        <w:bidi/>
        <w:spacing w:after="0" w:line="276" w:lineRule="auto"/>
        <w:rPr>
          <w:rFonts w:asciiTheme="minorBidi" w:hAnsiTheme="minorBidi"/>
        </w:rPr>
      </w:pPr>
      <w:r>
        <w:rPr>
          <w:rFonts w:asciiTheme="minorBidi" w:hAnsiTheme="minorBidi" w:hint="cs"/>
          <w:rtl/>
        </w:rPr>
        <w:t xml:space="preserve">כמה מילים רגילות ומילים שחורות </w:t>
      </w:r>
      <w:r w:rsidR="000D5B6E">
        <w:rPr>
          <w:rFonts w:asciiTheme="minorBidi" w:hAnsiTheme="minorBidi" w:hint="cs"/>
          <w:rtl/>
        </w:rPr>
        <w:t xml:space="preserve">אשר </w:t>
      </w:r>
      <w:r>
        <w:rPr>
          <w:rFonts w:asciiTheme="minorBidi" w:hAnsiTheme="minorBidi" w:hint="cs"/>
          <w:rtl/>
        </w:rPr>
        <w:t>ישתתפו במשחק</w:t>
      </w:r>
    </w:p>
    <w:p w14:paraId="499674F8" w14:textId="482DCBC2" w:rsidR="00E863C3" w:rsidRDefault="00E863C3" w:rsidP="00E863C3">
      <w:pPr>
        <w:pStyle w:val="ListParagraph"/>
        <w:numPr>
          <w:ilvl w:val="0"/>
          <w:numId w:val="118"/>
        </w:numPr>
        <w:bidi/>
        <w:spacing w:after="0" w:line="276" w:lineRule="auto"/>
        <w:rPr>
          <w:rFonts w:asciiTheme="minorBidi" w:hAnsiTheme="minorBidi"/>
        </w:rPr>
      </w:pPr>
      <w:r>
        <w:rPr>
          <w:rFonts w:asciiTheme="minorBidi" w:hAnsiTheme="minorBidi" w:hint="cs"/>
          <w:rtl/>
        </w:rPr>
        <w:t>פרטי הצוותים. עבור כל צוות:</w:t>
      </w:r>
    </w:p>
    <w:p w14:paraId="219C7AB2" w14:textId="00086A4C" w:rsidR="00E863C3" w:rsidRDefault="00E863C3" w:rsidP="00E863C3">
      <w:pPr>
        <w:pStyle w:val="ListParagraph"/>
        <w:numPr>
          <w:ilvl w:val="1"/>
          <w:numId w:val="118"/>
        </w:numPr>
        <w:bidi/>
        <w:spacing w:after="0" w:line="276" w:lineRule="auto"/>
        <w:rPr>
          <w:rFonts w:asciiTheme="minorBidi" w:hAnsiTheme="minorBidi"/>
        </w:rPr>
      </w:pPr>
      <w:r>
        <w:rPr>
          <w:rFonts w:asciiTheme="minorBidi" w:hAnsiTheme="minorBidi" w:hint="cs"/>
          <w:rtl/>
        </w:rPr>
        <w:t>שם הצוות</w:t>
      </w:r>
    </w:p>
    <w:p w14:paraId="57D8A105" w14:textId="7681BB8E" w:rsidR="00E863C3" w:rsidRPr="00E863C3" w:rsidRDefault="00E863C3" w:rsidP="00E863C3">
      <w:pPr>
        <w:pStyle w:val="ListParagraph"/>
        <w:numPr>
          <w:ilvl w:val="1"/>
          <w:numId w:val="118"/>
        </w:numPr>
        <w:bidi/>
        <w:spacing w:after="0" w:line="276" w:lineRule="auto"/>
        <w:rPr>
          <w:rFonts w:asciiTheme="minorBidi" w:hAnsiTheme="minorBidi"/>
          <w:rtl/>
        </w:rPr>
      </w:pPr>
      <w:r>
        <w:rPr>
          <w:rFonts w:asciiTheme="minorBidi" w:hAnsiTheme="minorBidi" w:hint="cs"/>
          <w:rtl/>
        </w:rPr>
        <w:t>כמות מילים</w:t>
      </w:r>
    </w:p>
    <w:p w14:paraId="5BDC69CE" w14:textId="77777777" w:rsidR="00B30FA9" w:rsidRDefault="00B30FA9" w:rsidP="00B30FA9">
      <w:pPr>
        <w:bidi/>
        <w:spacing w:after="0" w:line="276" w:lineRule="auto"/>
        <w:ind w:left="720"/>
        <w:rPr>
          <w:rFonts w:asciiTheme="minorBidi" w:hAnsiTheme="minorBidi"/>
          <w:b/>
          <w:bCs/>
          <w:rtl/>
        </w:rPr>
      </w:pPr>
    </w:p>
    <w:p w14:paraId="291CB9D0" w14:textId="1F47118A" w:rsidR="00B30FA9" w:rsidRDefault="00B30FA9" w:rsidP="00B30FA9">
      <w:pPr>
        <w:bidi/>
        <w:spacing w:after="0" w:line="276" w:lineRule="auto"/>
        <w:ind w:left="720"/>
        <w:rPr>
          <w:rFonts w:asciiTheme="minorBidi" w:hAnsiTheme="minorBidi"/>
          <w:rtl/>
        </w:rPr>
      </w:pPr>
      <w:r w:rsidRPr="00B30FA9">
        <w:rPr>
          <w:rFonts w:asciiTheme="minorBidi" w:hAnsiTheme="minorBidi" w:hint="cs"/>
          <w:b/>
          <w:bCs/>
          <w:rtl/>
        </w:rPr>
        <w:t>דגשים:</w:t>
      </w:r>
    </w:p>
    <w:p w14:paraId="3D016EFF" w14:textId="31D3E59E" w:rsidR="00B30FA9" w:rsidRPr="00B30FA9" w:rsidRDefault="00B30FA9" w:rsidP="00B30FA9">
      <w:pPr>
        <w:pStyle w:val="ListParagraph"/>
        <w:numPr>
          <w:ilvl w:val="0"/>
          <w:numId w:val="124"/>
        </w:numPr>
        <w:bidi/>
        <w:spacing w:after="0" w:line="276" w:lineRule="auto"/>
        <w:rPr>
          <w:rFonts w:asciiTheme="minorBidi" w:hAnsiTheme="minorBidi"/>
          <w:b/>
          <w:bCs/>
          <w:rtl/>
        </w:rPr>
      </w:pPr>
      <w:r w:rsidRPr="00B30FA9">
        <w:rPr>
          <w:rFonts w:asciiTheme="minorBidi" w:hAnsiTheme="minorBidi" w:hint="cs"/>
          <w:rtl/>
        </w:rPr>
        <w:t>אין לאפשר פקודה זו אם טרם נטען קובץ משחק בהצלחה</w:t>
      </w:r>
    </w:p>
    <w:p w14:paraId="613A40F6" w14:textId="7B0BFE01" w:rsidR="00E863C3" w:rsidRPr="00E863C3" w:rsidRDefault="00E863C3" w:rsidP="00E863C3">
      <w:pPr>
        <w:bidi/>
        <w:spacing w:after="0" w:line="276" w:lineRule="auto"/>
        <w:rPr>
          <w:rFonts w:asciiTheme="minorBidi" w:hAnsiTheme="minorBidi"/>
          <w:color w:val="00B050"/>
        </w:rPr>
      </w:pPr>
    </w:p>
    <w:p w14:paraId="01DBE2D4" w14:textId="77777777" w:rsidR="00E03ECF" w:rsidRPr="00E03ECF" w:rsidRDefault="00E863C3" w:rsidP="00C4766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התחלת המשחק</w:t>
      </w:r>
      <w:r>
        <w:rPr>
          <w:rFonts w:asciiTheme="minorBidi" w:hAnsiTheme="minorBidi"/>
          <w:color w:val="00B050"/>
          <w:rtl/>
        </w:rPr>
        <w:br/>
      </w:r>
      <w:r w:rsidRPr="00E863C3">
        <w:rPr>
          <w:rFonts w:asciiTheme="minorBidi" w:hAnsiTheme="minorBidi" w:hint="cs"/>
          <w:rtl/>
        </w:rPr>
        <w:t>פקודה זו מתחילה את המשחק.</w:t>
      </w:r>
    </w:p>
    <w:p w14:paraId="02A7C3AA" w14:textId="77777777" w:rsidR="00E03ECF" w:rsidRDefault="00E03ECF" w:rsidP="00E03ECF">
      <w:pPr>
        <w:bidi/>
        <w:spacing w:after="0" w:line="276" w:lineRule="auto"/>
        <w:ind w:left="720"/>
        <w:rPr>
          <w:rFonts w:asciiTheme="minorBidi" w:hAnsiTheme="minorBidi"/>
          <w:rtl/>
        </w:rPr>
      </w:pPr>
      <w:r w:rsidRPr="00E03ECF">
        <w:rPr>
          <w:rFonts w:asciiTheme="minorBidi" w:hAnsiTheme="minorBidi" w:hint="cs"/>
          <w:rtl/>
        </w:rPr>
        <w:t xml:space="preserve">בבטן המנוע עליכם לייצר מופע של המשחק באמצעות הנתונים וההוראות שנקראו מקובץ ה </w:t>
      </w:r>
      <w:r w:rsidRPr="00E03ECF">
        <w:rPr>
          <w:rFonts w:asciiTheme="minorBidi" w:hAnsiTheme="minorBidi" w:hint="cs"/>
        </w:rPr>
        <w:t>XML</w:t>
      </w:r>
      <w:r w:rsidRPr="00E03ECF">
        <w:rPr>
          <w:rFonts w:asciiTheme="minorBidi" w:hAnsiTheme="minorBidi" w:hint="cs"/>
          <w:rtl/>
        </w:rPr>
        <w:t>:</w:t>
      </w:r>
      <w:r w:rsidRPr="00E03ECF">
        <w:rPr>
          <w:rFonts w:asciiTheme="minorBidi" w:hAnsiTheme="minorBidi"/>
          <w:rtl/>
        </w:rPr>
        <w:br/>
      </w:r>
    </w:p>
    <w:p w14:paraId="4627C30B" w14:textId="11115B22" w:rsidR="00E03ECF" w:rsidRPr="00E03ECF" w:rsidRDefault="00E03ECF" w:rsidP="00E03ECF">
      <w:pPr>
        <w:pStyle w:val="ListParagraph"/>
        <w:numPr>
          <w:ilvl w:val="0"/>
          <w:numId w:val="122"/>
        </w:numPr>
        <w:bidi/>
        <w:spacing w:after="0" w:line="276" w:lineRule="auto"/>
        <w:rPr>
          <w:rFonts w:asciiTheme="minorBidi" w:hAnsiTheme="minorBidi"/>
          <w:color w:val="00B050"/>
        </w:rPr>
      </w:pPr>
      <w:r>
        <w:rPr>
          <w:rFonts w:asciiTheme="minorBidi" w:hAnsiTheme="minorBidi" w:hint="cs"/>
          <w:rtl/>
        </w:rPr>
        <w:t xml:space="preserve">מתוך מילון המילים האפשריות למשחק יש להגריל מילים ככמות ה </w:t>
      </w:r>
      <w:r w:rsidRPr="00E5112F">
        <w:rPr>
          <w:rFonts w:asciiTheme="minorBidi" w:hAnsiTheme="minorBidi"/>
          <w:color w:val="7030A0"/>
        </w:rPr>
        <w:t>cards-count</w:t>
      </w:r>
      <w:r w:rsidRPr="00E5112F">
        <w:rPr>
          <w:rFonts w:asciiTheme="minorBidi" w:hAnsiTheme="minorBidi" w:hint="cs"/>
          <w:color w:val="7030A0"/>
          <w:rtl/>
        </w:rPr>
        <w:t>.</w:t>
      </w:r>
      <w:r>
        <w:rPr>
          <w:rFonts w:asciiTheme="minorBidi" w:hAnsiTheme="minorBidi"/>
          <w:rtl/>
        </w:rPr>
        <w:br/>
      </w:r>
      <w:r>
        <w:rPr>
          <w:rFonts w:asciiTheme="minorBidi" w:hAnsiTheme="minorBidi" w:hint="cs"/>
          <w:rtl/>
        </w:rPr>
        <w:t>יש לוודא כי כל מילה תופיע לכל היותר פעם אחת.</w:t>
      </w:r>
      <w:r w:rsidR="000D5B6E">
        <w:rPr>
          <w:rFonts w:asciiTheme="minorBidi" w:hAnsiTheme="minorBidi" w:hint="cs"/>
          <w:rtl/>
        </w:rPr>
        <w:t xml:space="preserve"> (שיעול </w:t>
      </w:r>
      <w:r w:rsidR="000D5B6E">
        <w:rPr>
          <w:rFonts w:asciiTheme="minorBidi" w:hAnsiTheme="minorBidi"/>
        </w:rPr>
        <w:t>Set</w:t>
      </w:r>
      <w:r w:rsidR="000D5B6E">
        <w:rPr>
          <w:rFonts w:asciiTheme="minorBidi" w:hAnsiTheme="minorBidi" w:hint="cs"/>
          <w:rtl/>
        </w:rPr>
        <w:t xml:space="preserve"> שיעול)</w:t>
      </w:r>
    </w:p>
    <w:p w14:paraId="1D9BD019" w14:textId="79F5D4D0" w:rsidR="00E03ECF" w:rsidRPr="00E03ECF" w:rsidRDefault="00E03ECF" w:rsidP="00E03ECF">
      <w:pPr>
        <w:pStyle w:val="ListParagraph"/>
        <w:numPr>
          <w:ilvl w:val="0"/>
          <w:numId w:val="122"/>
        </w:numPr>
        <w:bidi/>
        <w:spacing w:after="0" w:line="276" w:lineRule="auto"/>
        <w:rPr>
          <w:rFonts w:asciiTheme="minorBidi" w:hAnsiTheme="minorBidi"/>
          <w:color w:val="00B050"/>
        </w:rPr>
      </w:pPr>
      <w:r>
        <w:rPr>
          <w:rFonts w:asciiTheme="minorBidi" w:hAnsiTheme="minorBidi" w:hint="cs"/>
          <w:rtl/>
        </w:rPr>
        <w:t xml:space="preserve">מתוך מילון המילים האפשריות למילים השחורות, יש להגריל מילים שחורות ככמות ה </w:t>
      </w:r>
      <w:r w:rsidRPr="00E5112F">
        <w:rPr>
          <w:rFonts w:asciiTheme="minorBidi" w:hAnsiTheme="minorBidi"/>
          <w:color w:val="7030A0"/>
        </w:rPr>
        <w:t>black-cards-count</w:t>
      </w:r>
      <w:r>
        <w:rPr>
          <w:rFonts w:asciiTheme="minorBidi" w:hAnsiTheme="minorBidi" w:hint="cs"/>
          <w:rtl/>
        </w:rPr>
        <w:t>.</w:t>
      </w:r>
      <w:r>
        <w:rPr>
          <w:rFonts w:asciiTheme="minorBidi" w:hAnsiTheme="minorBidi"/>
          <w:rtl/>
        </w:rPr>
        <w:br/>
      </w:r>
      <w:r>
        <w:rPr>
          <w:rFonts w:asciiTheme="minorBidi" w:hAnsiTheme="minorBidi" w:hint="cs"/>
          <w:rtl/>
        </w:rPr>
        <w:t>יש לוודא כי כל מילה תופיע לכל היותר פעם אחת, כמו גם אסור לבחור מילה שכבר הוגרלה כמילת המשחק.</w:t>
      </w:r>
      <w:r w:rsidR="000D5B6E">
        <w:rPr>
          <w:rFonts w:asciiTheme="minorBidi" w:hAnsiTheme="minorBidi" w:hint="cs"/>
          <w:rtl/>
        </w:rPr>
        <w:t xml:space="preserve"> (שיעול שיעול שיעול ...)</w:t>
      </w:r>
    </w:p>
    <w:p w14:paraId="16117F05" w14:textId="06643711" w:rsidR="00E03ECF" w:rsidRPr="00E03ECF" w:rsidRDefault="00E03ECF" w:rsidP="00E03ECF">
      <w:pPr>
        <w:pStyle w:val="ListParagraph"/>
        <w:numPr>
          <w:ilvl w:val="0"/>
          <w:numId w:val="122"/>
        </w:numPr>
        <w:bidi/>
        <w:spacing w:after="0" w:line="276" w:lineRule="auto"/>
        <w:rPr>
          <w:rFonts w:asciiTheme="minorBidi" w:hAnsiTheme="minorBidi"/>
          <w:color w:val="00B050"/>
        </w:rPr>
      </w:pPr>
      <w:r>
        <w:rPr>
          <w:rFonts w:asciiTheme="minorBidi" w:hAnsiTheme="minorBidi" w:hint="cs"/>
          <w:rtl/>
        </w:rPr>
        <w:t>מתוך המילים שהוגרלו למשחק (שלב 1), יש להגריל אילו מהמילים תהיינה שייכות לצוות הראשון על פי כמות המילים הנדרשת לו</w:t>
      </w:r>
      <w:r w:rsidR="00E5112F">
        <w:rPr>
          <w:rFonts w:asciiTheme="minorBidi" w:hAnsiTheme="minorBidi"/>
        </w:rPr>
        <w:t xml:space="preserve"> </w:t>
      </w:r>
      <w:r w:rsidR="00E5112F">
        <w:rPr>
          <w:rFonts w:asciiTheme="minorBidi" w:hAnsiTheme="minorBidi" w:hint="cs"/>
          <w:rtl/>
        </w:rPr>
        <w:t xml:space="preserve">על פי המוגדר ב </w:t>
      </w:r>
      <w:r w:rsidR="00E5112F" w:rsidRPr="00E5112F">
        <w:rPr>
          <w:rFonts w:asciiTheme="minorBidi" w:hAnsiTheme="minorBidi"/>
          <w:color w:val="7030A0"/>
        </w:rPr>
        <w:t>cards-count</w:t>
      </w:r>
      <w:r w:rsidR="00E5112F">
        <w:rPr>
          <w:rFonts w:asciiTheme="minorBidi" w:hAnsiTheme="minorBidi" w:hint="cs"/>
          <w:color w:val="7030A0"/>
          <w:rtl/>
        </w:rPr>
        <w:t xml:space="preserve"> </w:t>
      </w:r>
      <w:r w:rsidR="000D5B6E" w:rsidRPr="000D5B6E">
        <w:rPr>
          <w:rFonts w:asciiTheme="minorBidi" w:hAnsiTheme="minorBidi" w:hint="cs"/>
          <w:rtl/>
        </w:rPr>
        <w:t xml:space="preserve">הצוותי </w:t>
      </w:r>
      <w:r>
        <w:rPr>
          <w:rFonts w:asciiTheme="minorBidi" w:hAnsiTheme="minorBidi" w:hint="cs"/>
          <w:rtl/>
        </w:rPr>
        <w:t>(ו</w:t>
      </w:r>
      <w:r w:rsidR="00E5112F">
        <w:rPr>
          <w:rFonts w:asciiTheme="minorBidi" w:hAnsiTheme="minorBidi" w:hint="cs"/>
          <w:rtl/>
        </w:rPr>
        <w:t>כך גם עבור ה</w:t>
      </w:r>
      <w:r>
        <w:rPr>
          <w:rFonts w:asciiTheme="minorBidi" w:hAnsiTheme="minorBidi" w:hint="cs"/>
          <w:rtl/>
        </w:rPr>
        <w:t>צוות השני)</w:t>
      </w:r>
      <w:r w:rsidR="00E863C3" w:rsidRPr="00E03ECF">
        <w:rPr>
          <w:rFonts w:asciiTheme="minorBidi" w:hAnsiTheme="minorBidi"/>
          <w:rtl/>
        </w:rPr>
        <w:br/>
      </w:r>
    </w:p>
    <w:p w14:paraId="72BB0962" w14:textId="23C61B6B" w:rsidR="00E5112F" w:rsidRDefault="00E03ECF" w:rsidP="00E03ECF">
      <w:pPr>
        <w:bidi/>
        <w:spacing w:after="0" w:line="276" w:lineRule="auto"/>
        <w:ind w:left="720"/>
        <w:rPr>
          <w:rFonts w:asciiTheme="minorBidi" w:hAnsiTheme="minorBidi"/>
          <w:rtl/>
        </w:rPr>
      </w:pPr>
      <w:r>
        <w:rPr>
          <w:rFonts w:asciiTheme="minorBidi" w:hAnsiTheme="minorBidi" w:hint="cs"/>
          <w:rtl/>
        </w:rPr>
        <w:t xml:space="preserve">לוח המשחק יוצג כטבלה. כמות השורות והעמודות של הטבלה מתוארת בקובץ תחת </w:t>
      </w:r>
      <w:r w:rsidRPr="00E5112F">
        <w:rPr>
          <w:rFonts w:asciiTheme="minorBidi" w:hAnsiTheme="minorBidi"/>
          <w:color w:val="7030A0"/>
        </w:rPr>
        <w:t>ECN-Layout</w:t>
      </w:r>
      <w:r>
        <w:rPr>
          <w:rFonts w:asciiTheme="minorBidi" w:hAnsiTheme="minorBidi" w:hint="cs"/>
          <w:rtl/>
        </w:rPr>
        <w:t>.</w:t>
      </w:r>
      <w:r>
        <w:rPr>
          <w:rFonts w:asciiTheme="minorBidi" w:hAnsiTheme="minorBidi"/>
          <w:rtl/>
        </w:rPr>
        <w:br/>
      </w:r>
      <w:r w:rsidR="00E5112F">
        <w:rPr>
          <w:rFonts w:asciiTheme="minorBidi" w:hAnsiTheme="minorBidi" w:hint="cs"/>
          <w:rtl/>
        </w:rPr>
        <w:t xml:space="preserve">יש להגריל את מיקום המילים על הלוח. מרגע שהמיקום נבחר </w:t>
      </w:r>
      <w:r w:rsidR="00E5112F">
        <w:rPr>
          <w:rFonts w:asciiTheme="minorBidi" w:hAnsiTheme="minorBidi"/>
          <w:rtl/>
        </w:rPr>
        <w:t>–</w:t>
      </w:r>
      <w:r w:rsidR="00E5112F">
        <w:rPr>
          <w:rFonts w:asciiTheme="minorBidi" w:hAnsiTheme="minorBidi" w:hint="cs"/>
          <w:rtl/>
        </w:rPr>
        <w:t xml:space="preserve"> הוא ישאר המיקום הקבוע של המילה על הלוח לכל אורך המשחק. (לדוגמא: אם המילה </w:t>
      </w:r>
      <w:r w:rsidR="00E5112F">
        <w:rPr>
          <w:rFonts w:asciiTheme="minorBidi" w:hAnsiTheme="minorBidi"/>
        </w:rPr>
        <w:t>book</w:t>
      </w:r>
      <w:r w:rsidR="00E5112F">
        <w:rPr>
          <w:rFonts w:asciiTheme="minorBidi" w:hAnsiTheme="minorBidi" w:hint="cs"/>
          <w:rtl/>
        </w:rPr>
        <w:t xml:space="preserve"> מופיעה בשורה שניה עמודה שלישית </w:t>
      </w:r>
      <w:r w:rsidR="00E5112F">
        <w:rPr>
          <w:rFonts w:asciiTheme="minorBidi" w:hAnsiTheme="minorBidi"/>
          <w:rtl/>
        </w:rPr>
        <w:t>–</w:t>
      </w:r>
      <w:r w:rsidR="00E5112F">
        <w:rPr>
          <w:rFonts w:asciiTheme="minorBidi" w:hAnsiTheme="minorBidi" w:hint="cs"/>
          <w:rtl/>
        </w:rPr>
        <w:t xml:space="preserve"> שם היא תישאר לכל משך המשחק הנ"ל)</w:t>
      </w:r>
    </w:p>
    <w:p w14:paraId="3EE228B2" w14:textId="38E5974B" w:rsidR="00E03ECF" w:rsidRDefault="001F6683" w:rsidP="001F6683">
      <w:pPr>
        <w:bidi/>
        <w:spacing w:after="0" w:line="276" w:lineRule="auto"/>
        <w:ind w:left="720"/>
        <w:rPr>
          <w:rFonts w:asciiTheme="minorBidi" w:hAnsiTheme="minorBidi"/>
          <w:rtl/>
        </w:rPr>
      </w:pPr>
      <w:r>
        <w:rPr>
          <w:rFonts w:asciiTheme="minorBidi" w:hAnsiTheme="minorBidi" w:hint="cs"/>
          <w:rtl/>
        </w:rPr>
        <w:t>לכל מילה יינתן מספר סידורי (1,2,3,...) רץ המתחיל מהתא השמאלי העליון בצורה אופקית ומתקדם אל התא הימני התחתון.</w:t>
      </w:r>
      <w:r>
        <w:rPr>
          <w:rFonts w:asciiTheme="minorBidi" w:hAnsiTheme="minorBidi"/>
          <w:rtl/>
        </w:rPr>
        <w:br/>
      </w:r>
      <w:r>
        <w:rPr>
          <w:rFonts w:asciiTheme="minorBidi" w:hAnsiTheme="minorBidi"/>
          <w:rtl/>
        </w:rPr>
        <w:br/>
      </w:r>
      <w:r w:rsidR="000D5B6E">
        <w:rPr>
          <w:rFonts w:asciiTheme="minorBidi" w:hAnsiTheme="minorBidi" w:hint="cs"/>
          <w:rtl/>
        </w:rPr>
        <w:t>הצגת הלוח תתאפשר בשני מצבים:</w:t>
      </w:r>
    </w:p>
    <w:p w14:paraId="0B1A8344" w14:textId="372AC381" w:rsidR="00672239" w:rsidRDefault="001F6683" w:rsidP="00E03ECF">
      <w:pPr>
        <w:bidi/>
        <w:spacing w:after="0" w:line="276" w:lineRule="auto"/>
        <w:ind w:left="720"/>
        <w:rPr>
          <w:rFonts w:asciiTheme="minorBidi" w:hAnsiTheme="minorBidi"/>
          <w:rtl/>
        </w:rPr>
      </w:pPr>
      <w:r>
        <w:rPr>
          <w:rFonts w:asciiTheme="minorBidi" w:hAnsiTheme="minorBidi" w:hint="cs"/>
          <w:rtl/>
        </w:rPr>
        <w:t>בכל מצב תוצג המילה והמספר הסידורי שלה מתחתיה בתוך [ ]</w:t>
      </w:r>
    </w:p>
    <w:p w14:paraId="1B9D407D" w14:textId="58E44792" w:rsidR="00E03ECF" w:rsidRDefault="00E03ECF" w:rsidP="004C0F9E">
      <w:pPr>
        <w:bidi/>
        <w:spacing w:after="0" w:line="276" w:lineRule="auto"/>
        <w:ind w:left="720"/>
        <w:rPr>
          <w:rFonts w:asciiTheme="minorBidi" w:hAnsiTheme="minorBidi"/>
          <w:rtl/>
        </w:rPr>
      </w:pPr>
      <w:r w:rsidRPr="00672239">
        <w:rPr>
          <w:rFonts w:asciiTheme="minorBidi" w:hAnsiTheme="minorBidi" w:hint="cs"/>
          <w:b/>
          <w:bCs/>
          <w:rtl/>
        </w:rPr>
        <w:t>מצב מוסתר</w:t>
      </w:r>
      <w:r>
        <w:rPr>
          <w:rFonts w:asciiTheme="minorBidi" w:hAnsiTheme="minorBidi" w:hint="cs"/>
          <w:rtl/>
        </w:rPr>
        <w:t>: מתאים לשחקנים "המנחשים"</w:t>
      </w:r>
      <w:r>
        <w:rPr>
          <w:rFonts w:asciiTheme="minorBidi" w:hAnsiTheme="minorBidi"/>
          <w:rtl/>
        </w:rPr>
        <w:br/>
      </w:r>
      <w:r>
        <w:rPr>
          <w:rFonts w:asciiTheme="minorBidi" w:hAnsiTheme="minorBidi" w:hint="cs"/>
          <w:rtl/>
        </w:rPr>
        <w:t xml:space="preserve">במצב זה </w:t>
      </w:r>
      <w:r w:rsidRPr="00E03ECF">
        <w:rPr>
          <w:rFonts w:asciiTheme="minorBidi" w:hAnsiTheme="minorBidi" w:hint="cs"/>
          <w:rtl/>
        </w:rPr>
        <w:t>רואים רק את המילים ללא השיוך שלהם לצוותים השונים, וללא זהות המיל</w:t>
      </w:r>
      <w:r w:rsidR="00E5112F">
        <w:rPr>
          <w:rFonts w:asciiTheme="minorBidi" w:hAnsiTheme="minorBidi" w:hint="cs"/>
          <w:rtl/>
        </w:rPr>
        <w:t>ים</w:t>
      </w:r>
      <w:r w:rsidRPr="00E03ECF">
        <w:rPr>
          <w:rFonts w:asciiTheme="minorBidi" w:hAnsiTheme="minorBidi" w:hint="cs"/>
          <w:rtl/>
        </w:rPr>
        <w:t xml:space="preserve"> השחור</w:t>
      </w:r>
      <w:r w:rsidR="00E5112F">
        <w:rPr>
          <w:rFonts w:asciiTheme="minorBidi" w:hAnsiTheme="minorBidi" w:hint="cs"/>
          <w:rtl/>
        </w:rPr>
        <w:t>ות</w:t>
      </w:r>
      <w:r w:rsidRPr="00E03ECF">
        <w:rPr>
          <w:rFonts w:asciiTheme="minorBidi" w:hAnsiTheme="minorBidi" w:hint="cs"/>
          <w:rtl/>
        </w:rPr>
        <w:t xml:space="preserve">. </w:t>
      </w:r>
      <w:r w:rsidR="00672239">
        <w:rPr>
          <w:rFonts w:asciiTheme="minorBidi" w:hAnsiTheme="minorBidi"/>
          <w:rtl/>
        </w:rPr>
        <w:br/>
      </w:r>
      <w:r w:rsidR="00672239">
        <w:rPr>
          <w:rFonts w:asciiTheme="minorBidi" w:hAnsiTheme="minorBidi" w:hint="cs"/>
          <w:rtl/>
        </w:rPr>
        <w:t xml:space="preserve">במידה והמילה התגלתה יש לציין </w:t>
      </w:r>
      <w:r w:rsidR="00672239">
        <w:rPr>
          <w:rFonts w:asciiTheme="minorBidi" w:hAnsiTheme="minorBidi" w:hint="cs"/>
        </w:rPr>
        <w:t>V</w:t>
      </w:r>
      <w:r w:rsidR="00672239">
        <w:rPr>
          <w:rFonts w:asciiTheme="minorBidi" w:hAnsiTheme="minorBidi" w:hint="cs"/>
          <w:rtl/>
        </w:rPr>
        <w:t xml:space="preserve"> תחתה.</w:t>
      </w:r>
      <w:r w:rsidR="00672239">
        <w:rPr>
          <w:rFonts w:asciiTheme="minorBidi" w:hAnsiTheme="minorBidi"/>
          <w:rtl/>
        </w:rPr>
        <w:br/>
      </w:r>
      <w:r>
        <w:rPr>
          <w:rFonts w:asciiTheme="minorBidi" w:hAnsiTheme="minorBidi" w:hint="cs"/>
          <w:rtl/>
        </w:rPr>
        <w:t xml:space="preserve">במידה ומילה כבר התגלתה </w:t>
      </w:r>
      <w:r w:rsidR="004C0F9E">
        <w:rPr>
          <w:rFonts w:asciiTheme="minorBidi" w:hAnsiTheme="minorBidi" w:hint="cs"/>
          <w:rtl/>
        </w:rPr>
        <w:t xml:space="preserve">והיא שייכת לצוות </w:t>
      </w:r>
      <w:r>
        <w:rPr>
          <w:rFonts w:asciiTheme="minorBidi" w:hAnsiTheme="minorBidi"/>
          <w:rtl/>
        </w:rPr>
        <w:t>–</w:t>
      </w:r>
      <w:r>
        <w:rPr>
          <w:rFonts w:asciiTheme="minorBidi" w:hAnsiTheme="minorBidi" w:hint="cs"/>
          <w:rtl/>
        </w:rPr>
        <w:t xml:space="preserve"> יש לכתוב את שם הצוות אליו היא שייכת בסוגריים</w:t>
      </w:r>
      <w:r w:rsidR="004C0F9E">
        <w:rPr>
          <w:rFonts w:asciiTheme="minorBidi" w:hAnsiTheme="minorBidi" w:hint="cs"/>
          <w:rtl/>
        </w:rPr>
        <w:t xml:space="preserve"> מתחתיה</w:t>
      </w:r>
      <w:r w:rsidR="00672239">
        <w:rPr>
          <w:rFonts w:asciiTheme="minorBidi" w:hAnsiTheme="minorBidi" w:hint="cs"/>
          <w:rtl/>
        </w:rPr>
        <w:t>.</w:t>
      </w:r>
      <w:r w:rsidR="00672239">
        <w:rPr>
          <w:rFonts w:asciiTheme="minorBidi" w:hAnsiTheme="minorBidi"/>
          <w:rtl/>
        </w:rPr>
        <w:br/>
      </w:r>
      <w:r w:rsidR="004C0F9E">
        <w:rPr>
          <w:rFonts w:asciiTheme="minorBidi" w:hAnsiTheme="minorBidi" w:hint="cs"/>
          <w:rtl/>
        </w:rPr>
        <w:t xml:space="preserve">במידה והמילה כבר התגלתה והיא מילה שחורה </w:t>
      </w:r>
      <w:r w:rsidR="004C0F9E">
        <w:rPr>
          <w:rFonts w:asciiTheme="minorBidi" w:hAnsiTheme="minorBidi"/>
          <w:rtl/>
        </w:rPr>
        <w:t>–</w:t>
      </w:r>
      <w:r w:rsidR="004C0F9E">
        <w:rPr>
          <w:rFonts w:asciiTheme="minorBidi" w:hAnsiTheme="minorBidi" w:hint="cs"/>
          <w:rtl/>
        </w:rPr>
        <w:t xml:space="preserve"> יש לכתוב (</w:t>
      </w:r>
      <w:r w:rsidR="004C0F9E">
        <w:rPr>
          <w:rFonts w:asciiTheme="minorBidi" w:hAnsiTheme="minorBidi" w:hint="cs"/>
        </w:rPr>
        <w:t>BLACK</w:t>
      </w:r>
      <w:r w:rsidR="004C0F9E">
        <w:rPr>
          <w:rFonts w:asciiTheme="minorBidi" w:hAnsiTheme="minorBidi" w:hint="cs"/>
          <w:rtl/>
        </w:rPr>
        <w:t>) מתחתיה.</w:t>
      </w:r>
      <w:r w:rsidR="004C0F9E">
        <w:rPr>
          <w:rFonts w:asciiTheme="minorBidi" w:hAnsiTheme="minorBidi"/>
          <w:rtl/>
        </w:rPr>
        <w:br/>
      </w:r>
    </w:p>
    <w:p w14:paraId="433B3CBA" w14:textId="741BD494" w:rsidR="00E03ECF" w:rsidRDefault="00E03ECF" w:rsidP="00E03ECF">
      <w:pPr>
        <w:bidi/>
        <w:spacing w:after="0" w:line="276" w:lineRule="auto"/>
        <w:ind w:left="720"/>
        <w:rPr>
          <w:rFonts w:asciiTheme="minorBidi" w:hAnsiTheme="minorBidi"/>
          <w:rtl/>
        </w:rPr>
      </w:pPr>
      <w:r w:rsidRPr="00672239">
        <w:rPr>
          <w:rFonts w:asciiTheme="minorBidi" w:hAnsiTheme="minorBidi" w:hint="cs"/>
          <w:b/>
          <w:bCs/>
          <w:rtl/>
        </w:rPr>
        <w:t>מצב גלוי</w:t>
      </w:r>
      <w:r>
        <w:rPr>
          <w:rFonts w:asciiTheme="minorBidi" w:hAnsiTheme="minorBidi" w:hint="cs"/>
          <w:rtl/>
        </w:rPr>
        <w:t>: מתאים לשחקנים "המגדירים"</w:t>
      </w:r>
    </w:p>
    <w:p w14:paraId="30D602D8" w14:textId="7C8FE820" w:rsidR="00E03ECF" w:rsidRDefault="00672239" w:rsidP="00E03ECF">
      <w:pPr>
        <w:bidi/>
        <w:spacing w:after="0" w:line="276" w:lineRule="auto"/>
        <w:ind w:left="720"/>
        <w:rPr>
          <w:rFonts w:asciiTheme="minorBidi" w:hAnsiTheme="minorBidi"/>
          <w:rtl/>
        </w:rPr>
      </w:pPr>
      <w:r>
        <w:rPr>
          <w:rFonts w:asciiTheme="minorBidi" w:hAnsiTheme="minorBidi" w:hint="cs"/>
          <w:rtl/>
        </w:rPr>
        <w:t>במצב זה השחקן רואה את כל הלוח במלואו:</w:t>
      </w:r>
    </w:p>
    <w:p w14:paraId="00413C6E" w14:textId="6D9F70CA" w:rsidR="00672239" w:rsidRDefault="00672239" w:rsidP="00672239">
      <w:pPr>
        <w:bidi/>
        <w:spacing w:after="0" w:line="276" w:lineRule="auto"/>
        <w:ind w:left="720"/>
        <w:rPr>
          <w:rFonts w:asciiTheme="minorBidi" w:hAnsiTheme="minorBidi"/>
          <w:rtl/>
        </w:rPr>
      </w:pPr>
      <w:r>
        <w:rPr>
          <w:rFonts w:asciiTheme="minorBidi" w:hAnsiTheme="minorBidi" w:hint="cs"/>
          <w:rtl/>
        </w:rPr>
        <w:t xml:space="preserve">מתחת לכל מילה יצויין </w:t>
      </w:r>
      <w:r>
        <w:rPr>
          <w:rFonts w:asciiTheme="minorBidi" w:hAnsiTheme="minorBidi" w:hint="cs"/>
        </w:rPr>
        <w:t>V</w:t>
      </w:r>
      <w:r>
        <w:rPr>
          <w:rFonts w:asciiTheme="minorBidi" w:hAnsiTheme="minorBidi" w:hint="cs"/>
          <w:rtl/>
        </w:rPr>
        <w:t xml:space="preserve"> או </w:t>
      </w:r>
      <w:r>
        <w:rPr>
          <w:rFonts w:asciiTheme="minorBidi" w:hAnsiTheme="minorBidi" w:hint="cs"/>
        </w:rPr>
        <w:t>X</w:t>
      </w:r>
      <w:r>
        <w:rPr>
          <w:rFonts w:asciiTheme="minorBidi" w:hAnsiTheme="minorBidi" w:hint="cs"/>
          <w:rtl/>
        </w:rPr>
        <w:t xml:space="preserve"> כדי לדעת אם כבר התגלתה או לא.</w:t>
      </w:r>
      <w:r>
        <w:rPr>
          <w:rFonts w:asciiTheme="minorBidi" w:hAnsiTheme="minorBidi"/>
          <w:rtl/>
        </w:rPr>
        <w:br/>
      </w:r>
      <w:r>
        <w:rPr>
          <w:rFonts w:asciiTheme="minorBidi" w:hAnsiTheme="minorBidi" w:hint="cs"/>
          <w:rtl/>
        </w:rPr>
        <w:t xml:space="preserve">לידו יצויין בסוגריים שם הצוות אליו היא שייכת. אם זו מילה שחורה יצויין בסוגריים </w:t>
      </w:r>
      <w:r>
        <w:rPr>
          <w:rFonts w:asciiTheme="minorBidi" w:hAnsiTheme="minorBidi"/>
        </w:rPr>
        <w:t>(BLACK)</w:t>
      </w:r>
    </w:p>
    <w:p w14:paraId="1359DE3B" w14:textId="102D6B6B" w:rsidR="00672239" w:rsidRDefault="00672239" w:rsidP="00481AB5">
      <w:pPr>
        <w:bidi/>
        <w:spacing w:after="0" w:line="276" w:lineRule="auto"/>
        <w:ind w:left="720"/>
        <w:rPr>
          <w:rFonts w:asciiTheme="minorBidi" w:hAnsiTheme="minorBidi"/>
          <w:rtl/>
        </w:rPr>
      </w:pPr>
      <w:r w:rsidRPr="00672239">
        <w:rPr>
          <w:rFonts w:asciiTheme="minorBidi" w:hAnsiTheme="minorBidi"/>
          <w:noProof/>
        </w:rPr>
        <w:lastRenderedPageBreak/>
        <mc:AlternateContent>
          <mc:Choice Requires="wps">
            <w:drawing>
              <wp:anchor distT="45720" distB="45720" distL="114300" distR="114300" simplePos="0" relativeHeight="252000256" behindDoc="0" locked="0" layoutInCell="1" allowOverlap="1" wp14:anchorId="04F2C66D" wp14:editId="4CAA18C5">
                <wp:simplePos x="0" y="0"/>
                <wp:positionH relativeFrom="column">
                  <wp:posOffset>4832985</wp:posOffset>
                </wp:positionH>
                <wp:positionV relativeFrom="paragraph">
                  <wp:posOffset>338455</wp:posOffset>
                </wp:positionV>
                <wp:extent cx="1003300" cy="495300"/>
                <wp:effectExtent l="0" t="0" r="6350" b="0"/>
                <wp:wrapTopAndBottom/>
                <wp:docPr id="1835760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495300"/>
                        </a:xfrm>
                        <a:prstGeom prst="rect">
                          <a:avLst/>
                        </a:prstGeom>
                        <a:solidFill>
                          <a:srgbClr val="FFFFFF"/>
                        </a:solidFill>
                        <a:ln w="9525">
                          <a:noFill/>
                          <a:miter lim="800000"/>
                          <a:headEnd/>
                          <a:tailEnd/>
                        </a:ln>
                      </wps:spPr>
                      <wps:txbx>
                        <w:txbxContent>
                          <w:p w14:paraId="53065BE4" w14:textId="31CCAB61" w:rsidR="00672239" w:rsidRDefault="00672239" w:rsidP="00672239">
                            <w:pPr>
                              <w:spacing w:after="0"/>
                              <w:jc w:val="center"/>
                            </w:pPr>
                            <w:proofErr w:type="spellStart"/>
                            <w:r w:rsidRPr="00672239">
                              <w:rPr>
                                <w:rFonts w:ascii="Times New Roman" w:hAnsi="Times New Roman" w:cs="Times New Roman"/>
                                <w:color w:val="000000"/>
                                <w:sz w:val="24"/>
                                <w:szCs w:val="24"/>
                                <w:lang w:val="en-IL"/>
                              </w:rPr>
                              <w:t>kombat</w:t>
                            </w:r>
                            <w:proofErr w:type="spellEnd"/>
                            <w:r>
                              <w:rPr>
                                <w:rFonts w:ascii="Times New Roman" w:hAnsi="Times New Roman" w:cs="Times New Roman"/>
                                <w:color w:val="000000"/>
                                <w:sz w:val="24"/>
                                <w:szCs w:val="24"/>
                                <w:lang w:val="en-IL"/>
                              </w:rPr>
                              <w:br/>
                            </w:r>
                            <w:r w:rsidR="001F6683">
                              <w:rPr>
                                <w:rFonts w:ascii="Times New Roman" w:hAnsi="Times New Roman" w:cs="Times New Roman"/>
                                <w:color w:val="000000"/>
                                <w:sz w:val="24"/>
                                <w:szCs w:val="24"/>
                                <w:lang w:val="en-IL"/>
                              </w:rPr>
                              <w:t xml:space="preserve">[23] </w:t>
                            </w:r>
                            <w:r>
                              <w:rPr>
                                <w:rFonts w:ascii="Times New Roman" w:hAnsi="Times New Roman" w:cs="Times New Roman" w:hint="cs"/>
                                <w:color w:val="000000"/>
                                <w:sz w:val="24"/>
                                <w:szCs w:val="24"/>
                                <w:lang w:val="en-IL"/>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2C66D" id="_x0000_s1030" type="#_x0000_t202" style="position:absolute;left:0;text-align:left;margin-left:380.55pt;margin-top:26.65pt;width:79pt;height:39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" stroked="f">
                <v:textbox>
                  <w:txbxContent>
                    <w:p w14:paraId="53065BE4" w14:textId="31CCAB61" w:rsidR="00672239" w:rsidRDefault="00672239" w:rsidP="00672239">
                      <w:pPr>
                        <w:spacing w:after="0"/>
                        <w:jc w:val="center"/>
                      </w:pPr>
                      <w:proofErr w:type="spellStart"/>
                      <w:r w:rsidRPr="00672239">
                        <w:rPr>
                          <w:rFonts w:ascii="Times New Roman" w:hAnsi="Times New Roman" w:cs="Times New Roman"/>
                          <w:color w:val="000000"/>
                          <w:sz w:val="24"/>
                          <w:szCs w:val="24"/>
                          <w:lang w:val="en-IL"/>
                        </w:rPr>
                        <w:t>kombat</w:t>
                      </w:r>
                      <w:proofErr w:type="spellEnd"/>
                      <w:r>
                        <w:rPr>
                          <w:rFonts w:ascii="Times New Roman" w:hAnsi="Times New Roman" w:cs="Times New Roman"/>
                          <w:color w:val="000000"/>
                          <w:sz w:val="24"/>
                          <w:szCs w:val="24"/>
                          <w:lang w:val="en-IL"/>
                        </w:rPr>
                        <w:br/>
                      </w:r>
                      <w:r w:rsidR="001F6683">
                        <w:rPr>
                          <w:rFonts w:ascii="Times New Roman" w:hAnsi="Times New Roman" w:cs="Times New Roman"/>
                          <w:color w:val="000000"/>
                          <w:sz w:val="24"/>
                          <w:szCs w:val="24"/>
                          <w:lang w:val="en-IL"/>
                        </w:rPr>
                        <w:t xml:space="preserve">[23] </w:t>
                      </w:r>
                      <w:r>
                        <w:rPr>
                          <w:rFonts w:ascii="Times New Roman" w:hAnsi="Times New Roman" w:cs="Times New Roman" w:hint="cs"/>
                          <w:color w:val="000000"/>
                          <w:sz w:val="24"/>
                          <w:szCs w:val="24"/>
                          <w:lang w:val="en-IL"/>
                        </w:rPr>
                        <w:t>V</w:t>
                      </w:r>
                    </w:p>
                  </w:txbxContent>
                </v:textbox>
                <w10:wrap type="topAndBottom"/>
              </v:shape>
            </w:pict>
          </mc:Fallback>
        </mc:AlternateContent>
      </w:r>
      <w:r w:rsidRPr="00672239">
        <w:rPr>
          <w:rFonts w:asciiTheme="minorBidi" w:hAnsiTheme="minorBidi"/>
          <w:noProof/>
        </w:rPr>
        <mc:AlternateContent>
          <mc:Choice Requires="wps">
            <w:drawing>
              <wp:anchor distT="45720" distB="45720" distL="114300" distR="114300" simplePos="0" relativeHeight="251996160" behindDoc="0" locked="0" layoutInCell="1" allowOverlap="1" wp14:anchorId="477DD690" wp14:editId="3C04200E">
                <wp:simplePos x="0" y="0"/>
                <wp:positionH relativeFrom="column">
                  <wp:posOffset>1613535</wp:posOffset>
                </wp:positionH>
                <wp:positionV relativeFrom="paragraph">
                  <wp:posOffset>338455</wp:posOffset>
                </wp:positionV>
                <wp:extent cx="1035050" cy="552450"/>
                <wp:effectExtent l="0" t="0" r="0" b="0"/>
                <wp:wrapTopAndBottom/>
                <wp:docPr id="1352874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552450"/>
                        </a:xfrm>
                        <a:prstGeom prst="rect">
                          <a:avLst/>
                        </a:prstGeom>
                        <a:solidFill>
                          <a:srgbClr val="FFFFFF"/>
                        </a:solidFill>
                        <a:ln w="9525">
                          <a:noFill/>
                          <a:miter lim="800000"/>
                          <a:headEnd/>
                          <a:tailEnd/>
                        </a:ln>
                      </wps:spPr>
                      <wps:txbx>
                        <w:txbxContent>
                          <w:p w14:paraId="744DC967" w14:textId="219D010B" w:rsidR="00672239" w:rsidRDefault="00672239" w:rsidP="00672239">
                            <w:pPr>
                              <w:spacing w:after="0"/>
                              <w:jc w:val="center"/>
                            </w:pPr>
                            <w:r>
                              <w:t>encapsulation</w:t>
                            </w:r>
                          </w:p>
                          <w:p w14:paraId="48C1C17F" w14:textId="7E750A3F" w:rsidR="00672239" w:rsidRDefault="001F6683" w:rsidP="00672239">
                            <w:pPr>
                              <w:spacing w:after="0"/>
                              <w:jc w:val="center"/>
                            </w:pPr>
                            <w:r>
                              <w:rPr>
                                <w:rFonts w:hint="cs"/>
                                <w:rtl/>
                              </w:rPr>
                              <w:t xml:space="preserve"> [1]</w:t>
                            </w:r>
                            <w:r w:rsidR="00672239">
                              <w:t>V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DD690" id="_x0000_s1031" type="#_x0000_t202" style="position:absolute;left:0;text-align:left;margin-left:127.05pt;margin-top:26.65pt;width:81.5pt;height:43.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" stroked="f">
                <v:textbox>
                  <w:txbxContent>
                    <w:p w14:paraId="744DC967" w14:textId="219D010B" w:rsidR="00672239" w:rsidRDefault="00672239" w:rsidP="00672239">
                      <w:pPr>
                        <w:spacing w:after="0"/>
                        <w:jc w:val="center"/>
                      </w:pPr>
                      <w:r>
                        <w:t>encapsulation</w:t>
                      </w:r>
                    </w:p>
                    <w:p w14:paraId="48C1C17F" w14:textId="7E750A3F" w:rsidR="00672239" w:rsidRDefault="001F6683" w:rsidP="00672239">
                      <w:pPr>
                        <w:spacing w:after="0"/>
                        <w:jc w:val="center"/>
                      </w:pPr>
                      <w:r>
                        <w:rPr>
                          <w:rFonts w:hint="cs"/>
                          <w:rtl/>
                        </w:rPr>
                        <w:t xml:space="preserve"> [1]</w:t>
                      </w:r>
                      <w:r w:rsidR="00672239">
                        <w:t>V (T1)</w:t>
                      </w:r>
                    </w:p>
                  </w:txbxContent>
                </v:textbox>
                <w10:wrap type="topAndBottom"/>
              </v:shape>
            </w:pict>
          </mc:Fallback>
        </mc:AlternateContent>
      </w:r>
      <w:r w:rsidRPr="00672239">
        <w:rPr>
          <w:rFonts w:asciiTheme="minorBidi" w:hAnsiTheme="minorBidi"/>
          <w:noProof/>
        </w:rPr>
        <mc:AlternateContent>
          <mc:Choice Requires="wps">
            <w:drawing>
              <wp:anchor distT="45720" distB="45720" distL="114300" distR="114300" simplePos="0" relativeHeight="251998208" behindDoc="0" locked="0" layoutInCell="1" allowOverlap="1" wp14:anchorId="49348DB1" wp14:editId="054E86F1">
                <wp:simplePos x="0" y="0"/>
                <wp:positionH relativeFrom="column">
                  <wp:posOffset>3594735</wp:posOffset>
                </wp:positionH>
                <wp:positionV relativeFrom="paragraph">
                  <wp:posOffset>338455</wp:posOffset>
                </wp:positionV>
                <wp:extent cx="1003300" cy="596900"/>
                <wp:effectExtent l="0" t="0" r="6350" b="0"/>
                <wp:wrapTopAndBottom/>
                <wp:docPr id="253747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596900"/>
                        </a:xfrm>
                        <a:prstGeom prst="rect">
                          <a:avLst/>
                        </a:prstGeom>
                        <a:solidFill>
                          <a:srgbClr val="FFFFFF"/>
                        </a:solidFill>
                        <a:ln w="9525">
                          <a:noFill/>
                          <a:miter lim="800000"/>
                          <a:headEnd/>
                          <a:tailEnd/>
                        </a:ln>
                      </wps:spPr>
                      <wps:txbx>
                        <w:txbxContent>
                          <w:p w14:paraId="7F7E172E" w14:textId="3915E3F6" w:rsidR="00672239" w:rsidRDefault="00672239" w:rsidP="00672239">
                            <w:pPr>
                              <w:jc w:val="center"/>
                            </w:pPr>
                            <w:r>
                              <w:rPr>
                                <w:rFonts w:ascii="Times New Roman" w:hAnsi="Times New Roman" w:cs="Times New Roman"/>
                                <w:color w:val="000000"/>
                                <w:sz w:val="24"/>
                                <w:szCs w:val="24"/>
                                <w:highlight w:val="white"/>
                                <w:lang w:val="en-IL"/>
                              </w:rPr>
                              <w:t>morning</w:t>
                            </w:r>
                            <w:r>
                              <w:rPr>
                                <w:rFonts w:ascii="Times New Roman" w:hAnsi="Times New Roman" w:cs="Times New Roman"/>
                                <w:color w:val="000000"/>
                                <w:sz w:val="24"/>
                                <w:szCs w:val="24"/>
                                <w:lang w:val="en-IL"/>
                              </w:rPr>
                              <w:br/>
                            </w:r>
                            <w:r w:rsidR="001F6683">
                              <w:rPr>
                                <w:rFonts w:ascii="Times New Roman" w:hAnsi="Times New Roman" w:cs="Times New Roman" w:hint="cs"/>
                                <w:color w:val="000000"/>
                                <w:sz w:val="24"/>
                                <w:szCs w:val="24"/>
                                <w:rtl/>
                              </w:rPr>
                              <w:t>[2]</w:t>
                            </w:r>
                            <w:r w:rsidR="001F6683">
                              <w:rPr>
                                <w:rFonts w:ascii="Times New Roman" w:hAnsi="Times New Roman" w:cs="Times New Roman"/>
                                <w:color w:val="000000"/>
                                <w:sz w:val="24"/>
                                <w:szCs w:val="24"/>
                              </w:rPr>
                              <w:t xml:space="preserve"> </w:t>
                            </w:r>
                            <w:r w:rsidR="000D5B6E">
                              <w:rPr>
                                <w:rFonts w:ascii="Times New Roman" w:hAnsi="Times New Roman" w:cs="Times New Roman"/>
                                <w:color w:val="000000"/>
                                <w:sz w:val="24"/>
                                <w:szCs w:val="24"/>
                              </w:rPr>
                              <w:t>X</w:t>
                            </w:r>
                            <w:r>
                              <w:t xml:space="preserve"> (BLACK)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48DB1" id="_x0000_s1032" type="#_x0000_t202" style="position:absolute;left:0;text-align:left;margin-left:283.05pt;margin-top:26.65pt;width:79pt;height:4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" stroked="f">
                <v:textbox>
                  <w:txbxContent>
                    <w:p w14:paraId="7F7E172E" w14:textId="3915E3F6" w:rsidR="00672239" w:rsidRDefault="00672239" w:rsidP="00672239">
                      <w:pPr>
                        <w:jc w:val="center"/>
                      </w:pPr>
                      <w:r>
                        <w:rPr>
                          <w:rFonts w:ascii="Times New Roman" w:hAnsi="Times New Roman" w:cs="Times New Roman"/>
                          <w:color w:val="000000"/>
                          <w:sz w:val="24"/>
                          <w:szCs w:val="24"/>
                          <w:highlight w:val="white"/>
                          <w:lang w:val="en-IL"/>
                        </w:rPr>
                        <w:t>morning</w:t>
                      </w:r>
                      <w:r>
                        <w:rPr>
                          <w:rFonts w:ascii="Times New Roman" w:hAnsi="Times New Roman" w:cs="Times New Roman"/>
                          <w:color w:val="000000"/>
                          <w:sz w:val="24"/>
                          <w:szCs w:val="24"/>
                          <w:lang w:val="en-IL"/>
                        </w:rPr>
                        <w:br/>
                      </w:r>
                      <w:r w:rsidR="001F6683">
                        <w:rPr>
                          <w:rFonts w:ascii="Times New Roman" w:hAnsi="Times New Roman" w:cs="Times New Roman" w:hint="cs"/>
                          <w:color w:val="000000"/>
                          <w:sz w:val="24"/>
                          <w:szCs w:val="24"/>
                          <w:rtl/>
                        </w:rPr>
                        <w:t>[2]</w:t>
                      </w:r>
                      <w:r w:rsidR="001F6683">
                        <w:rPr>
                          <w:rFonts w:ascii="Times New Roman" w:hAnsi="Times New Roman" w:cs="Times New Roman"/>
                          <w:color w:val="000000"/>
                          <w:sz w:val="24"/>
                          <w:szCs w:val="24"/>
                        </w:rPr>
                        <w:t xml:space="preserve"> </w:t>
                      </w:r>
                      <w:r w:rsidR="000D5B6E">
                        <w:rPr>
                          <w:rFonts w:ascii="Times New Roman" w:hAnsi="Times New Roman" w:cs="Times New Roman"/>
                          <w:color w:val="000000"/>
                          <w:sz w:val="24"/>
                          <w:szCs w:val="24"/>
                        </w:rPr>
                        <w:t>X</w:t>
                      </w:r>
                      <w:r>
                        <w:t xml:space="preserve"> (BLACK)</w:t>
                      </w:r>
                    </w:p>
                  </w:txbxContent>
                </v:textbox>
                <w10:wrap type="topAndBottom"/>
              </v:shape>
            </w:pict>
          </mc:Fallback>
        </mc:AlternateContent>
      </w:r>
      <w:r>
        <w:rPr>
          <w:rFonts w:asciiTheme="minorBidi" w:hAnsiTheme="minorBidi" w:hint="cs"/>
          <w:rtl/>
        </w:rPr>
        <w:t>דוגמא לנראות של מילה:</w:t>
      </w:r>
      <w:r>
        <w:rPr>
          <w:rFonts w:asciiTheme="minorBidi" w:hAnsiTheme="minorBidi"/>
        </w:rPr>
        <w:t xml:space="preserve"> </w:t>
      </w:r>
      <w:r w:rsidR="00481AB5">
        <w:rPr>
          <w:rFonts w:asciiTheme="minorBidi" w:hAnsiTheme="minorBidi"/>
          <w:rtl/>
        </w:rPr>
        <w:br/>
      </w:r>
      <w:r w:rsidR="00E03ECF" w:rsidRPr="00E03ECF">
        <w:rPr>
          <w:rFonts w:asciiTheme="minorBidi" w:hAnsiTheme="minorBidi" w:hint="cs"/>
          <w:rtl/>
        </w:rPr>
        <w:t>יש להציג את לוח המילים כשהוא "מוסתר"</w:t>
      </w:r>
      <w:r w:rsidR="004C0F9E">
        <w:rPr>
          <w:rFonts w:asciiTheme="minorBidi" w:hAnsiTheme="minorBidi" w:hint="cs"/>
          <w:rtl/>
        </w:rPr>
        <w:t>.</w:t>
      </w:r>
      <w:r w:rsidR="004C0F9E">
        <w:rPr>
          <w:rFonts w:asciiTheme="minorBidi" w:hAnsiTheme="minorBidi"/>
          <w:rtl/>
        </w:rPr>
        <w:br/>
      </w:r>
      <w:r w:rsidR="00CA5F17" w:rsidRPr="00E03ECF">
        <w:rPr>
          <w:rFonts w:asciiTheme="minorBidi" w:hAnsiTheme="minorBidi" w:hint="cs"/>
          <w:rtl/>
        </w:rPr>
        <w:t>מרגע הפעלת פקודה זו המשחק הופך ל"פעיל".</w:t>
      </w:r>
      <w:r w:rsidR="00CA5F17" w:rsidRPr="00E03ECF">
        <w:rPr>
          <w:rFonts w:asciiTheme="minorBidi" w:hAnsiTheme="minorBidi"/>
          <w:rtl/>
        </w:rPr>
        <w:br/>
      </w:r>
    </w:p>
    <w:p w14:paraId="0A27D496" w14:textId="77777777" w:rsidR="00B30FA9" w:rsidRDefault="00B30FA9" w:rsidP="00B30FA9">
      <w:pPr>
        <w:bidi/>
        <w:spacing w:after="0" w:line="276" w:lineRule="auto"/>
        <w:ind w:left="720"/>
        <w:rPr>
          <w:rFonts w:asciiTheme="minorBidi" w:hAnsiTheme="minorBidi"/>
          <w:rtl/>
        </w:rPr>
      </w:pPr>
      <w:r w:rsidRPr="00B30FA9">
        <w:rPr>
          <w:rFonts w:asciiTheme="minorBidi" w:hAnsiTheme="minorBidi" w:hint="cs"/>
          <w:b/>
          <w:bCs/>
          <w:rtl/>
        </w:rPr>
        <w:t>דגשים:</w:t>
      </w:r>
    </w:p>
    <w:p w14:paraId="35133A23" w14:textId="77777777" w:rsidR="00B30FA9" w:rsidRPr="00B30FA9" w:rsidRDefault="00B30FA9" w:rsidP="00B30FA9">
      <w:pPr>
        <w:pStyle w:val="ListParagraph"/>
        <w:numPr>
          <w:ilvl w:val="0"/>
          <w:numId w:val="124"/>
        </w:numPr>
        <w:bidi/>
        <w:spacing w:after="0" w:line="276" w:lineRule="auto"/>
        <w:rPr>
          <w:rFonts w:asciiTheme="minorBidi" w:hAnsiTheme="minorBidi"/>
          <w:b/>
          <w:bCs/>
        </w:rPr>
      </w:pPr>
      <w:r w:rsidRPr="00B30FA9">
        <w:rPr>
          <w:rFonts w:asciiTheme="minorBidi" w:hAnsiTheme="minorBidi" w:hint="cs"/>
          <w:rtl/>
        </w:rPr>
        <w:t>אין לאפשר פקודה זו אם טרם נטען קובץ משחק בהצלחה</w:t>
      </w:r>
    </w:p>
    <w:p w14:paraId="3DDD18A7" w14:textId="1956946F" w:rsidR="00E863C3" w:rsidRPr="00481AB5" w:rsidRDefault="00B30FA9" w:rsidP="00F446E2">
      <w:pPr>
        <w:pStyle w:val="ListParagraph"/>
        <w:numPr>
          <w:ilvl w:val="0"/>
          <w:numId w:val="124"/>
        </w:numPr>
        <w:bidi/>
        <w:spacing w:after="0" w:line="276" w:lineRule="auto"/>
        <w:rPr>
          <w:rFonts w:asciiTheme="minorBidi" w:hAnsiTheme="minorBidi"/>
          <w:color w:val="00B050"/>
        </w:rPr>
      </w:pPr>
      <w:r w:rsidRPr="00481AB5">
        <w:rPr>
          <w:rFonts w:asciiTheme="minorBidi" w:hAnsiTheme="minorBidi" w:hint="cs"/>
          <w:rtl/>
        </w:rPr>
        <w:t>ניתן להפעיל פקודה זו שוב ושוב והיא למעשה מאפסת את המשחק הפעיל המתקיים בבטן המע' (ככל שמתקיים כזה) ומייצרת משחק חדש (על פי ההוראות מעלה)</w:t>
      </w:r>
      <w:r w:rsidR="00481AB5">
        <w:rPr>
          <w:rFonts w:asciiTheme="minorBidi" w:hAnsiTheme="minorBidi"/>
          <w:rtl/>
        </w:rPr>
        <w:br/>
      </w:r>
    </w:p>
    <w:p w14:paraId="7B1B675E" w14:textId="56A4B710" w:rsidR="00C4766D" w:rsidRDefault="00C4766D" w:rsidP="00E863C3">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ביצוע תור</w:t>
      </w:r>
    </w:p>
    <w:p w14:paraId="1E246D3F" w14:textId="10AE6030" w:rsidR="00C4766D" w:rsidRDefault="00C4766D" w:rsidP="00672239">
      <w:pPr>
        <w:pStyle w:val="ListParagraph"/>
        <w:bidi/>
        <w:spacing w:after="0" w:line="276" w:lineRule="auto"/>
        <w:rPr>
          <w:rFonts w:asciiTheme="minorBidi" w:hAnsiTheme="minorBidi"/>
          <w:rtl/>
        </w:rPr>
      </w:pPr>
      <w:r>
        <w:rPr>
          <w:rFonts w:asciiTheme="minorBidi" w:hAnsiTheme="minorBidi" w:hint="cs"/>
          <w:rtl/>
        </w:rPr>
        <w:t>פקודה זו אחראית על ביצוע תור אחד במשחק.</w:t>
      </w:r>
      <w:r>
        <w:rPr>
          <w:rFonts w:asciiTheme="minorBidi" w:hAnsiTheme="minorBidi"/>
          <w:rtl/>
        </w:rPr>
        <w:br/>
      </w:r>
      <w:r>
        <w:rPr>
          <w:rFonts w:asciiTheme="minorBidi" w:hAnsiTheme="minorBidi"/>
          <w:rtl/>
        </w:rPr>
        <w:br/>
      </w:r>
      <w:r>
        <w:rPr>
          <w:rFonts w:asciiTheme="minorBidi" w:hAnsiTheme="minorBidi" w:hint="cs"/>
          <w:rtl/>
        </w:rPr>
        <w:t xml:space="preserve">בראשית פקודה זו יש לציין את שם הצוות שזהו תורו ואת הניקוד הנוכחי שלו. </w:t>
      </w:r>
      <w:r>
        <w:rPr>
          <w:rFonts w:asciiTheme="minorBidi" w:hAnsiTheme="minorBidi"/>
          <w:rtl/>
        </w:rPr>
        <w:br/>
      </w:r>
      <w:r>
        <w:rPr>
          <w:rFonts w:asciiTheme="minorBidi" w:hAnsiTheme="minorBidi" w:hint="cs"/>
          <w:rtl/>
        </w:rPr>
        <w:t xml:space="preserve">את הניקוד יש להציג בתצורה של </w:t>
      </w:r>
      <w:r>
        <w:rPr>
          <w:rFonts w:asciiTheme="minorBidi" w:hAnsiTheme="minorBidi" w:hint="cs"/>
        </w:rPr>
        <w:t>Y</w:t>
      </w:r>
      <w:r>
        <w:rPr>
          <w:rFonts w:asciiTheme="minorBidi" w:hAnsiTheme="minorBidi" w:hint="cs"/>
          <w:rtl/>
        </w:rPr>
        <w:t xml:space="preserve"> / </w:t>
      </w:r>
      <w:r>
        <w:rPr>
          <w:rFonts w:asciiTheme="minorBidi" w:hAnsiTheme="minorBidi" w:hint="cs"/>
        </w:rPr>
        <w:t>X</w:t>
      </w:r>
      <w:r>
        <w:rPr>
          <w:rFonts w:asciiTheme="minorBidi" w:hAnsiTheme="minorBidi" w:hint="cs"/>
          <w:rtl/>
        </w:rPr>
        <w:t>: כמה מילים התגלו מתוך כמה מילים סה"כ מוקצים לצוות. (דוגמא: 4/9: התגלו 4 מילים מתוך 9)</w:t>
      </w:r>
      <w:r>
        <w:rPr>
          <w:rFonts w:asciiTheme="minorBidi" w:hAnsiTheme="minorBidi"/>
          <w:rtl/>
        </w:rPr>
        <w:br/>
      </w:r>
      <w:r>
        <w:rPr>
          <w:rFonts w:asciiTheme="minorBidi" w:hAnsiTheme="minorBidi"/>
          <w:rtl/>
        </w:rPr>
        <w:br/>
      </w:r>
      <w:r>
        <w:rPr>
          <w:rFonts w:asciiTheme="minorBidi" w:hAnsiTheme="minorBidi" w:hint="cs"/>
          <w:rtl/>
        </w:rPr>
        <w:t>לאחריו יש להציג את לוח המשחק כשהוא "גלוי", כדי שה"מגדיר" ידע לנסח את הגדרתו.</w:t>
      </w:r>
      <w:r>
        <w:rPr>
          <w:rFonts w:asciiTheme="minorBidi" w:hAnsiTheme="minorBidi"/>
          <w:rtl/>
        </w:rPr>
        <w:br/>
      </w:r>
      <w:r>
        <w:rPr>
          <w:rFonts w:asciiTheme="minorBidi" w:hAnsiTheme="minorBidi" w:hint="cs"/>
          <w:rtl/>
        </w:rPr>
        <w:t xml:space="preserve">יש לבקש מהמשתמש את ההגדרה של התור הנוכחי. </w:t>
      </w:r>
      <w:r w:rsidR="00481AB5">
        <w:rPr>
          <w:rFonts w:asciiTheme="minorBidi" w:hAnsiTheme="minorBidi" w:hint="cs"/>
          <w:rtl/>
        </w:rPr>
        <w:t>הגדרה זו תנתן באמצעות מחרוזת תווים רגילה באנגלית.</w:t>
      </w:r>
    </w:p>
    <w:p w14:paraId="15B58490" w14:textId="77777777" w:rsidR="0094063C" w:rsidRDefault="00C4766D" w:rsidP="00C4766D">
      <w:pPr>
        <w:bidi/>
        <w:spacing w:after="0" w:line="276" w:lineRule="auto"/>
        <w:ind w:left="720"/>
        <w:rPr>
          <w:rFonts w:asciiTheme="minorBidi" w:hAnsiTheme="minorBidi"/>
        </w:rPr>
      </w:pPr>
      <w:r>
        <w:rPr>
          <w:rFonts w:asciiTheme="minorBidi" w:hAnsiTheme="minorBidi" w:hint="cs"/>
          <w:rtl/>
        </w:rPr>
        <w:t>לאחר מכן יש לבקש את מספר המילים שהגדרה זו רלוונטית עבורן</w:t>
      </w:r>
    </w:p>
    <w:p w14:paraId="026A5EE6" w14:textId="30743082" w:rsidR="00CA5F17" w:rsidRDefault="00CA5F17" w:rsidP="004C0F9E">
      <w:pPr>
        <w:bidi/>
        <w:spacing w:after="0" w:line="276" w:lineRule="auto"/>
        <w:ind w:left="720"/>
        <w:rPr>
          <w:rFonts w:asciiTheme="minorBidi" w:hAnsiTheme="minorBidi"/>
        </w:rPr>
      </w:pPr>
      <w:r>
        <w:rPr>
          <w:rFonts w:asciiTheme="minorBidi" w:hAnsiTheme="minorBidi"/>
          <w:rtl/>
        </w:rPr>
        <w:br/>
      </w:r>
      <w:r>
        <w:rPr>
          <w:rFonts w:asciiTheme="minorBidi" w:hAnsiTheme="minorBidi" w:hint="cs"/>
          <w:rtl/>
        </w:rPr>
        <w:t>כעת מגיע תורם של המנחשים:</w:t>
      </w:r>
      <w:r w:rsidR="0094063C">
        <w:rPr>
          <w:rFonts w:asciiTheme="minorBidi" w:hAnsiTheme="minorBidi"/>
        </w:rPr>
        <w:br/>
      </w:r>
      <w:r w:rsidR="0094063C">
        <w:rPr>
          <w:rFonts w:asciiTheme="minorBidi" w:hAnsiTheme="minorBidi" w:hint="cs"/>
          <w:rtl/>
        </w:rPr>
        <w:t>יש להדפיס מחדש את הלוח, הפעם במצב "נסתר"</w:t>
      </w:r>
      <w:r w:rsidR="004C0F9E">
        <w:rPr>
          <w:rFonts w:asciiTheme="minorBidi" w:hAnsiTheme="minorBidi" w:hint="cs"/>
          <w:rtl/>
        </w:rPr>
        <w:t>.</w:t>
      </w:r>
      <w:r>
        <w:rPr>
          <w:rFonts w:asciiTheme="minorBidi" w:hAnsiTheme="minorBidi"/>
          <w:rtl/>
        </w:rPr>
        <w:br/>
      </w:r>
      <w:r>
        <w:rPr>
          <w:rFonts w:asciiTheme="minorBidi" w:hAnsiTheme="minorBidi" w:hint="cs"/>
          <w:rtl/>
        </w:rPr>
        <w:t xml:space="preserve">יש לבקש מהמשתמש </w:t>
      </w:r>
      <w:r w:rsidR="001F6683">
        <w:rPr>
          <w:rFonts w:asciiTheme="minorBidi" w:hAnsiTheme="minorBidi" w:hint="cs"/>
          <w:rtl/>
        </w:rPr>
        <w:t xml:space="preserve">להכניס את ניחושי המילים. בחירת המילה מתבצעת </w:t>
      </w:r>
      <w:r w:rsidR="001F6683" w:rsidRPr="001F6683">
        <w:rPr>
          <w:rFonts w:asciiTheme="minorBidi" w:hAnsiTheme="minorBidi" w:hint="cs"/>
          <w:u w:val="single"/>
          <w:rtl/>
        </w:rPr>
        <w:t>אך ורק</w:t>
      </w:r>
      <w:r w:rsidR="001F6683">
        <w:rPr>
          <w:rFonts w:asciiTheme="minorBidi" w:hAnsiTheme="minorBidi" w:hint="cs"/>
          <w:rtl/>
        </w:rPr>
        <w:t xml:space="preserve"> באמצעות מספרה הסידורי</w:t>
      </w:r>
      <w:r w:rsidR="004C0F9E">
        <w:rPr>
          <w:rFonts w:asciiTheme="minorBidi" w:hAnsiTheme="minorBidi"/>
          <w:rtl/>
        </w:rPr>
        <w:br/>
      </w:r>
      <w:r w:rsidR="004C0F9E" w:rsidRPr="001F6683">
        <w:rPr>
          <w:rFonts w:asciiTheme="minorBidi" w:hAnsiTheme="minorBidi" w:hint="cs"/>
          <w:u w:val="single"/>
          <w:rtl/>
        </w:rPr>
        <w:t>עבור כל ניחוש</w:t>
      </w:r>
      <w:r w:rsidR="004C0F9E">
        <w:rPr>
          <w:rFonts w:asciiTheme="minorBidi" w:hAnsiTheme="minorBidi" w:hint="cs"/>
          <w:rtl/>
        </w:rPr>
        <w:t xml:space="preserve"> </w:t>
      </w:r>
      <w:r>
        <w:rPr>
          <w:rFonts w:asciiTheme="minorBidi" w:hAnsiTheme="minorBidi" w:hint="cs"/>
          <w:rtl/>
        </w:rPr>
        <w:t xml:space="preserve">תתבצע </w:t>
      </w:r>
      <w:r w:rsidR="0094063C">
        <w:rPr>
          <w:rFonts w:asciiTheme="minorBidi" w:hAnsiTheme="minorBidi" w:hint="cs"/>
          <w:rtl/>
        </w:rPr>
        <w:t>הבדיקה</w:t>
      </w:r>
      <w:r>
        <w:rPr>
          <w:rFonts w:asciiTheme="minorBidi" w:hAnsiTheme="minorBidi" w:hint="cs"/>
          <w:rtl/>
        </w:rPr>
        <w:t xml:space="preserve"> </w:t>
      </w:r>
      <w:r w:rsidR="004C0F9E">
        <w:rPr>
          <w:rFonts w:asciiTheme="minorBidi" w:hAnsiTheme="minorBidi" w:hint="cs"/>
          <w:rtl/>
        </w:rPr>
        <w:t xml:space="preserve">בבטן המנוע </w:t>
      </w:r>
      <w:r>
        <w:rPr>
          <w:rFonts w:asciiTheme="minorBidi" w:hAnsiTheme="minorBidi" w:hint="cs"/>
          <w:rtl/>
        </w:rPr>
        <w:t>לגבי</w:t>
      </w:r>
      <w:r w:rsidR="004C0F9E">
        <w:rPr>
          <w:rFonts w:asciiTheme="minorBidi" w:hAnsiTheme="minorBidi" w:hint="cs"/>
          <w:rtl/>
        </w:rPr>
        <w:t xml:space="preserve">ו, ובסיומה יודפס מחדש הלוח (במצב "נסתר") כשהוא מכיל את </w:t>
      </w:r>
      <w:r w:rsidR="001F6683">
        <w:rPr>
          <w:rFonts w:asciiTheme="minorBidi" w:hAnsiTheme="minorBidi" w:hint="cs"/>
          <w:rtl/>
        </w:rPr>
        <w:t xml:space="preserve">התוצאה עבור </w:t>
      </w:r>
      <w:r w:rsidR="004C0F9E">
        <w:rPr>
          <w:rFonts w:asciiTheme="minorBidi" w:hAnsiTheme="minorBidi" w:hint="cs"/>
          <w:rtl/>
        </w:rPr>
        <w:t xml:space="preserve">המילה </w:t>
      </w:r>
      <w:r w:rsidR="001F6683">
        <w:rPr>
          <w:rFonts w:asciiTheme="minorBidi" w:hAnsiTheme="minorBidi" w:hint="cs"/>
          <w:rtl/>
        </w:rPr>
        <w:t xml:space="preserve">שזה עתה </w:t>
      </w:r>
      <w:r w:rsidR="004C0F9E">
        <w:rPr>
          <w:rFonts w:asciiTheme="minorBidi" w:hAnsiTheme="minorBidi" w:hint="cs"/>
          <w:rtl/>
        </w:rPr>
        <w:t>נוחשה.</w:t>
      </w:r>
      <w:r w:rsidR="004C0F9E">
        <w:rPr>
          <w:rFonts w:asciiTheme="minorBidi" w:hAnsiTheme="minorBidi"/>
          <w:rtl/>
        </w:rPr>
        <w:br/>
      </w:r>
      <w:r w:rsidR="001F6683">
        <w:rPr>
          <w:rFonts w:asciiTheme="minorBidi" w:hAnsiTheme="minorBidi"/>
          <w:rtl/>
        </w:rPr>
        <w:br/>
      </w:r>
      <w:r w:rsidR="004C0F9E">
        <w:rPr>
          <w:rFonts w:asciiTheme="minorBidi" w:hAnsiTheme="minorBidi" w:hint="cs"/>
          <w:rtl/>
        </w:rPr>
        <w:t>כמו כן יש להחזיר שורת הסבר לגבי תוצאת הניחוש:</w:t>
      </w:r>
    </w:p>
    <w:p w14:paraId="567E647A" w14:textId="77777777" w:rsidR="00CA5F17" w:rsidRDefault="00CA5F17" w:rsidP="00CA5F17">
      <w:pPr>
        <w:pStyle w:val="ListParagraph"/>
        <w:numPr>
          <w:ilvl w:val="0"/>
          <w:numId w:val="120"/>
        </w:numPr>
        <w:bidi/>
        <w:spacing w:after="0" w:line="276" w:lineRule="auto"/>
        <w:rPr>
          <w:rFonts w:asciiTheme="minorBidi" w:hAnsiTheme="minorBidi"/>
        </w:rPr>
      </w:pPr>
      <w:r>
        <w:rPr>
          <w:rFonts w:asciiTheme="minorBidi" w:hAnsiTheme="minorBidi" w:hint="cs"/>
          <w:rtl/>
        </w:rPr>
        <w:t>האם היא אכן שייכת לצוות שזו תורו (ולכן זיכתה בנקודה את הצוות)</w:t>
      </w:r>
    </w:p>
    <w:p w14:paraId="2794112D" w14:textId="77777777" w:rsidR="00CA5F17" w:rsidRDefault="00CA5F17" w:rsidP="00CA5F17">
      <w:pPr>
        <w:pStyle w:val="ListParagraph"/>
        <w:numPr>
          <w:ilvl w:val="0"/>
          <w:numId w:val="120"/>
        </w:numPr>
        <w:bidi/>
        <w:spacing w:after="0" w:line="276" w:lineRule="auto"/>
        <w:rPr>
          <w:rFonts w:asciiTheme="minorBidi" w:hAnsiTheme="minorBidi"/>
        </w:rPr>
      </w:pPr>
      <w:r>
        <w:rPr>
          <w:rFonts w:asciiTheme="minorBidi" w:hAnsiTheme="minorBidi" w:hint="cs"/>
          <w:rtl/>
        </w:rPr>
        <w:t>האם היא שייכת לצוות המתחרה (ולכן זיכתה בנקודה את הצוות המתחרה)</w:t>
      </w:r>
    </w:p>
    <w:p w14:paraId="0D5ECCD5" w14:textId="29447C23" w:rsidR="004C0F9E" w:rsidRDefault="00CA5F17" w:rsidP="00CA5F17">
      <w:pPr>
        <w:pStyle w:val="ListParagraph"/>
        <w:numPr>
          <w:ilvl w:val="0"/>
          <w:numId w:val="120"/>
        </w:numPr>
        <w:bidi/>
        <w:spacing w:after="0" w:line="276" w:lineRule="auto"/>
        <w:rPr>
          <w:rFonts w:asciiTheme="minorBidi" w:hAnsiTheme="minorBidi"/>
        </w:rPr>
      </w:pPr>
      <w:r>
        <w:rPr>
          <w:rFonts w:asciiTheme="minorBidi" w:hAnsiTheme="minorBidi" w:hint="cs"/>
          <w:rtl/>
        </w:rPr>
        <w:t>האם זו מילה שחורה</w:t>
      </w:r>
      <w:r w:rsidR="001F6683">
        <w:rPr>
          <w:rFonts w:asciiTheme="minorBidi" w:hAnsiTheme="minorBidi" w:hint="cs"/>
          <w:rtl/>
        </w:rPr>
        <w:t xml:space="preserve"> (ולכן הצוות הפסיד והמשחק נגמר)</w:t>
      </w:r>
    </w:p>
    <w:p w14:paraId="3E6B585B" w14:textId="15F17091" w:rsidR="00CA5F17" w:rsidRDefault="00CA5F17" w:rsidP="004C0F9E">
      <w:pPr>
        <w:pStyle w:val="ListParagraph"/>
        <w:numPr>
          <w:ilvl w:val="0"/>
          <w:numId w:val="120"/>
        </w:numPr>
        <w:bidi/>
        <w:spacing w:after="0" w:line="276" w:lineRule="auto"/>
        <w:rPr>
          <w:rFonts w:asciiTheme="minorBidi" w:hAnsiTheme="minorBidi"/>
        </w:rPr>
      </w:pPr>
      <w:r>
        <w:rPr>
          <w:rFonts w:asciiTheme="minorBidi" w:hAnsiTheme="minorBidi" w:hint="cs"/>
          <w:rtl/>
        </w:rPr>
        <w:t>האם זו מילה ללא שום שייכות</w:t>
      </w:r>
      <w:r w:rsidR="001F6683">
        <w:rPr>
          <w:rFonts w:asciiTheme="minorBidi" w:hAnsiTheme="minorBidi" w:hint="cs"/>
          <w:rtl/>
        </w:rPr>
        <w:t xml:space="preserve"> (ואז לא קרה כלום)</w:t>
      </w:r>
    </w:p>
    <w:p w14:paraId="1E23AF90" w14:textId="13B051B4" w:rsidR="00CA5F17" w:rsidRDefault="00CA5F17" w:rsidP="004C0F9E">
      <w:pPr>
        <w:bidi/>
        <w:spacing w:after="0" w:line="276" w:lineRule="auto"/>
        <w:ind w:left="720"/>
        <w:rPr>
          <w:rFonts w:asciiTheme="minorBidi" w:hAnsiTheme="minorBidi"/>
          <w:rtl/>
        </w:rPr>
      </w:pPr>
      <w:r>
        <w:rPr>
          <w:rFonts w:asciiTheme="minorBidi" w:hAnsiTheme="minorBidi" w:hint="cs"/>
          <w:rtl/>
        </w:rPr>
        <w:t xml:space="preserve">יש לציין את הניקוד של הצוות לאחר סיום ביצוע התור (באותו פורמט שהצגתם את הניקוד בהתחלה: </w:t>
      </w:r>
      <w:r>
        <w:rPr>
          <w:rFonts w:asciiTheme="minorBidi" w:hAnsiTheme="minorBidi" w:hint="cs"/>
        </w:rPr>
        <w:t>Y</w:t>
      </w:r>
      <w:r>
        <w:rPr>
          <w:rFonts w:asciiTheme="minorBidi" w:hAnsiTheme="minorBidi" w:hint="cs"/>
          <w:rtl/>
        </w:rPr>
        <w:t xml:space="preserve"> / </w:t>
      </w:r>
      <w:r>
        <w:rPr>
          <w:rFonts w:asciiTheme="minorBidi" w:hAnsiTheme="minorBidi" w:hint="cs"/>
        </w:rPr>
        <w:t>X</w:t>
      </w:r>
      <w:r>
        <w:rPr>
          <w:rFonts w:asciiTheme="minorBidi" w:hAnsiTheme="minorBidi" w:hint="cs"/>
          <w:rtl/>
        </w:rPr>
        <w:t>)</w:t>
      </w:r>
      <w:r>
        <w:rPr>
          <w:rFonts w:asciiTheme="minorBidi" w:hAnsiTheme="minorBidi"/>
          <w:rtl/>
        </w:rPr>
        <w:br/>
      </w:r>
      <w:r w:rsidR="004C0F9E">
        <w:rPr>
          <w:rFonts w:asciiTheme="minorBidi" w:hAnsiTheme="minorBidi" w:hint="cs"/>
          <w:rtl/>
        </w:rPr>
        <w:t>חוזרים על תהליך זה כל עוד המשתמש לא סיים לנחש את כל המילים שנדרש להן על פי החלטת "המגדיר".</w:t>
      </w:r>
      <w:r w:rsidR="004C0F9E">
        <w:rPr>
          <w:rFonts w:asciiTheme="minorBidi" w:hAnsiTheme="minorBidi"/>
          <w:rtl/>
        </w:rPr>
        <w:br/>
      </w:r>
    </w:p>
    <w:p w14:paraId="6FC04443" w14:textId="3444156A" w:rsidR="004C0F9E" w:rsidRDefault="004C0F9E" w:rsidP="004C0F9E">
      <w:pPr>
        <w:bidi/>
        <w:spacing w:after="0" w:line="276" w:lineRule="auto"/>
        <w:ind w:left="720"/>
        <w:rPr>
          <w:rFonts w:asciiTheme="minorBidi" w:hAnsiTheme="minorBidi"/>
          <w:rtl/>
        </w:rPr>
      </w:pPr>
      <w:r>
        <w:rPr>
          <w:rFonts w:asciiTheme="minorBidi" w:hAnsiTheme="minorBidi" w:hint="cs"/>
          <w:rtl/>
        </w:rPr>
        <w:t>המשתמש יכול לבחור לסיים את התור גם אם לא ניחש את כל כמות המילים כפי שהוגדרו לו לתור זה.</w:t>
      </w:r>
      <w:r>
        <w:rPr>
          <w:rFonts w:asciiTheme="minorBidi" w:hAnsiTheme="minorBidi"/>
          <w:rtl/>
        </w:rPr>
        <w:br/>
      </w:r>
      <w:r>
        <w:rPr>
          <w:rFonts w:asciiTheme="minorBidi" w:hAnsiTheme="minorBidi" w:hint="cs"/>
          <w:rtl/>
        </w:rPr>
        <w:t>יש לאפשר לו להחליט לסיים את התור אם ירצה.</w:t>
      </w:r>
    </w:p>
    <w:p w14:paraId="3073707D" w14:textId="77777777" w:rsidR="004C0F9E" w:rsidRDefault="004C0F9E" w:rsidP="004C0F9E">
      <w:pPr>
        <w:bidi/>
        <w:spacing w:after="0" w:line="276" w:lineRule="auto"/>
        <w:ind w:left="720"/>
        <w:rPr>
          <w:rFonts w:asciiTheme="minorBidi" w:hAnsiTheme="minorBidi"/>
          <w:rtl/>
        </w:rPr>
      </w:pPr>
    </w:p>
    <w:p w14:paraId="57950FAD" w14:textId="77777777" w:rsidR="00CA5F17" w:rsidRDefault="00CA5F17" w:rsidP="00CA5F17">
      <w:pPr>
        <w:bidi/>
        <w:spacing w:after="0" w:line="276" w:lineRule="auto"/>
        <w:ind w:left="720"/>
        <w:rPr>
          <w:rFonts w:asciiTheme="minorBidi" w:hAnsiTheme="minorBidi"/>
          <w:rtl/>
        </w:rPr>
      </w:pPr>
      <w:r>
        <w:rPr>
          <w:rFonts w:asciiTheme="minorBidi" w:hAnsiTheme="minorBidi" w:hint="cs"/>
          <w:rtl/>
        </w:rPr>
        <w:t>בסיום כל תור ייתכן והמשחק יסתיים, אם בגלל פגיעה במילה שחורה, או סיום זיהוי כלל המילים של הצוות וכו'.</w:t>
      </w:r>
    </w:p>
    <w:p w14:paraId="6F86D1F8" w14:textId="77777777" w:rsidR="00481AB5" w:rsidRDefault="00CA5F17" w:rsidP="000D048C">
      <w:pPr>
        <w:bidi/>
        <w:spacing w:after="0" w:line="276" w:lineRule="auto"/>
        <w:ind w:left="720"/>
        <w:rPr>
          <w:rFonts w:asciiTheme="minorBidi" w:hAnsiTheme="minorBidi"/>
          <w:b/>
          <w:bCs/>
          <w:rtl/>
        </w:rPr>
      </w:pPr>
      <w:r>
        <w:rPr>
          <w:rFonts w:asciiTheme="minorBidi" w:hAnsiTheme="minorBidi" w:hint="cs"/>
          <w:rtl/>
        </w:rPr>
        <w:t xml:space="preserve">במידה וזה קורה יש לציין זאת במפורש ולהכריז על זהות הצוות המנצח והסיבה לכך. </w:t>
      </w:r>
      <w:r>
        <w:rPr>
          <w:rFonts w:asciiTheme="minorBidi" w:hAnsiTheme="minorBidi"/>
          <w:rtl/>
        </w:rPr>
        <w:br/>
      </w:r>
      <w:r>
        <w:rPr>
          <w:rFonts w:asciiTheme="minorBidi" w:hAnsiTheme="minorBidi" w:hint="cs"/>
          <w:rtl/>
        </w:rPr>
        <w:t>כמו כן במקרה זה המשחק הסתיים ואיננו "פעיל" יותר.</w:t>
      </w:r>
      <w:r>
        <w:rPr>
          <w:rFonts w:asciiTheme="minorBidi" w:hAnsiTheme="minorBidi"/>
          <w:rtl/>
        </w:rPr>
        <w:br/>
      </w:r>
      <w:r>
        <w:rPr>
          <w:rFonts w:asciiTheme="minorBidi" w:hAnsiTheme="minorBidi"/>
          <w:rtl/>
        </w:rPr>
        <w:br/>
      </w:r>
      <w:r>
        <w:rPr>
          <w:rFonts w:asciiTheme="minorBidi" w:hAnsiTheme="minorBidi" w:hint="cs"/>
          <w:rtl/>
        </w:rPr>
        <w:t>כך או אחרת בסיום פקודה זו חוזרים חזרה לתפריט הראשי.</w:t>
      </w:r>
      <w:r w:rsidR="00C4766D" w:rsidRPr="00CA5F17">
        <w:rPr>
          <w:rFonts w:asciiTheme="minorBidi" w:hAnsiTheme="minorBidi"/>
          <w:rtl/>
        </w:rPr>
        <w:br/>
      </w:r>
      <w:r>
        <w:rPr>
          <w:rFonts w:asciiTheme="minorBidi" w:hAnsiTheme="minorBidi"/>
          <w:rtl/>
        </w:rPr>
        <w:br/>
      </w:r>
    </w:p>
    <w:p w14:paraId="7602585F" w14:textId="77777777" w:rsidR="00481AB5" w:rsidRDefault="00481AB5">
      <w:pPr>
        <w:rPr>
          <w:rFonts w:asciiTheme="minorBidi" w:hAnsiTheme="minorBidi"/>
          <w:b/>
          <w:bCs/>
          <w:rtl/>
        </w:rPr>
      </w:pPr>
      <w:r>
        <w:rPr>
          <w:rFonts w:asciiTheme="minorBidi" w:hAnsiTheme="minorBidi"/>
          <w:b/>
          <w:bCs/>
          <w:rtl/>
        </w:rPr>
        <w:br w:type="page"/>
      </w:r>
    </w:p>
    <w:p w14:paraId="0B598EA6" w14:textId="223212A7" w:rsidR="000D048C" w:rsidRDefault="000D048C" w:rsidP="000D048C">
      <w:pPr>
        <w:bidi/>
        <w:spacing w:after="0" w:line="276" w:lineRule="auto"/>
        <w:ind w:left="720"/>
        <w:rPr>
          <w:rFonts w:asciiTheme="minorBidi" w:hAnsiTheme="minorBidi"/>
          <w:rtl/>
        </w:rPr>
      </w:pPr>
      <w:r w:rsidRPr="00B30FA9">
        <w:rPr>
          <w:rFonts w:asciiTheme="minorBidi" w:hAnsiTheme="minorBidi" w:hint="cs"/>
          <w:b/>
          <w:bCs/>
          <w:rtl/>
        </w:rPr>
        <w:lastRenderedPageBreak/>
        <w:t>דגשים:</w:t>
      </w:r>
    </w:p>
    <w:p w14:paraId="05C23C24" w14:textId="51BB4CA7" w:rsidR="000D048C" w:rsidRPr="000D048C" w:rsidRDefault="000D048C" w:rsidP="000D048C">
      <w:pPr>
        <w:pStyle w:val="ListParagraph"/>
        <w:numPr>
          <w:ilvl w:val="0"/>
          <w:numId w:val="124"/>
        </w:numPr>
        <w:bidi/>
        <w:spacing w:after="0" w:line="276" w:lineRule="auto"/>
        <w:rPr>
          <w:rFonts w:asciiTheme="minorBidi" w:hAnsiTheme="minorBidi"/>
          <w:b/>
          <w:bCs/>
        </w:rPr>
      </w:pPr>
      <w:r w:rsidRPr="00B30FA9">
        <w:rPr>
          <w:rFonts w:asciiTheme="minorBidi" w:hAnsiTheme="minorBidi" w:hint="cs"/>
          <w:rtl/>
        </w:rPr>
        <w:t xml:space="preserve">אין לאפשר פקודה זו אם </w:t>
      </w:r>
      <w:r>
        <w:rPr>
          <w:rFonts w:asciiTheme="minorBidi" w:hAnsiTheme="minorBidi" w:hint="cs"/>
          <w:rtl/>
        </w:rPr>
        <w:t>המע' לא נמצאת במצב של משחק פעיל.</w:t>
      </w:r>
    </w:p>
    <w:p w14:paraId="3ED752B1" w14:textId="2BD990E5" w:rsidR="000D048C" w:rsidRPr="00481AB5" w:rsidRDefault="000D048C" w:rsidP="000D048C">
      <w:pPr>
        <w:pStyle w:val="ListParagraph"/>
        <w:numPr>
          <w:ilvl w:val="0"/>
          <w:numId w:val="124"/>
        </w:numPr>
        <w:bidi/>
        <w:spacing w:after="0" w:line="276" w:lineRule="auto"/>
        <w:rPr>
          <w:rFonts w:asciiTheme="minorBidi" w:hAnsiTheme="minorBidi"/>
          <w:b/>
          <w:bCs/>
        </w:rPr>
      </w:pPr>
      <w:r>
        <w:rPr>
          <w:rFonts w:asciiTheme="minorBidi" w:hAnsiTheme="minorBidi" w:hint="cs"/>
          <w:rtl/>
        </w:rPr>
        <w:t>הפעלה חוזרת של פקודה זו למעשה מעבירה את התור לצוות הבא ובכך מקדמת את המשחק</w:t>
      </w:r>
    </w:p>
    <w:p w14:paraId="08CA0D68" w14:textId="77777777" w:rsidR="00481AB5" w:rsidRPr="00B30FA9" w:rsidRDefault="00481AB5" w:rsidP="00481AB5">
      <w:pPr>
        <w:pStyle w:val="ListParagraph"/>
        <w:bidi/>
        <w:spacing w:after="0" w:line="276" w:lineRule="auto"/>
        <w:ind w:left="1080"/>
        <w:rPr>
          <w:rFonts w:asciiTheme="minorBidi" w:hAnsiTheme="minorBidi"/>
          <w:b/>
          <w:bCs/>
        </w:rPr>
      </w:pPr>
    </w:p>
    <w:p w14:paraId="76DA68EA" w14:textId="39F68C3F" w:rsidR="000D048C" w:rsidRDefault="000D048C" w:rsidP="00C4766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סטטוס משחק פעיל</w:t>
      </w:r>
    </w:p>
    <w:p w14:paraId="3C028CB1" w14:textId="74A37A45" w:rsidR="000D048C" w:rsidRDefault="000D048C" w:rsidP="000D048C">
      <w:pPr>
        <w:bidi/>
        <w:spacing w:after="0" w:line="276" w:lineRule="auto"/>
        <w:ind w:left="720"/>
        <w:rPr>
          <w:rFonts w:asciiTheme="minorBidi" w:hAnsiTheme="minorBidi"/>
          <w:rtl/>
        </w:rPr>
      </w:pPr>
      <w:r>
        <w:rPr>
          <w:rFonts w:asciiTheme="minorBidi" w:hAnsiTheme="minorBidi" w:hint="cs"/>
          <w:rtl/>
        </w:rPr>
        <w:t>פקודה זו תאפשר להציץ ולקבל את מצב המשחק הפעיל המתקיים במע'.</w:t>
      </w:r>
    </w:p>
    <w:p w14:paraId="42C8F7E9" w14:textId="57AF3450" w:rsidR="000D048C" w:rsidRDefault="000D048C" w:rsidP="000D048C">
      <w:pPr>
        <w:bidi/>
        <w:spacing w:after="0" w:line="276" w:lineRule="auto"/>
        <w:ind w:left="720"/>
        <w:rPr>
          <w:rFonts w:asciiTheme="minorBidi" w:hAnsiTheme="minorBidi"/>
          <w:rtl/>
        </w:rPr>
      </w:pPr>
      <w:r>
        <w:rPr>
          <w:rFonts w:asciiTheme="minorBidi" w:hAnsiTheme="minorBidi" w:hint="cs"/>
          <w:rtl/>
        </w:rPr>
        <w:t>במסגרת</w:t>
      </w:r>
      <w:r w:rsidR="004C0F9E">
        <w:rPr>
          <w:rFonts w:asciiTheme="minorBidi" w:hAnsiTheme="minorBidi" w:hint="cs"/>
          <w:rtl/>
        </w:rPr>
        <w:t>ה</w:t>
      </w:r>
      <w:r>
        <w:rPr>
          <w:rFonts w:asciiTheme="minorBidi" w:hAnsiTheme="minorBidi" w:hint="cs"/>
          <w:rtl/>
        </w:rPr>
        <w:t xml:space="preserve"> יש להציג:</w:t>
      </w:r>
    </w:p>
    <w:p w14:paraId="30DDBC5F" w14:textId="374A182D" w:rsidR="000D048C" w:rsidRDefault="000D048C" w:rsidP="000D048C">
      <w:pPr>
        <w:pStyle w:val="ListParagraph"/>
        <w:numPr>
          <w:ilvl w:val="0"/>
          <w:numId w:val="125"/>
        </w:numPr>
        <w:bidi/>
        <w:spacing w:after="0" w:line="276" w:lineRule="auto"/>
        <w:rPr>
          <w:rFonts w:asciiTheme="minorBidi" w:hAnsiTheme="minorBidi"/>
        </w:rPr>
      </w:pPr>
      <w:r w:rsidRPr="000D048C">
        <w:rPr>
          <w:rFonts w:asciiTheme="minorBidi" w:hAnsiTheme="minorBidi" w:hint="cs"/>
          <w:rtl/>
        </w:rPr>
        <w:t>לוח במצב גלוי</w:t>
      </w:r>
    </w:p>
    <w:p w14:paraId="3D98A115" w14:textId="77777777" w:rsidR="000D048C" w:rsidRDefault="000D048C" w:rsidP="000D048C">
      <w:pPr>
        <w:pStyle w:val="ListParagraph"/>
        <w:numPr>
          <w:ilvl w:val="0"/>
          <w:numId w:val="125"/>
        </w:numPr>
        <w:bidi/>
        <w:spacing w:after="0" w:line="276" w:lineRule="auto"/>
        <w:rPr>
          <w:rFonts w:asciiTheme="minorBidi" w:hAnsiTheme="minorBidi"/>
        </w:rPr>
      </w:pPr>
      <w:r>
        <w:rPr>
          <w:rFonts w:asciiTheme="minorBidi" w:hAnsiTheme="minorBidi" w:hint="cs"/>
          <w:rtl/>
        </w:rPr>
        <w:t>מידע על הצוותים. עבור כל צוות:</w:t>
      </w:r>
    </w:p>
    <w:p w14:paraId="61C7BF00" w14:textId="3196BE87" w:rsidR="000D048C" w:rsidRDefault="000D048C" w:rsidP="000D048C">
      <w:pPr>
        <w:pStyle w:val="ListParagraph"/>
        <w:numPr>
          <w:ilvl w:val="1"/>
          <w:numId w:val="125"/>
        </w:numPr>
        <w:bidi/>
        <w:spacing w:after="0" w:line="276" w:lineRule="auto"/>
        <w:rPr>
          <w:rFonts w:asciiTheme="minorBidi" w:hAnsiTheme="minorBidi"/>
        </w:rPr>
      </w:pPr>
      <w:r>
        <w:rPr>
          <w:rFonts w:asciiTheme="minorBidi" w:hAnsiTheme="minorBidi" w:hint="cs"/>
          <w:rtl/>
        </w:rPr>
        <w:t>שם</w:t>
      </w:r>
    </w:p>
    <w:p w14:paraId="5F7BC98A" w14:textId="5A3AA646" w:rsidR="000D048C" w:rsidRDefault="000D048C" w:rsidP="00E42150">
      <w:pPr>
        <w:pStyle w:val="ListParagraph"/>
        <w:numPr>
          <w:ilvl w:val="1"/>
          <w:numId w:val="125"/>
        </w:numPr>
        <w:bidi/>
        <w:spacing w:after="0" w:line="276" w:lineRule="auto"/>
        <w:ind w:left="720" w:firstLine="360"/>
        <w:rPr>
          <w:rFonts w:asciiTheme="minorBidi" w:hAnsiTheme="minorBidi"/>
        </w:rPr>
      </w:pPr>
      <w:r w:rsidRPr="000D048C">
        <w:rPr>
          <w:rFonts w:asciiTheme="minorBidi" w:hAnsiTheme="minorBidi" w:hint="cs"/>
          <w:rtl/>
        </w:rPr>
        <w:t xml:space="preserve">מצב הניקוד שלו (בפורמט של </w:t>
      </w:r>
      <w:r w:rsidRPr="000D048C">
        <w:rPr>
          <w:rFonts w:asciiTheme="minorBidi" w:hAnsiTheme="minorBidi" w:hint="cs"/>
        </w:rPr>
        <w:t>Y</w:t>
      </w:r>
      <w:r w:rsidRPr="000D048C">
        <w:rPr>
          <w:rFonts w:asciiTheme="minorBidi" w:hAnsiTheme="minorBidi" w:hint="cs"/>
          <w:rtl/>
        </w:rPr>
        <w:t xml:space="preserve"> / </w:t>
      </w:r>
      <w:r w:rsidRPr="000D048C">
        <w:rPr>
          <w:rFonts w:asciiTheme="minorBidi" w:hAnsiTheme="minorBidi" w:hint="cs"/>
        </w:rPr>
        <w:t>X</w:t>
      </w:r>
      <w:r w:rsidRPr="000D048C">
        <w:rPr>
          <w:rFonts w:asciiTheme="minorBidi" w:hAnsiTheme="minorBidi" w:hint="cs"/>
          <w:rtl/>
        </w:rPr>
        <w:t>)</w:t>
      </w:r>
    </w:p>
    <w:p w14:paraId="24E0E283" w14:textId="4DFD6569" w:rsidR="000D048C" w:rsidRPr="000D048C" w:rsidRDefault="000D048C" w:rsidP="0033067F">
      <w:pPr>
        <w:pStyle w:val="ListParagraph"/>
        <w:numPr>
          <w:ilvl w:val="1"/>
          <w:numId w:val="125"/>
        </w:numPr>
        <w:bidi/>
        <w:spacing w:after="0" w:line="276" w:lineRule="auto"/>
        <w:ind w:left="720" w:firstLine="360"/>
        <w:rPr>
          <w:rFonts w:asciiTheme="minorBidi" w:hAnsiTheme="minorBidi"/>
        </w:rPr>
      </w:pPr>
      <w:r w:rsidRPr="000D048C">
        <w:rPr>
          <w:rFonts w:asciiTheme="minorBidi" w:hAnsiTheme="minorBidi" w:hint="cs"/>
          <w:rtl/>
        </w:rPr>
        <w:t>כמה תורות ביצע כבר</w:t>
      </w:r>
    </w:p>
    <w:p w14:paraId="4BAA482B" w14:textId="5C01912F" w:rsidR="000D048C" w:rsidRPr="000D048C" w:rsidRDefault="000D048C" w:rsidP="000D048C">
      <w:pPr>
        <w:pStyle w:val="ListParagraph"/>
        <w:numPr>
          <w:ilvl w:val="0"/>
          <w:numId w:val="125"/>
        </w:numPr>
        <w:bidi/>
        <w:spacing w:after="0" w:line="276" w:lineRule="auto"/>
        <w:rPr>
          <w:rFonts w:asciiTheme="minorBidi" w:hAnsiTheme="minorBidi"/>
          <w:rtl/>
        </w:rPr>
      </w:pPr>
      <w:r>
        <w:rPr>
          <w:rFonts w:asciiTheme="minorBidi" w:hAnsiTheme="minorBidi" w:hint="cs"/>
          <w:rtl/>
        </w:rPr>
        <w:t>שם הצוות שהתור הבא הוא שלו</w:t>
      </w:r>
    </w:p>
    <w:p w14:paraId="34055B94" w14:textId="77777777" w:rsidR="000D048C" w:rsidRDefault="000D048C" w:rsidP="000D048C">
      <w:pPr>
        <w:bidi/>
        <w:spacing w:after="0" w:line="276" w:lineRule="auto"/>
        <w:ind w:left="720"/>
        <w:rPr>
          <w:rFonts w:asciiTheme="minorBidi" w:hAnsiTheme="minorBidi"/>
          <w:b/>
          <w:bCs/>
          <w:rtl/>
        </w:rPr>
      </w:pPr>
    </w:p>
    <w:p w14:paraId="4F222217" w14:textId="34FB9EBC" w:rsidR="000D048C" w:rsidRDefault="000D048C" w:rsidP="000D048C">
      <w:pPr>
        <w:bidi/>
        <w:spacing w:after="0" w:line="276" w:lineRule="auto"/>
        <w:ind w:left="720"/>
        <w:rPr>
          <w:rFonts w:asciiTheme="minorBidi" w:hAnsiTheme="minorBidi"/>
          <w:rtl/>
        </w:rPr>
      </w:pPr>
      <w:r w:rsidRPr="00B30FA9">
        <w:rPr>
          <w:rFonts w:asciiTheme="minorBidi" w:hAnsiTheme="minorBidi" w:hint="cs"/>
          <w:b/>
          <w:bCs/>
          <w:rtl/>
        </w:rPr>
        <w:t>דגשים:</w:t>
      </w:r>
    </w:p>
    <w:p w14:paraId="352D4C28" w14:textId="2E2B0992" w:rsidR="000D048C" w:rsidRPr="005A60CB" w:rsidRDefault="000D048C" w:rsidP="000D048C">
      <w:pPr>
        <w:pStyle w:val="ListParagraph"/>
        <w:numPr>
          <w:ilvl w:val="0"/>
          <w:numId w:val="124"/>
        </w:numPr>
        <w:bidi/>
        <w:spacing w:after="0" w:line="276" w:lineRule="auto"/>
        <w:rPr>
          <w:rFonts w:asciiTheme="minorBidi" w:hAnsiTheme="minorBidi"/>
          <w:b/>
          <w:bCs/>
        </w:rPr>
      </w:pPr>
      <w:r w:rsidRPr="00B30FA9">
        <w:rPr>
          <w:rFonts w:asciiTheme="minorBidi" w:hAnsiTheme="minorBidi" w:hint="cs"/>
          <w:rtl/>
        </w:rPr>
        <w:t xml:space="preserve">אין לאפשר פקודה זו אם </w:t>
      </w:r>
      <w:r>
        <w:rPr>
          <w:rFonts w:asciiTheme="minorBidi" w:hAnsiTheme="minorBidi" w:hint="cs"/>
          <w:rtl/>
        </w:rPr>
        <w:t>המע' לא נמצאת במצב של משחק פעיל.</w:t>
      </w:r>
    </w:p>
    <w:p w14:paraId="59CD28AE" w14:textId="77777777" w:rsidR="005A60CB" w:rsidRPr="000D048C" w:rsidRDefault="005A60CB" w:rsidP="005A60CB">
      <w:pPr>
        <w:pStyle w:val="ListParagraph"/>
        <w:bidi/>
        <w:spacing w:after="0" w:line="276" w:lineRule="auto"/>
        <w:ind w:left="1080"/>
        <w:rPr>
          <w:rFonts w:asciiTheme="minorBidi" w:hAnsiTheme="minorBidi"/>
          <w:b/>
          <w:bCs/>
        </w:rPr>
      </w:pPr>
    </w:p>
    <w:p w14:paraId="61367435" w14:textId="54986EAB" w:rsidR="002C6FBC" w:rsidRPr="009E18B8" w:rsidRDefault="002C6FBC" w:rsidP="000D048C">
      <w:pPr>
        <w:pStyle w:val="ListParagraph"/>
        <w:numPr>
          <w:ilvl w:val="0"/>
          <w:numId w:val="14"/>
        </w:numPr>
        <w:bidi/>
        <w:spacing w:after="0" w:line="276" w:lineRule="auto"/>
        <w:rPr>
          <w:rFonts w:asciiTheme="minorBidi" w:hAnsiTheme="minorBidi"/>
          <w:color w:val="00B050"/>
        </w:rPr>
      </w:pPr>
      <w:r w:rsidRPr="009E18B8">
        <w:rPr>
          <w:rFonts w:asciiTheme="minorBidi" w:hAnsiTheme="minorBidi" w:hint="cs"/>
          <w:color w:val="00B050"/>
          <w:rtl/>
        </w:rPr>
        <w:t>יציאה מהמערכת</w:t>
      </w:r>
    </w:p>
    <w:p w14:paraId="01150CC5" w14:textId="77777777" w:rsidR="002C6FBC" w:rsidRPr="009E18B8" w:rsidRDefault="002C6FBC" w:rsidP="002C6FBC">
      <w:pPr>
        <w:bidi/>
        <w:spacing w:after="0" w:line="276" w:lineRule="auto"/>
        <w:ind w:left="360" w:firstLine="360"/>
        <w:rPr>
          <w:rFonts w:asciiTheme="minorBidi" w:hAnsiTheme="minorBidi"/>
        </w:rPr>
      </w:pPr>
      <w:r>
        <w:rPr>
          <w:rFonts w:asciiTheme="minorBidi" w:hAnsiTheme="minorBidi" w:hint="cs"/>
          <w:rtl/>
        </w:rPr>
        <w:t>פקודה זו מסיימת את פעולת התוכנית.</w:t>
      </w:r>
    </w:p>
    <w:p w14:paraId="5A4C3696" w14:textId="77777777" w:rsidR="00172392" w:rsidRPr="002C6FBC" w:rsidRDefault="00172392" w:rsidP="00172392">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B761AD" w:rsidR="002D370A" w:rsidRDefault="00930627" w:rsidP="00AC22B8">
      <w:pPr>
        <w:pStyle w:val="Heading2"/>
        <w:bidi/>
        <w:rPr>
          <w:rtl/>
        </w:rPr>
      </w:pPr>
      <w:bookmarkStart w:id="27" w:name="_Toc162699371"/>
      <w:r>
        <w:rPr>
          <w:rFonts w:hint="cs"/>
          <w:rtl/>
        </w:rPr>
        <w:t>חלוקה למודולים</w:t>
      </w:r>
      <w:bookmarkEnd w:id="27"/>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13F4B801" w:rsidR="00930627" w:rsidRDefault="00930627" w:rsidP="002C7C1D">
      <w:pPr>
        <w:pStyle w:val="ListParagraph"/>
        <w:numPr>
          <w:ilvl w:val="2"/>
          <w:numId w:val="18"/>
        </w:numPr>
        <w:bidi/>
        <w:ind w:left="425" w:hanging="425"/>
      </w:pPr>
      <w:r>
        <w:rPr>
          <w:rFonts w:hint="cs"/>
          <w:rtl/>
        </w:rPr>
        <w:t xml:space="preserve">מנוע </w:t>
      </w:r>
      <w:r w:rsidR="000D048C">
        <w:rPr>
          <w:rFonts w:hint="cs"/>
          <w:rtl/>
        </w:rPr>
        <w:t>המשחק</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5D3AA4EC" w14:textId="5C29592B" w:rsidR="00EE57B1" w:rsidRDefault="00930627" w:rsidP="006E66EF">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r w:rsidR="000D048C">
        <w:rPr>
          <w:b/>
          <w:bCs/>
          <w:rtl/>
        </w:rPr>
        <w:br/>
      </w:r>
      <w:r w:rsidR="000D048C">
        <w:rPr>
          <w:rFonts w:hint="cs"/>
          <w:rtl/>
        </w:rPr>
        <w:t xml:space="preserve">בתוך מנוע המשחק למעשה מתקיימת כל הלוגיקה וניהול המשחק. מנוע המשחק הוא שיודע את המצב של הצוותים והלוח, של מי התור הבא, איך מידע על מבנה המשחק שהתקבל מקובץ ה </w:t>
      </w:r>
      <w:r w:rsidR="000D048C">
        <w:rPr>
          <w:rFonts w:hint="cs"/>
        </w:rPr>
        <w:t>XML</w:t>
      </w:r>
      <w:r w:rsidR="000D048C">
        <w:rPr>
          <w:rFonts w:hint="cs"/>
          <w:rtl/>
        </w:rPr>
        <w:t xml:space="preserve"> וכו'.</w:t>
      </w:r>
    </w:p>
    <w:p w14:paraId="720DF28A" w14:textId="69C8F3B7" w:rsidR="00542082" w:rsidRDefault="00621AD4" w:rsidP="00BA2CFD">
      <w:pPr>
        <w:pStyle w:val="Heading2"/>
        <w:bidi/>
        <w:rPr>
          <w:rtl/>
        </w:rPr>
      </w:pPr>
      <w:bookmarkStart w:id="28" w:name="_Toc162699372"/>
      <w:r>
        <w:rPr>
          <w:rFonts w:hint="cs"/>
          <w:rtl/>
        </w:rPr>
        <w:t>איך מתחילים ?</w:t>
      </w:r>
      <w:r w:rsidR="006F1EB7">
        <w:rPr>
          <w:rFonts w:hint="cs"/>
          <w:rtl/>
        </w:rPr>
        <w:t xml:space="preserve"> (המלצה...)</w:t>
      </w:r>
      <w:bookmarkEnd w:id="28"/>
    </w:p>
    <w:p w14:paraId="495DC00B" w14:textId="3863F172" w:rsidR="0026314C" w:rsidRDefault="000D048C" w:rsidP="00AA0097">
      <w:pPr>
        <w:bidi/>
        <w:rPr>
          <w:rtl/>
        </w:rPr>
      </w:pPr>
      <w:r>
        <w:rPr>
          <w:rFonts w:hint="cs"/>
          <w:rtl/>
        </w:rPr>
        <w:t xml:space="preserve">אם אינכם מכירים את המשחק מבעוד מועד </w:t>
      </w:r>
      <w:r>
        <w:rPr>
          <w:rtl/>
        </w:rPr>
        <w:t>–</w:t>
      </w:r>
      <w:r>
        <w:rPr>
          <w:rFonts w:hint="cs"/>
          <w:rtl/>
        </w:rPr>
        <w:t xml:space="preserve"> אני ממליץ לשחק אותו. אפשר לקנות את גרסת משחק הקופסה או לשחק אותו גם </w:t>
      </w:r>
      <w:r w:rsidR="00481AB5">
        <w:fldChar w:fldCharType="begin"/>
      </w:r>
      <w:r w:rsidR="00481AB5">
        <w:instrText>HYPERLINK "https://codenames.game/"</w:instrText>
      </w:r>
      <w:r w:rsidR="00481AB5">
        <w:fldChar w:fldCharType="separate"/>
      </w:r>
      <w:r w:rsidRPr="00481AB5">
        <w:rPr>
          <w:rStyle w:val="Hyperlink"/>
        </w:rPr>
        <w:t>online</w:t>
      </w:r>
      <w:r w:rsidR="00481AB5">
        <w:fldChar w:fldCharType="end"/>
      </w:r>
      <w:r>
        <w:rPr>
          <w:rFonts w:hint="cs"/>
          <w:rtl/>
        </w:rPr>
        <w:t xml:space="preserve"> עם חברים. היכירות עם המשחק והתנהלותו וחוויתו על בשרכם תעזור לכם להבין לעומק את המבנה</w:t>
      </w:r>
      <w:r w:rsidR="00481AB5">
        <w:rPr>
          <w:rFonts w:hint="cs"/>
          <w:rtl/>
        </w:rPr>
        <w:t xml:space="preserve">, </w:t>
      </w:r>
      <w:r>
        <w:rPr>
          <w:rFonts w:hint="cs"/>
          <w:rtl/>
        </w:rPr>
        <w:t>הקצב ואת אופן ההתנהלות.</w:t>
      </w:r>
    </w:p>
    <w:p w14:paraId="36266599" w14:textId="1CDB6DCB" w:rsidR="00A8111A" w:rsidRDefault="0026314C" w:rsidP="00781E67">
      <w:pPr>
        <w:bidi/>
        <w:rPr>
          <w:rtl/>
        </w:rPr>
      </w:pPr>
      <w:r>
        <w:rPr>
          <w:rFonts w:hint="cs"/>
          <w:rtl/>
        </w:rPr>
        <w:t xml:space="preserve">צרו פרוייקט חדש ב </w:t>
      </w:r>
      <w:r>
        <w:t>Intellij</w:t>
      </w:r>
      <w:r>
        <w:rPr>
          <w:rFonts w:hint="cs"/>
          <w:rtl/>
        </w:rPr>
        <w:t xml:space="preserve"> שישמש כפרוייקט האב לכלל התרגילים. </w:t>
      </w:r>
      <w:r w:rsidR="00781E67">
        <w:rPr>
          <w:rtl/>
        </w:rPr>
        <w:br/>
      </w:r>
      <w:r>
        <w:rPr>
          <w:rFonts w:hint="cs"/>
          <w:rtl/>
        </w:rPr>
        <w:t xml:space="preserve">בתוך הפרוייקט צרו </w:t>
      </w:r>
      <w:r w:rsidRPr="00781E67">
        <w:rPr>
          <w:rFonts w:hint="cs"/>
          <w:u w:val="single"/>
          <w:rtl/>
        </w:rPr>
        <w:t>מודול נפרד</w:t>
      </w:r>
      <w:r>
        <w:rPr>
          <w:rFonts w:hint="cs"/>
          <w:rtl/>
        </w:rPr>
        <w:t xml:space="preserve"> </w:t>
      </w:r>
      <w:r w:rsidR="00A8111A">
        <w:rPr>
          <w:rFonts w:hint="cs"/>
          <w:rtl/>
        </w:rPr>
        <w:t xml:space="preserve">עבור מנוע המע'. </w:t>
      </w:r>
      <w:r w:rsidR="00781E67">
        <w:rPr>
          <w:rFonts w:hint="cs"/>
          <w:rtl/>
        </w:rPr>
        <w:t>המנוע יכיל את כלל החלקים הנדרשים לתפעול המע' (</w:t>
      </w:r>
      <w:r w:rsidR="000D048C">
        <w:rPr>
          <w:rFonts w:hint="cs"/>
          <w:rtl/>
        </w:rPr>
        <w:t xml:space="preserve">הגדרת לוח המשחק, מימוש לולאת המשחק, היכולת לטעון קובץ </w:t>
      </w:r>
      <w:r w:rsidR="000D048C">
        <w:rPr>
          <w:rFonts w:hint="cs"/>
        </w:rPr>
        <w:t>XML</w:t>
      </w:r>
      <w:r w:rsidR="00BB559B">
        <w:rPr>
          <w:rFonts w:hint="cs"/>
          <w:rtl/>
        </w:rPr>
        <w:t xml:space="preserve"> </w:t>
      </w:r>
      <w:r w:rsidR="00781E67">
        <w:rPr>
          <w:rFonts w:hint="cs"/>
          <w:rtl/>
        </w:rPr>
        <w:t>וכו').</w:t>
      </w:r>
      <w:r w:rsidR="00781E67">
        <w:rPr>
          <w:rtl/>
        </w:rPr>
        <w:br/>
      </w:r>
      <w:r w:rsidR="00A8111A">
        <w:rPr>
          <w:rFonts w:hint="cs"/>
          <w:rtl/>
        </w:rPr>
        <w:t>המנוע יחשוף סט של יכולות (</w:t>
      </w:r>
      <w:r w:rsidR="000D048C">
        <w:rPr>
          <w:rFonts w:hint="cs"/>
          <w:rtl/>
        </w:rPr>
        <w:t>החופפות ל</w:t>
      </w:r>
      <w:r w:rsidR="00A8111A">
        <w:rPr>
          <w:rFonts w:hint="cs"/>
          <w:rtl/>
        </w:rPr>
        <w:t xml:space="preserve">פקודות השונות בתפריט), יחזיק מופע של </w:t>
      </w:r>
      <w:r w:rsidR="000D048C">
        <w:rPr>
          <w:rFonts w:hint="cs"/>
          <w:rtl/>
        </w:rPr>
        <w:t xml:space="preserve">המשחק הפעיל </w:t>
      </w:r>
      <w:r w:rsidR="00A8111A">
        <w:rPr>
          <w:rFonts w:hint="cs"/>
          <w:rtl/>
        </w:rPr>
        <w:t xml:space="preserve">ויתווך את הפקודות השונות הלוך וחזור. התחילו בבניית תשתית המנוע (מומלץ לעטוף את המנוע בממשק </w:t>
      </w:r>
      <w:r w:rsidR="000D048C">
        <w:rPr>
          <w:rFonts w:hint="cs"/>
          <w:rtl/>
        </w:rPr>
        <w:t>(</w:t>
      </w:r>
      <w:r w:rsidR="000D048C">
        <w:t>interface</w:t>
      </w:r>
      <w:r w:rsidR="000D048C">
        <w:rPr>
          <w:rFonts w:hint="cs"/>
          <w:rtl/>
        </w:rPr>
        <w:t xml:space="preserve">) </w:t>
      </w:r>
      <w:r w:rsidR="00A8111A">
        <w:rPr>
          <w:rFonts w:hint="cs"/>
          <w:rtl/>
        </w:rPr>
        <w:t>ולהתחיל לתרגל (ולהתרגל) לחווית העבודה הנ"ל.</w:t>
      </w:r>
      <w:r w:rsidR="00863808">
        <w:rPr>
          <w:rFonts w:hint="cs"/>
          <w:rtl/>
        </w:rPr>
        <w:t>)</w:t>
      </w:r>
      <w:r w:rsidR="00BF4556">
        <w:rPr>
          <w:rtl/>
        </w:rPr>
        <w:br/>
      </w:r>
      <w:r w:rsidR="00863808">
        <w:rPr>
          <w:rtl/>
        </w:rPr>
        <w:br/>
      </w:r>
      <w:r w:rsidR="004B439D">
        <w:rPr>
          <w:rFonts w:hint="cs"/>
          <w:rtl/>
        </w:rPr>
        <w:t xml:space="preserve">התחילו בבניית </w:t>
      </w:r>
      <w:r w:rsidR="000D048C">
        <w:rPr>
          <w:rFonts w:hint="cs"/>
          <w:rtl/>
        </w:rPr>
        <w:t xml:space="preserve">ייצוג של </w:t>
      </w:r>
      <w:r w:rsidR="00945A28">
        <w:rPr>
          <w:rFonts w:hint="cs"/>
          <w:rtl/>
        </w:rPr>
        <w:t xml:space="preserve">מבנה המשחק (המידע שמצוי בקובץ ה </w:t>
      </w:r>
      <w:r w:rsidR="00945A28">
        <w:rPr>
          <w:rFonts w:hint="cs"/>
        </w:rPr>
        <w:t>XML</w:t>
      </w:r>
      <w:r w:rsidR="00945A28">
        <w:rPr>
          <w:rFonts w:hint="cs"/>
          <w:rtl/>
        </w:rPr>
        <w:t>). הוא ישמש אתכם כבסיס ליצירת המשחק עצמו ולאחר מכן להתנהלותו. תוכלו להתחיל להרים את המע' גם לפני קריאת הנתונים מקובץ ולוודא כי היא מתחילה לעבוד ע"י זה שתטענו מידע קבוע דמיוני לאובייקט זה.</w:t>
      </w:r>
      <w:r w:rsidR="00945A28">
        <w:rPr>
          <w:rtl/>
        </w:rPr>
        <w:br/>
      </w:r>
      <w:r w:rsidR="00945A28">
        <w:rPr>
          <w:rFonts w:hint="cs"/>
          <w:rtl/>
        </w:rPr>
        <w:lastRenderedPageBreak/>
        <w:t>ממשו את פקודה 2 שתאפשר לכם לראות כי בידכם המידע הנדרש ואתם מציגים אותו כראוי.</w:t>
      </w:r>
      <w:r w:rsidR="00945A28">
        <w:rPr>
          <w:rtl/>
        </w:rPr>
        <w:br/>
      </w:r>
      <w:r w:rsidR="00945A28">
        <w:rPr>
          <w:rtl/>
        </w:rPr>
        <w:br/>
      </w:r>
      <w:r w:rsidR="00945A28">
        <w:rPr>
          <w:rFonts w:hint="cs"/>
          <w:rtl/>
        </w:rPr>
        <w:t xml:space="preserve">לאחר מכן התחילו לעבוד על בניית והגדרת </w:t>
      </w:r>
      <w:r w:rsidR="000D048C">
        <w:rPr>
          <w:rFonts w:hint="cs"/>
          <w:rtl/>
        </w:rPr>
        <w:t xml:space="preserve">משחק פעיל. הגדירו את המילה ושאר הפרטים הרלוונטים לה, נסחו את מבנה הנתונים שמתאר את הלוח ואת הצוותים ואת הקשרים בינהם. </w:t>
      </w:r>
      <w:r w:rsidR="00945A28">
        <w:rPr>
          <w:rFonts w:hint="cs"/>
          <w:rtl/>
        </w:rPr>
        <w:t>עכשיו ממשו את פקודה 3 שתאפשר למעשה יצירת משחק פעיל.</w:t>
      </w:r>
      <w:r w:rsidR="00945A28">
        <w:rPr>
          <w:rtl/>
        </w:rPr>
        <w:br/>
      </w:r>
      <w:r w:rsidR="00945A28">
        <w:rPr>
          <w:rFonts w:hint="cs"/>
          <w:rtl/>
        </w:rPr>
        <w:t>עיבור ליצירת לולאת המשחק הראשית ובהתאם לה את פקודות 4 ו 5.</w:t>
      </w:r>
    </w:p>
    <w:p w14:paraId="1F1C8B98" w14:textId="56A2FEC4" w:rsidR="00945A28" w:rsidRDefault="00BF4556" w:rsidP="003477F2">
      <w:pPr>
        <w:bidi/>
        <w:rPr>
          <w:rtl/>
        </w:rPr>
      </w:pPr>
      <w:r>
        <w:rPr>
          <w:rFonts w:hint="cs"/>
          <w:rtl/>
        </w:rPr>
        <w:t>לסיום</w:t>
      </w:r>
      <w:r w:rsidR="00863808">
        <w:rPr>
          <w:rFonts w:hint="cs"/>
          <w:rtl/>
        </w:rPr>
        <w:t>,</w:t>
      </w:r>
      <w:r>
        <w:rPr>
          <w:rFonts w:hint="cs"/>
          <w:rtl/>
        </w:rPr>
        <w:t xml:space="preserve"> צרו מודול נוסף שהוא מודול שכבת ה </w:t>
      </w:r>
      <w:r>
        <w:rPr>
          <w:rFonts w:hint="cs"/>
        </w:rPr>
        <w:t>UI</w:t>
      </w:r>
      <w:r>
        <w:rPr>
          <w:rFonts w:hint="cs"/>
          <w:rtl/>
        </w:rPr>
        <w:t xml:space="preserve"> (</w:t>
      </w:r>
      <w:r>
        <w:t>console</w:t>
      </w:r>
      <w:r>
        <w:rPr>
          <w:rFonts w:hint="cs"/>
          <w:rtl/>
        </w:rPr>
        <w:t xml:space="preserve">). זה המודול שבו תשב בסופו של דבר מטודת ה </w:t>
      </w:r>
      <w:r>
        <w:t>main</w:t>
      </w:r>
      <w:r>
        <w:rPr>
          <w:rFonts w:hint="cs"/>
          <w:rtl/>
        </w:rPr>
        <w:t xml:space="preserve"> הראשית שתתפעל את כלל המע'. זה המקום היחיד שבו מוצג פלט (</w:t>
      </w:r>
      <w:proofErr w:type="spellStart"/>
      <w:r>
        <w:t>System.out.pritnln</w:t>
      </w:r>
      <w:proofErr w:type="spellEnd"/>
      <w:r>
        <w:rPr>
          <w:rFonts w:hint="cs"/>
          <w:rtl/>
        </w:rPr>
        <w:t>) ונאסף קלט (</w:t>
      </w:r>
      <w:r>
        <w:t>scanner</w:t>
      </w:r>
      <w:r>
        <w:rPr>
          <w:rFonts w:hint="cs"/>
          <w:rtl/>
        </w:rPr>
        <w:t xml:space="preserve">) מהמשתמש. זה המקום המכיל את לולאת התפריט הראשית המניעה את כלל המע'. שכבת ה </w:t>
      </w:r>
      <w:r>
        <w:rPr>
          <w:rFonts w:hint="cs"/>
        </w:rPr>
        <w:t>UI</w:t>
      </w:r>
      <w:r>
        <w:rPr>
          <w:rFonts w:hint="cs"/>
          <w:rtl/>
        </w:rPr>
        <w:t xml:space="preserve"> תכיל הפנייה (</w:t>
      </w:r>
      <w:r>
        <w:t>reference</w:t>
      </w:r>
      <w:r>
        <w:rPr>
          <w:rFonts w:hint="cs"/>
          <w:rtl/>
        </w:rPr>
        <w:t xml:space="preserve">) למופע המנוע (שבתוכו מכיל הפנייה </w:t>
      </w:r>
      <w:r w:rsidR="00945A28">
        <w:rPr>
          <w:rFonts w:hint="cs"/>
          <w:rtl/>
        </w:rPr>
        <w:t>למשחק פעיל, הגדרת המשחק וכו'</w:t>
      </w:r>
      <w:r>
        <w:rPr>
          <w:rFonts w:hint="cs"/>
          <w:rtl/>
        </w:rPr>
        <w:t>) וכך תוכל להעביר ולתרגם לו את הפקודות הנאספות מהמשתמש ולהציג חזרה את הפלטים החוזרים מהמנוע.</w:t>
      </w:r>
    </w:p>
    <w:p w14:paraId="462BABE5" w14:textId="77777777" w:rsidR="00481AB5" w:rsidRDefault="00481AB5" w:rsidP="00481AB5">
      <w:pPr>
        <w:bidi/>
        <w:rPr>
          <w:rFonts w:asciiTheme="majorHAnsi" w:eastAsiaTheme="majorEastAsia" w:hAnsiTheme="majorHAnsi" w:cstheme="majorBidi"/>
          <w:color w:val="2E74B5" w:themeColor="accent1" w:themeShade="BF"/>
          <w:sz w:val="26"/>
          <w:szCs w:val="26"/>
          <w:rtl/>
        </w:rPr>
      </w:pPr>
    </w:p>
    <w:p w14:paraId="30733CE3" w14:textId="5240E84C" w:rsidR="00C72550" w:rsidRDefault="00C72550" w:rsidP="005230BE">
      <w:pPr>
        <w:pStyle w:val="Heading2"/>
        <w:bidi/>
        <w:rPr>
          <w:rtl/>
        </w:rPr>
      </w:pPr>
      <w:bookmarkStart w:id="29" w:name="_Toc162699373"/>
      <w:r>
        <w:rPr>
          <w:rFonts w:hint="cs"/>
          <w:rtl/>
        </w:rPr>
        <w:t>בונוסים</w:t>
      </w:r>
      <w:bookmarkEnd w:id="29"/>
    </w:p>
    <w:tbl>
      <w:tblPr>
        <w:tblStyle w:val="GridTable4-Accent1"/>
        <w:bidiVisual/>
        <w:tblW w:w="9925" w:type="dxa"/>
        <w:tblInd w:w="120" w:type="dxa"/>
        <w:tblLook w:val="04A0" w:firstRow="1" w:lastRow="0" w:firstColumn="1" w:lastColumn="0" w:noHBand="0" w:noVBand="1"/>
      </w:tblPr>
      <w:tblGrid>
        <w:gridCol w:w="369"/>
        <w:gridCol w:w="5880"/>
        <w:gridCol w:w="2126"/>
        <w:gridCol w:w="1550"/>
      </w:tblGrid>
      <w:tr w:rsidR="004B439D" w14:paraId="0A2F7F5D" w14:textId="77777777" w:rsidTr="004B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4B439D" w:rsidRDefault="004B439D" w:rsidP="00F422A4">
            <w:pPr>
              <w:bidi/>
              <w:rPr>
                <w:rFonts w:asciiTheme="minorBidi" w:hAnsiTheme="minorBidi" w:cstheme="minorBidi"/>
                <w:rtl/>
              </w:rPr>
            </w:pPr>
            <w:r>
              <w:rPr>
                <w:rFonts w:asciiTheme="minorBidi" w:hAnsiTheme="minorBidi" w:cstheme="minorBidi" w:hint="cs"/>
                <w:rtl/>
              </w:rPr>
              <w:t>#</w:t>
            </w:r>
          </w:p>
        </w:tc>
        <w:tc>
          <w:tcPr>
            <w:tcW w:w="5880" w:type="dxa"/>
          </w:tcPr>
          <w:p w14:paraId="5C8EC2EA" w14:textId="77777777" w:rsidR="004B439D" w:rsidRDefault="004B439D"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4B439D" w:rsidRDefault="004B439D" w:rsidP="004B439D">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4B439D" w14:paraId="460443BC" w14:textId="77777777" w:rsidTr="004B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4B439D" w:rsidRDefault="004B439D" w:rsidP="000048D2">
            <w:pPr>
              <w:bidi/>
              <w:rPr>
                <w:rFonts w:asciiTheme="minorBidi" w:hAnsiTheme="minorBidi"/>
                <w:rtl/>
              </w:rPr>
            </w:pPr>
            <w:r>
              <w:rPr>
                <w:rFonts w:asciiTheme="minorBidi" w:hAnsiTheme="minorBidi" w:hint="cs"/>
                <w:rtl/>
              </w:rPr>
              <w:t>1</w:t>
            </w:r>
          </w:p>
        </w:tc>
        <w:tc>
          <w:tcPr>
            <w:tcW w:w="5880" w:type="dxa"/>
          </w:tcPr>
          <w:p w14:paraId="4219900C" w14:textId="646CC0CC"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4B439D">
              <w:rPr>
                <w:rFonts w:asciiTheme="minorBidi" w:hAnsiTheme="minorBidi" w:hint="cs"/>
                <w:b/>
                <w:bCs/>
                <w:rtl/>
              </w:rPr>
              <w:t>שמירה וטעינה של המע'</w:t>
            </w:r>
            <w:r>
              <w:rPr>
                <w:rFonts w:asciiTheme="minorBidi" w:hAnsiTheme="minorBidi" w:hint="cs"/>
                <w:rtl/>
              </w:rPr>
              <w:t xml:space="preserve"> </w:t>
            </w:r>
            <w:r>
              <w:rPr>
                <w:rFonts w:asciiTheme="minorBidi" w:hAnsiTheme="minorBidi"/>
                <w:rtl/>
              </w:rPr>
              <w:br/>
            </w:r>
            <w:r>
              <w:rPr>
                <w:rFonts w:asciiTheme="minorBidi" w:hAnsiTheme="minorBidi" w:hint="cs"/>
                <w:rtl/>
              </w:rPr>
              <w:t xml:space="preserve">בבונוס זה המצב הנוכחי של המע' (כולל </w:t>
            </w:r>
            <w:r w:rsidR="00945A28">
              <w:rPr>
                <w:rFonts w:asciiTheme="minorBidi" w:hAnsiTheme="minorBidi" w:hint="cs"/>
                <w:rtl/>
              </w:rPr>
              <w:t>המצב של המשחק הפעיל שמתקיים בו, אם כזה קיים</w:t>
            </w:r>
            <w:r>
              <w:rPr>
                <w:rFonts w:asciiTheme="minorBidi" w:hAnsiTheme="minorBidi" w:hint="cs"/>
                <w:rtl/>
              </w:rPr>
              <w:t>) נשמר לקובץ חיצוני (</w:t>
            </w:r>
            <w:r w:rsidRPr="00863808">
              <w:rPr>
                <w:rFonts w:asciiTheme="minorBidi" w:hAnsiTheme="minorBidi" w:hint="cs"/>
                <w:u w:val="single"/>
                <w:rtl/>
              </w:rPr>
              <w:t>באיזה פורמט וטכניקה שתבחרו</w:t>
            </w:r>
            <w:r>
              <w:rPr>
                <w:rFonts w:asciiTheme="minorBidi" w:hAnsiTheme="minorBidi" w:hint="cs"/>
                <w:rtl/>
              </w:rPr>
              <w:t xml:space="preserve">). </w:t>
            </w:r>
            <w:r>
              <w:rPr>
                <w:rFonts w:asciiTheme="minorBidi" w:hAnsiTheme="minorBidi"/>
                <w:rtl/>
              </w:rPr>
              <w:br/>
            </w:r>
            <w:r>
              <w:rPr>
                <w:rFonts w:asciiTheme="minorBidi" w:hAnsiTheme="minorBidi"/>
                <w:rtl/>
              </w:rPr>
              <w:br/>
            </w:r>
            <w:r>
              <w:rPr>
                <w:rFonts w:asciiTheme="minorBidi" w:hAnsiTheme="minorBidi" w:hint="cs"/>
                <w:rtl/>
              </w:rPr>
              <w:t xml:space="preserve">יש להוסיף פקודה שמאפשרת לשמור את מצב המע' וגם פקודה המאפשרת לטעון מצב קיים (מקובץ שנשמר זה לא מכבר), וזאת בניגוד לטעינה רגילה מקובץ ה </w:t>
            </w:r>
            <w:r>
              <w:rPr>
                <w:rFonts w:asciiTheme="minorBidi" w:hAnsiTheme="minorBidi" w:hint="cs"/>
              </w:rPr>
              <w:t>XML</w:t>
            </w:r>
            <w:r>
              <w:rPr>
                <w:rFonts w:asciiTheme="minorBidi" w:hAnsiTheme="minorBidi" w:hint="cs"/>
                <w:rtl/>
              </w:rPr>
              <w:t xml:space="preserve"> של התרגיל.</w:t>
            </w:r>
          </w:p>
          <w:p w14:paraId="551FE450" w14:textId="256C9946" w:rsidR="004B439D" w:rsidRPr="00702C58" w:rsidRDefault="004B439D" w:rsidP="00496FE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יש לאפשר למשתמש לבחור את הנתיב המלא כולל שם הקובץ (בלי הסיומת) שהוא היה מעוניין לשמור את המע' אליו (ולטעון אותה ממנו</w:t>
            </w:r>
            <w:r w:rsidR="00945A28">
              <w:rPr>
                <w:rFonts w:asciiTheme="minorBidi" w:hAnsiTheme="minorBidi" w:hint="cs"/>
                <w:rtl/>
              </w:rPr>
              <w:t xml:space="preserve"> מאוחר יותר</w:t>
            </w:r>
            <w:r>
              <w:rPr>
                <w:rFonts w:asciiTheme="minorBidi" w:hAnsiTheme="minorBidi" w:hint="cs"/>
                <w:rtl/>
              </w:rPr>
              <w:t>)</w:t>
            </w:r>
          </w:p>
        </w:tc>
        <w:tc>
          <w:tcPr>
            <w:tcW w:w="2126" w:type="dxa"/>
            <w:vAlign w:val="center"/>
          </w:tcPr>
          <w:p w14:paraId="4386B16C" w14:textId="3A74CE0D"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עם תכנון נכון זה אמור להיות משהו כמו 4-5 שורות...</w:t>
            </w:r>
          </w:p>
        </w:tc>
        <w:tc>
          <w:tcPr>
            <w:tcW w:w="1550" w:type="dxa"/>
            <w:vAlign w:val="center"/>
          </w:tcPr>
          <w:p w14:paraId="21514657" w14:textId="66128396" w:rsidR="004B439D" w:rsidRDefault="004B439D"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3D12B79" w14:textId="77777777" w:rsidR="00570F31" w:rsidRDefault="00570F31" w:rsidP="00001684">
      <w:pPr>
        <w:pStyle w:val="Heading2"/>
        <w:bidi/>
        <w:rPr>
          <w:rtl/>
        </w:rPr>
      </w:pPr>
    </w:p>
    <w:p w14:paraId="674B98DE" w14:textId="77777777" w:rsidR="00481AB5" w:rsidRDefault="00481AB5" w:rsidP="00570F31">
      <w:pPr>
        <w:pStyle w:val="Heading2"/>
        <w:bidi/>
        <w:rPr>
          <w:rtl/>
        </w:rPr>
      </w:pPr>
    </w:p>
    <w:p w14:paraId="6FA4D788" w14:textId="146E51FA" w:rsidR="00C72550" w:rsidRDefault="00C72550" w:rsidP="00481AB5">
      <w:pPr>
        <w:pStyle w:val="Heading2"/>
        <w:bidi/>
        <w:rPr>
          <w:rtl/>
        </w:rPr>
      </w:pPr>
      <w:bookmarkStart w:id="30" w:name="_Toc162699374"/>
      <w:r>
        <w:rPr>
          <w:rFonts w:hint="cs"/>
          <w:rtl/>
        </w:rPr>
        <w:t>סבבה, סיימתי. מה ואיך להגיש ?</w:t>
      </w:r>
      <w:bookmarkEnd w:id="30"/>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EE4003B"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172392">
        <w:rPr>
          <w:rFonts w:asciiTheme="minorBidi" w:hAnsiTheme="minorBidi" w:hint="cs"/>
          <w:rtl/>
        </w:rPr>
        <w:t>או</w:t>
      </w:r>
      <w:r w:rsidRPr="00523114">
        <w:rPr>
          <w:rFonts w:asciiTheme="minorBidi" w:hAnsiTheme="minorBidi" w:hint="cs"/>
          <w:rtl/>
        </w:rPr>
        <w:t xml:space="preserve"> כל דבר נוסף העולה על דעתכם שחשוב שהבודק</w:t>
      </w:r>
      <w:r w:rsidR="008371C8">
        <w:rPr>
          <w:rFonts w:asciiTheme="minorBidi" w:hAnsiTheme="minorBidi" w:hint="cs"/>
          <w:rtl/>
        </w:rPr>
        <w:t xml:space="preserve"> </w:t>
      </w:r>
      <w:r w:rsidR="00172392">
        <w:rPr>
          <w:rFonts w:asciiTheme="minorBidi" w:hAnsiTheme="minorBidi" w:hint="cs"/>
          <w:rtl/>
        </w:rPr>
        <w:t>י</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231DAC54"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w:t>
      </w:r>
      <w:r w:rsidR="00766734">
        <w:rPr>
          <w:rFonts w:asciiTheme="minorBidi" w:hAnsiTheme="minorBidi" w:hint="cs"/>
          <w:rtl/>
        </w:rPr>
        <w:t>(</w:t>
      </w:r>
      <w:r w:rsidRPr="0036739E">
        <w:rPr>
          <w:rFonts w:asciiTheme="minorBidi" w:hAnsiTheme="minorBidi" w:hint="cs"/>
          <w:rtl/>
        </w:rPr>
        <w:t>ים</w:t>
      </w:r>
      <w:r w:rsidR="00766734">
        <w:rPr>
          <w:rFonts w:asciiTheme="minorBidi" w:hAnsiTheme="minorBidi" w:hint="cs"/>
          <w:rtl/>
        </w:rPr>
        <w:t>)</w:t>
      </w:r>
      <w:r w:rsidRPr="0036739E">
        <w:rPr>
          <w:rFonts w:asciiTheme="minorBidi" w:hAnsiTheme="minorBidi" w:hint="cs"/>
          <w:rtl/>
        </w:rPr>
        <w:t xml:space="preserve"> לעיל</w:t>
      </w:r>
      <w:r w:rsidR="00202ECD" w:rsidRPr="0036739E">
        <w:rPr>
          <w:rFonts w:asciiTheme="minorBidi" w:hAnsiTheme="minorBidi" w:hint="cs"/>
          <w:rtl/>
        </w:rPr>
        <w:t>,</w:t>
      </w:r>
      <w:r w:rsidRPr="0036739E">
        <w:rPr>
          <w:rFonts w:asciiTheme="minorBidi" w:hAnsiTheme="minorBidi" w:hint="cs"/>
          <w:rtl/>
        </w:rPr>
        <w:t xml:space="preserve"> ציינו </w:t>
      </w:r>
      <w:r w:rsidR="004B439D">
        <w:rPr>
          <w:rFonts w:asciiTheme="minorBidi" w:hAnsiTheme="minorBidi" w:hint="cs"/>
          <w:rtl/>
        </w:rPr>
        <w:t xml:space="preserve">את </w:t>
      </w:r>
      <w:r w:rsidR="004B439D" w:rsidRPr="006E66EF">
        <w:rPr>
          <w:rFonts w:asciiTheme="minorBidi" w:hAnsiTheme="minorBidi" w:hint="cs"/>
          <w:u w:val="single"/>
          <w:rtl/>
        </w:rPr>
        <w:t>שם הבונוס</w:t>
      </w:r>
      <w:r w:rsidR="004B439D">
        <w:rPr>
          <w:rFonts w:asciiTheme="minorBidi" w:hAnsiTheme="minorBidi" w:hint="cs"/>
          <w:rtl/>
        </w:rPr>
        <w:t xml:space="preserve"> שמימשתם</w:t>
      </w:r>
      <w:r w:rsidR="00766734">
        <w:rPr>
          <w:rFonts w:asciiTheme="minorBidi" w:hAnsiTheme="minorBidi" w:hint="cs"/>
          <w:rtl/>
        </w:rPr>
        <w:t xml:space="preserve"> </w:t>
      </w:r>
      <w:r w:rsidR="00766734" w:rsidRPr="00766734">
        <w:rPr>
          <w:rFonts w:asciiTheme="minorBidi" w:hAnsiTheme="minorBidi" w:hint="cs"/>
          <w:u w:val="single"/>
          <w:rtl/>
        </w:rPr>
        <w:t>בראשית</w:t>
      </w:r>
      <w:r w:rsidR="00766734">
        <w:rPr>
          <w:rFonts w:asciiTheme="minorBidi" w:hAnsiTheme="minorBidi" w:hint="cs"/>
          <w:rtl/>
        </w:rPr>
        <w:t xml:space="preserve"> </w:t>
      </w:r>
      <w:r w:rsidRPr="0036739E">
        <w:rPr>
          <w:rFonts w:asciiTheme="minorBidi" w:hAnsiTheme="minorBidi" w:hint="cs"/>
          <w:rtl/>
        </w:rPr>
        <w:t xml:space="preserve">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77AD6586" w:rsidR="00BC3E09" w:rsidRDefault="00C72550" w:rsidP="00E66E1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34BAE29B"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7A546B22" w14:textId="77777777" w:rsidR="0049201C" w:rsidRDefault="0049201C" w:rsidP="00570F31">
      <w:pPr>
        <w:pStyle w:val="Heading2"/>
        <w:bidi/>
        <w:rPr>
          <w:rtl/>
        </w:rPr>
      </w:pPr>
    </w:p>
    <w:p w14:paraId="4DCBB348" w14:textId="7EC2B4A3" w:rsidR="00CE21ED" w:rsidRPr="004B439D" w:rsidRDefault="00CE21ED" w:rsidP="004B439D">
      <w:pPr>
        <w:rPr>
          <w:rFonts w:asciiTheme="majorHAnsi" w:eastAsiaTheme="majorEastAsia" w:hAnsiTheme="majorHAnsi" w:cstheme="majorBidi"/>
          <w:color w:val="2E74B5" w:themeColor="accent1" w:themeShade="BF"/>
          <w:sz w:val="26"/>
          <w:szCs w:val="26"/>
          <w:rtl/>
        </w:rPr>
      </w:pPr>
      <w:bookmarkStart w:id="31" w:name="_Toc505638131"/>
      <w:r>
        <w:rPr>
          <w:rtl/>
        </w:rPr>
        <w:br w:type="page"/>
      </w:r>
    </w:p>
    <w:p w14:paraId="443CBBD2" w14:textId="0D9C1356" w:rsidR="00B311B8" w:rsidRPr="007542E8" w:rsidRDefault="00F422A4" w:rsidP="0083361D">
      <w:pPr>
        <w:pStyle w:val="IntenseQuote"/>
        <w:bidi/>
        <w:rPr>
          <w:rtl/>
        </w:rPr>
      </w:pPr>
      <w:bookmarkStart w:id="32" w:name="_Toc162699375"/>
      <w:bookmarkEnd w:id="31"/>
      <w:r w:rsidRPr="00B50233">
        <w:rPr>
          <w:rFonts w:hint="cs"/>
          <w:rtl/>
        </w:rPr>
        <w:lastRenderedPageBreak/>
        <w:t>תרגיל</w:t>
      </w:r>
      <w:del w:id="33" w:author="Aviad Cohen" w:date="2024-02-03T23:34:00Z">
        <w:r w:rsidRPr="00B50233" w:rsidDel="0083361D">
          <w:rPr>
            <w:rFonts w:hint="cs"/>
            <w:rtl/>
          </w:rPr>
          <w:delText xml:space="preserve"> </w:delText>
        </w:r>
      </w:del>
      <w:ins w:id="34" w:author="Aviad Cohen" w:date="2024-02-03T23:34:00Z">
        <w:r w:rsidR="0083361D">
          <w:t xml:space="preserve"> </w:t>
        </w:r>
      </w:ins>
      <w:r w:rsidR="001612DC">
        <w:rPr>
          <w:rFonts w:hint="cs"/>
          <w:rtl/>
        </w:rPr>
        <w:t>2</w:t>
      </w:r>
      <w:del w:id="35" w:author="Aviad Cohen" w:date="2024-02-03T23:34:00Z">
        <w:r w:rsidRPr="00B50233" w:rsidDel="0083361D">
          <w:rPr>
            <w:rFonts w:hint="cs"/>
            <w:rtl/>
          </w:rPr>
          <w:delText xml:space="preserve"> </w:delText>
        </w:r>
      </w:del>
      <w:ins w:id="36" w:author="Aviad Cohen" w:date="2024-02-03T23:34:00Z">
        <w:r w:rsidR="0083361D">
          <w:t xml:space="preserve">2 </w:t>
        </w:r>
        <w:r w:rsidR="0083361D" w:rsidRPr="00B50233">
          <w:rPr>
            <w:rFonts w:hint="cs"/>
            <w:rtl/>
          </w:rPr>
          <w:t xml:space="preserve"> </w:t>
        </w:r>
      </w:ins>
      <w:r w:rsidRPr="00B50233">
        <w:rPr>
          <w:rtl/>
        </w:rPr>
        <w:t>–</w:t>
      </w:r>
      <w:r w:rsidRPr="00B50233">
        <w:rPr>
          <w:rFonts w:hint="cs"/>
          <w:rtl/>
        </w:rPr>
        <w:t xml:space="preserve"> מימוש</w:t>
      </w:r>
      <w:r w:rsidRPr="00B50233">
        <w:rPr>
          <w:rFonts w:hint="cs"/>
          <w:b/>
          <w:bCs/>
          <w:rtl/>
        </w:rPr>
        <w:t xml:space="preserve"> </w:t>
      </w:r>
      <w:r w:rsidR="00550969">
        <w:rPr>
          <w:rFonts w:hint="cs"/>
          <w:b/>
          <w:bCs/>
        </w:rPr>
        <w:t xml:space="preserve"> </w:t>
      </w:r>
      <w:r w:rsidR="006E0089">
        <w:rPr>
          <w:rFonts w:hint="cs"/>
          <w:b/>
          <w:bCs/>
          <w:rtl/>
        </w:rPr>
        <w:t xml:space="preserve">שם-קוד </w:t>
      </w:r>
      <w:r w:rsidRPr="00B50233">
        <w:rPr>
          <w:rFonts w:hint="cs"/>
          <w:rtl/>
        </w:rPr>
        <w:t xml:space="preserve">כאפליקציית </w:t>
      </w:r>
      <w:r w:rsidR="00377CCB">
        <w:t>Client - Server</w:t>
      </w:r>
      <w:r w:rsidR="00DA1FEA" w:rsidRPr="00B50233">
        <w:rPr>
          <w:rFonts w:hint="cs"/>
          <w:rtl/>
        </w:rPr>
        <w:t xml:space="preserve"> (</w:t>
      </w:r>
      <w:r w:rsidR="0087772A">
        <w:rPr>
          <w:rFonts w:hint="cs"/>
          <w:rtl/>
        </w:rPr>
        <w:t>% 55</w:t>
      </w:r>
      <w:r w:rsidR="00DA1FEA" w:rsidRPr="00B50233">
        <w:rPr>
          <w:rFonts w:hint="cs"/>
          <w:rtl/>
        </w:rPr>
        <w:t xml:space="preserve">) </w:t>
      </w:r>
      <w:r w:rsidR="00DA1FEA" w:rsidRPr="00B50233">
        <w:rPr>
          <w:rtl/>
        </w:rPr>
        <w:t>–</w:t>
      </w:r>
      <w:r w:rsidR="00C93B76" w:rsidRPr="00B50233">
        <w:rPr>
          <w:rFonts w:hint="cs"/>
          <w:rtl/>
        </w:rPr>
        <w:t xml:space="preserve"> </w:t>
      </w:r>
      <w:r w:rsidR="00DA1FEA" w:rsidRPr="00B50233">
        <w:rPr>
          <w:rFonts w:hint="cs"/>
          <w:rtl/>
        </w:rPr>
        <w:t>הגשה:</w:t>
      </w:r>
      <w:r w:rsidR="00F84031" w:rsidRPr="00B50233">
        <w:t xml:space="preserve"> </w:t>
      </w:r>
      <w:r w:rsidR="003A70D7">
        <w:rPr>
          <w:rFonts w:hint="cs"/>
          <w:rtl/>
        </w:rPr>
        <w:t>23.7.24</w:t>
      </w:r>
      <w:bookmarkEnd w:id="32"/>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37" w:name="_Toc162699376"/>
      <w:r>
        <w:rPr>
          <w:rFonts w:hint="cs"/>
          <w:rtl/>
        </w:rPr>
        <w:t>פרטים יבשים</w:t>
      </w:r>
      <w:bookmarkEnd w:id="37"/>
    </w:p>
    <w:p w14:paraId="072869E9" w14:textId="1683A30E"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3A70D7">
        <w:rPr>
          <w:rFonts w:asciiTheme="minorBidi" w:hAnsiTheme="minorBidi"/>
          <w:b/>
          <w:bCs/>
        </w:rPr>
        <w:t>23</w:t>
      </w:r>
      <w:r w:rsidR="00D568D2">
        <w:rPr>
          <w:rFonts w:asciiTheme="minorBidi" w:hAnsiTheme="minorBidi"/>
          <w:b/>
          <w:bCs/>
        </w:rPr>
        <w:t>.</w:t>
      </w:r>
      <w:r w:rsidR="003A70D7">
        <w:rPr>
          <w:rFonts w:asciiTheme="minorBidi" w:hAnsiTheme="minorBidi"/>
          <w:b/>
          <w:bCs/>
        </w:rPr>
        <w:t>6</w:t>
      </w:r>
      <w:r w:rsidR="00D568D2">
        <w:rPr>
          <w:rFonts w:asciiTheme="minorBidi" w:hAnsiTheme="minorBidi"/>
          <w:b/>
          <w:bCs/>
        </w:rPr>
        <w:t>.2</w:t>
      </w:r>
      <w:r w:rsidR="003A70D7">
        <w:rPr>
          <w:rFonts w:asciiTheme="minorBidi" w:hAnsiTheme="minorBidi"/>
          <w:b/>
          <w:bCs/>
        </w:rPr>
        <w:t>4</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3A70D7">
        <w:rPr>
          <w:rFonts w:asciiTheme="minorBidi" w:hAnsiTheme="minorBidi"/>
          <w:b/>
          <w:bCs/>
          <w:color w:val="FF0000"/>
          <w:sz w:val="34"/>
          <w:szCs w:val="34"/>
        </w:rPr>
        <w:t>23</w:t>
      </w:r>
      <w:r w:rsidR="00D568D2">
        <w:rPr>
          <w:rFonts w:asciiTheme="minorBidi" w:hAnsiTheme="minorBidi"/>
          <w:b/>
          <w:bCs/>
          <w:color w:val="FF0000"/>
          <w:sz w:val="34"/>
          <w:szCs w:val="34"/>
        </w:rPr>
        <w:t>.</w:t>
      </w:r>
      <w:r w:rsidR="003A70D7">
        <w:rPr>
          <w:rFonts w:asciiTheme="minorBidi" w:hAnsiTheme="minorBidi"/>
          <w:b/>
          <w:bCs/>
          <w:color w:val="FF0000"/>
          <w:sz w:val="34"/>
          <w:szCs w:val="34"/>
        </w:rPr>
        <w:t>7</w:t>
      </w:r>
      <w:r w:rsidR="00D568D2">
        <w:rPr>
          <w:rFonts w:asciiTheme="minorBidi" w:hAnsiTheme="minorBidi"/>
          <w:b/>
          <w:bCs/>
          <w:color w:val="FF0000"/>
          <w:sz w:val="34"/>
          <w:szCs w:val="34"/>
        </w:rPr>
        <w:t>.2</w:t>
      </w:r>
      <w:r w:rsidR="003A70D7">
        <w:rPr>
          <w:rFonts w:asciiTheme="minorBidi" w:hAnsiTheme="minorBidi"/>
          <w:b/>
          <w:bCs/>
          <w:color w:val="FF0000"/>
          <w:sz w:val="34"/>
          <w:szCs w:val="34"/>
        </w:rPr>
        <w:t>4</w:t>
      </w:r>
      <w:r w:rsidR="00F84031">
        <w:rPr>
          <w:rFonts w:asciiTheme="minorBidi" w:hAnsiTheme="minorBidi"/>
          <w:b/>
          <w:bCs/>
          <w:color w:val="FF0000"/>
          <w:sz w:val="34"/>
          <w:szCs w:val="34"/>
        </w:rPr>
        <w:t xml:space="preserve"> </w:t>
      </w:r>
    </w:p>
    <w:p w14:paraId="3473B0FD" w14:textId="4F54303E" w:rsidR="00EC590F" w:rsidRPr="00CF03C6"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3A70D7">
        <w:rPr>
          <w:rFonts w:asciiTheme="minorBidi" w:hAnsiTheme="minorBidi"/>
          <w:b/>
          <w:bCs/>
        </w:rPr>
        <w:t>4</w:t>
      </w:r>
      <w:r>
        <w:rPr>
          <w:rFonts w:asciiTheme="minorBidi" w:hAnsiTheme="minorBidi" w:hint="cs"/>
          <w:b/>
          <w:bCs/>
          <w:rtl/>
        </w:rPr>
        <w:t xml:space="preserve"> שבועו</w:t>
      </w:r>
      <w:r w:rsidR="00D56745">
        <w:rPr>
          <w:rFonts w:asciiTheme="minorBidi" w:hAnsiTheme="minorBidi" w:hint="cs"/>
          <w:b/>
          <w:bCs/>
          <w:rtl/>
        </w:rPr>
        <w:t>ת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F03C6">
        <w:rPr>
          <w:rFonts w:asciiTheme="minorBidi" w:hAnsiTheme="minorBidi"/>
          <w:b/>
          <w:bCs/>
        </w:rPr>
        <w:t>1</w:t>
      </w:r>
      <w:r w:rsidR="00945BB5">
        <w:rPr>
          <w:rFonts w:asciiTheme="minorBidi" w:hAnsiTheme="minorBidi"/>
          <w:b/>
          <w:bCs/>
        </w:rPr>
        <w:t>1</w:t>
      </w:r>
      <w:r w:rsidR="00CF03C6">
        <w:rPr>
          <w:rFonts w:asciiTheme="minorBidi" w:hAnsiTheme="minorBidi"/>
          <w:b/>
          <w:bCs/>
        </w:rPr>
        <w:t>0</w:t>
      </w:r>
    </w:p>
    <w:p w14:paraId="5559AD3B" w14:textId="1AB3460A" w:rsidR="00EC590F" w:rsidRDefault="00EC590F" w:rsidP="00F344B3">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3A70D7">
        <w:rPr>
          <w:rFonts w:asciiTheme="minorBidi" w:hAnsiTheme="minorBidi"/>
        </w:rPr>
        <w:t>5</w:t>
      </w:r>
      <w:r w:rsidR="00F344B3">
        <w:rPr>
          <w:rFonts w:asciiTheme="minorBidi" w:hAnsiTheme="minorBidi"/>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700F76DA" w:rsidR="00F422A4" w:rsidRPr="004D3B06" w:rsidRDefault="00F422A4" w:rsidP="00377CCB">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6E0089">
        <w:rPr>
          <w:rFonts w:asciiTheme="minorBidi" w:hAnsiTheme="minorBidi" w:hint="cs"/>
          <w:rtl/>
        </w:rPr>
        <w:t>המשחק</w:t>
      </w:r>
      <w:r w:rsidRPr="004D3B06">
        <w:rPr>
          <w:rFonts w:asciiTheme="minorBidi" w:hAnsiTheme="minorBidi" w:hint="cs"/>
          <w:rtl/>
        </w:rPr>
        <w:t xml:space="preserve"> כאפליקציית </w:t>
      </w:r>
      <w:r w:rsidR="00377CCB">
        <w:rPr>
          <w:rFonts w:asciiTheme="minorBidi" w:hAnsiTheme="minorBidi"/>
        </w:rPr>
        <w:t>client-server</w:t>
      </w:r>
      <w:r w:rsidRPr="004D3B06">
        <w:rPr>
          <w:rFonts w:asciiTheme="minorBidi" w:hAnsiTheme="minorBidi" w:hint="cs"/>
          <w:rtl/>
        </w:rPr>
        <w:t>.</w:t>
      </w:r>
    </w:p>
    <w:p w14:paraId="354DD767" w14:textId="03EF1314" w:rsidR="00904D0A" w:rsidRPr="00F10742" w:rsidRDefault="001F31A6" w:rsidP="00904D0A">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הוספת מנגנון </w:t>
      </w:r>
      <w:r w:rsidR="006E0089">
        <w:rPr>
          <w:rFonts w:asciiTheme="minorBidi" w:hAnsiTheme="minorBidi" w:hint="cs"/>
          <w:rtl/>
        </w:rPr>
        <w:t>של חדרי משחקים</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38" w:name="_Toc162699377"/>
      <w:r>
        <w:rPr>
          <w:rFonts w:hint="cs"/>
          <w:rtl/>
        </w:rPr>
        <w:t>דרישות</w:t>
      </w:r>
      <w:bookmarkEnd w:id="38"/>
    </w:p>
    <w:p w14:paraId="374DD0D3" w14:textId="32138849" w:rsidR="00616031" w:rsidRDefault="00616031" w:rsidP="000E19AB">
      <w:pPr>
        <w:pStyle w:val="ListParagraph"/>
        <w:numPr>
          <w:ilvl w:val="0"/>
          <w:numId w:val="27"/>
        </w:numPr>
        <w:bidi/>
        <w:spacing w:line="276" w:lineRule="auto"/>
      </w:pPr>
      <w:r>
        <w:rPr>
          <w:rFonts w:hint="cs"/>
          <w:rtl/>
        </w:rPr>
        <w:t xml:space="preserve">בתרגיל זה נממש את </w:t>
      </w:r>
      <w:r w:rsidR="006E0089">
        <w:rPr>
          <w:rFonts w:hint="cs"/>
          <w:rtl/>
        </w:rPr>
        <w:t>שם-קוד כ</w:t>
      </w:r>
      <w:r w:rsidR="00384C8D">
        <w:rPr>
          <w:rFonts w:hint="cs"/>
          <w:rtl/>
        </w:rPr>
        <w:t>א</w:t>
      </w:r>
      <w:r w:rsidR="006E0089">
        <w:rPr>
          <w:rFonts w:hint="cs"/>
          <w:rtl/>
        </w:rPr>
        <w:t>רכיטקטורת שרת-לקוח.</w:t>
      </w:r>
      <w:r w:rsidR="006E0089">
        <w:rPr>
          <w:rtl/>
        </w:rPr>
        <w:br/>
      </w:r>
      <w:r w:rsidR="006E0089">
        <w:rPr>
          <w:rFonts w:hint="cs"/>
          <w:rtl/>
        </w:rPr>
        <w:t>משתמש מסויים יוכל להעלות מספר קבצי משחק שונים (בפורמט של תרגיל 2) לבטן השרת. כל קובץ מגדיר סוג אחר של משחק הנבדל בכמות הקלפים, כמות הצוותים, הרכבם וכו'.</w:t>
      </w:r>
      <w:r w:rsidR="006E0089">
        <w:rPr>
          <w:rtl/>
        </w:rPr>
        <w:br/>
      </w:r>
      <w:r w:rsidR="006E0089">
        <w:rPr>
          <w:rFonts w:hint="cs"/>
          <w:rtl/>
        </w:rPr>
        <w:t>משתמשים יכולים להירשם למע' ולמעשה לבחון באיזה משחק הם רוצים להשתתף, ולהירשם כמשתתפים במשחקים על פי הגדרתם. כשנרשמו כל המשתתפים הנדרשים למשחק הוא מתחיל ומנוהל בחדר משחק. שם השחקנים השונים (המגדירים כמו גם המנחשים) יוכלו לתקשר אחד עם השני באמצעות צ'ט ולהתנהל בחווית משחק עצמאית לחלוטין.</w:t>
      </w:r>
    </w:p>
    <w:p w14:paraId="64C29B38" w14:textId="77777777" w:rsidR="006E0089" w:rsidRPr="00FE5379" w:rsidRDefault="006E0089" w:rsidP="006E0089">
      <w:pPr>
        <w:pStyle w:val="ListParagraph"/>
        <w:bidi/>
        <w:spacing w:line="276" w:lineRule="auto"/>
        <w:ind w:left="360"/>
      </w:pPr>
    </w:p>
    <w:p w14:paraId="79895E04" w14:textId="330019B3" w:rsidR="008C5F6A" w:rsidRDefault="00616031">
      <w:pPr>
        <w:pStyle w:val="ListParagraph"/>
        <w:numPr>
          <w:ilvl w:val="0"/>
          <w:numId w:val="27"/>
        </w:numPr>
        <w:bidi/>
        <w:spacing w:line="276" w:lineRule="auto"/>
      </w:pPr>
      <w:r>
        <w:rPr>
          <w:rFonts w:hint="cs"/>
          <w:rtl/>
        </w:rPr>
        <w:t>השרת (</w:t>
      </w:r>
      <w:r>
        <w:t>tomcat</w:t>
      </w:r>
      <w:r>
        <w:rPr>
          <w:rFonts w:hint="cs"/>
          <w:rtl/>
        </w:rPr>
        <w:t xml:space="preserve">) יכיל את </w:t>
      </w:r>
      <w:r w:rsidR="008C5F6A">
        <w:rPr>
          <w:rFonts w:hint="cs"/>
          <w:rtl/>
        </w:rPr>
        <w:t xml:space="preserve">מנוע </w:t>
      </w:r>
      <w:r w:rsidR="006E0089">
        <w:rPr>
          <w:rFonts w:hint="cs"/>
          <w:rtl/>
        </w:rPr>
        <w:t xml:space="preserve">המשחק </w:t>
      </w:r>
      <w:r w:rsidR="008C5F6A">
        <w:rPr>
          <w:rFonts w:hint="cs"/>
          <w:rtl/>
        </w:rPr>
        <w:t xml:space="preserve">ויחשוף את היכולות בדמות </w:t>
      </w:r>
      <w:r w:rsidR="008C5F6A">
        <w:t>endpoints</w:t>
      </w:r>
      <w:r w:rsidR="008C5F6A">
        <w:rPr>
          <w:rFonts w:hint="cs"/>
          <w:rtl/>
        </w:rPr>
        <w:t xml:space="preserve"> שונים.</w:t>
      </w:r>
      <w:r w:rsidR="008C5F6A">
        <w:rPr>
          <w:rtl/>
        </w:rPr>
        <w:br/>
      </w:r>
      <w:r w:rsidR="008C5F6A">
        <w:rPr>
          <w:rFonts w:hint="cs"/>
          <w:rtl/>
        </w:rPr>
        <w:t>מול השרת יעבדו 2 סוג</w:t>
      </w:r>
      <w:r w:rsidR="003C3387">
        <w:rPr>
          <w:rFonts w:hint="cs"/>
          <w:rtl/>
        </w:rPr>
        <w:t>ים של לקוחות/יישויות</w:t>
      </w:r>
      <w:r w:rsidR="008C5F6A">
        <w:rPr>
          <w:rFonts w:hint="cs"/>
          <w:rtl/>
        </w:rPr>
        <w:t>:</w:t>
      </w:r>
    </w:p>
    <w:p w14:paraId="7C124828" w14:textId="77777777" w:rsidR="008C5F6A" w:rsidRPr="00387780" w:rsidRDefault="008C5F6A" w:rsidP="008C5F6A">
      <w:pPr>
        <w:pStyle w:val="ListParagraph"/>
        <w:bidi/>
        <w:spacing w:line="276" w:lineRule="auto"/>
        <w:ind w:left="360"/>
        <w:rPr>
          <w:rtl/>
        </w:rPr>
      </w:pPr>
    </w:p>
    <w:p w14:paraId="15E790E5" w14:textId="0EA5794B" w:rsidR="003C3387" w:rsidRDefault="008C5F6A" w:rsidP="008C5F6A">
      <w:pPr>
        <w:pStyle w:val="ListParagraph"/>
        <w:bidi/>
        <w:spacing w:line="276" w:lineRule="auto"/>
        <w:ind w:left="360"/>
        <w:rPr>
          <w:rtl/>
        </w:rPr>
      </w:pPr>
      <w:r w:rsidRPr="003C3387">
        <w:rPr>
          <w:b/>
          <w:bCs/>
        </w:rPr>
        <w:t>Administrator</w:t>
      </w:r>
      <w:r w:rsidRPr="003C3387">
        <w:rPr>
          <w:rFonts w:hint="cs"/>
          <w:b/>
          <w:bCs/>
          <w:rtl/>
        </w:rPr>
        <w:t xml:space="preserve"> </w:t>
      </w:r>
      <w:r w:rsidRPr="003C3387">
        <w:rPr>
          <w:b/>
          <w:bCs/>
          <w:rtl/>
        </w:rPr>
        <w:br/>
      </w:r>
      <w:r w:rsidR="003C3387">
        <w:rPr>
          <w:rFonts w:hint="cs"/>
          <w:rtl/>
        </w:rPr>
        <w:t xml:space="preserve">ה </w:t>
      </w:r>
      <w:r w:rsidR="003C3387">
        <w:t>Administrator</w:t>
      </w:r>
      <w:r w:rsidR="003C3387">
        <w:rPr>
          <w:rFonts w:hint="cs"/>
          <w:rtl/>
        </w:rPr>
        <w:t xml:space="preserve"> (אדמין, בקיצור, בישראלית) הוא מנהל המע'. </w:t>
      </w:r>
      <w:r>
        <w:rPr>
          <w:rFonts w:hint="cs"/>
          <w:rtl/>
        </w:rPr>
        <w:t xml:space="preserve">יש </w:t>
      </w:r>
      <w:r w:rsidRPr="00FE5379">
        <w:rPr>
          <w:rFonts w:hint="cs"/>
          <w:u w:val="single"/>
          <w:rtl/>
        </w:rPr>
        <w:t>בדיוק</w:t>
      </w:r>
      <w:r>
        <w:rPr>
          <w:rFonts w:hint="cs"/>
          <w:rtl/>
        </w:rPr>
        <w:t xml:space="preserve"> </w:t>
      </w:r>
      <w:r>
        <w:t>administrator</w:t>
      </w:r>
      <w:r>
        <w:rPr>
          <w:rFonts w:hint="cs"/>
          <w:rtl/>
        </w:rPr>
        <w:t xml:space="preserve"> </w:t>
      </w:r>
      <w:r w:rsidRPr="00FE5379">
        <w:rPr>
          <w:rFonts w:hint="cs"/>
          <w:u w:val="single"/>
          <w:rtl/>
        </w:rPr>
        <w:t>אחד</w:t>
      </w:r>
      <w:r>
        <w:rPr>
          <w:rFonts w:hint="cs"/>
          <w:rtl/>
        </w:rPr>
        <w:t xml:space="preserve"> בלבד. </w:t>
      </w:r>
      <w:r>
        <w:rPr>
          <w:rtl/>
        </w:rPr>
        <w:br/>
      </w:r>
      <w:r w:rsidR="003C3387">
        <w:rPr>
          <w:rFonts w:hint="cs"/>
          <w:rtl/>
        </w:rPr>
        <w:t>בין יכולותיו של האדמין:</w:t>
      </w:r>
    </w:p>
    <w:p w14:paraId="0F2D11D2" w14:textId="3C542BCD" w:rsidR="003C3387" w:rsidRDefault="003C3387">
      <w:pPr>
        <w:pStyle w:val="ListParagraph"/>
        <w:numPr>
          <w:ilvl w:val="0"/>
          <w:numId w:val="56"/>
        </w:numPr>
        <w:bidi/>
        <w:spacing w:line="276" w:lineRule="auto"/>
      </w:pPr>
      <w:r>
        <w:rPr>
          <w:rFonts w:hint="cs"/>
          <w:rtl/>
        </w:rPr>
        <w:t xml:space="preserve">העלאת קבצים </w:t>
      </w:r>
      <w:r w:rsidR="008C5F6A">
        <w:rPr>
          <w:rFonts w:hint="cs"/>
          <w:rtl/>
        </w:rPr>
        <w:t>(</w:t>
      </w:r>
      <w:r w:rsidR="00B118FB">
        <w:rPr>
          <w:rFonts w:hint="cs"/>
          <w:rtl/>
        </w:rPr>
        <w:t xml:space="preserve">קובץ בפורמט של תרגיל </w:t>
      </w:r>
      <w:r w:rsidR="006E0089">
        <w:rPr>
          <w:rFonts w:hint="cs"/>
          <w:rtl/>
        </w:rPr>
        <w:t>2</w:t>
      </w:r>
      <w:r w:rsidR="008C5F6A">
        <w:rPr>
          <w:rFonts w:hint="cs"/>
          <w:rtl/>
        </w:rPr>
        <w:t>) המכילים הגדרות</w:t>
      </w:r>
      <w:r w:rsidR="00F86802">
        <w:rPr>
          <w:rFonts w:hint="cs"/>
          <w:rtl/>
        </w:rPr>
        <w:t xml:space="preserve"> של </w:t>
      </w:r>
      <w:r w:rsidR="006E0089">
        <w:rPr>
          <w:rFonts w:hint="cs"/>
          <w:rtl/>
        </w:rPr>
        <w:t>משחקים</w:t>
      </w:r>
      <w:r w:rsidR="008C5F6A">
        <w:rPr>
          <w:rFonts w:hint="cs"/>
          <w:rtl/>
        </w:rPr>
        <w:t xml:space="preserve">. </w:t>
      </w:r>
      <w:r>
        <w:rPr>
          <w:rtl/>
        </w:rPr>
        <w:br/>
      </w:r>
      <w:r w:rsidR="008C5F6A">
        <w:rPr>
          <w:rFonts w:hint="cs"/>
          <w:rtl/>
        </w:rPr>
        <w:t xml:space="preserve">הפעם כל קובץ המכיל הגדרת </w:t>
      </w:r>
      <w:r w:rsidR="006E0089">
        <w:rPr>
          <w:rFonts w:hint="cs"/>
          <w:rtl/>
        </w:rPr>
        <w:t xml:space="preserve">משחק </w:t>
      </w:r>
      <w:r w:rsidR="008C5F6A" w:rsidRPr="00FE5379">
        <w:rPr>
          <w:rFonts w:hint="cs"/>
          <w:u w:val="single"/>
          <w:rtl/>
        </w:rPr>
        <w:t>מתווסף</w:t>
      </w:r>
      <w:r w:rsidR="008C5F6A">
        <w:rPr>
          <w:rFonts w:hint="cs"/>
          <w:rtl/>
        </w:rPr>
        <w:t xml:space="preserve"> למנוע המע' (ולא מחליף את הקובץ הקיים, כפי שהיה בתרגיל 1). </w:t>
      </w:r>
      <w:r>
        <w:rPr>
          <w:rtl/>
        </w:rPr>
        <w:br/>
      </w:r>
      <w:r w:rsidR="008C5F6A">
        <w:rPr>
          <w:rFonts w:hint="cs"/>
          <w:rtl/>
        </w:rPr>
        <w:t>כך יכול האדמין להעלות כמה קבצים ולהעשיר את המע' ב</w:t>
      </w:r>
      <w:r w:rsidR="00F86802">
        <w:rPr>
          <w:rFonts w:hint="cs"/>
          <w:rtl/>
        </w:rPr>
        <w:t xml:space="preserve">מגוון של </w:t>
      </w:r>
      <w:r w:rsidR="006E0089">
        <w:rPr>
          <w:rFonts w:hint="cs"/>
          <w:rtl/>
        </w:rPr>
        <w:t>משחקים</w:t>
      </w:r>
      <w:r w:rsidR="00F86802">
        <w:rPr>
          <w:rFonts w:hint="cs"/>
          <w:rtl/>
        </w:rPr>
        <w:t>.</w:t>
      </w:r>
    </w:p>
    <w:p w14:paraId="23C5A078" w14:textId="6110E248" w:rsidR="008C5F6A" w:rsidRDefault="006E0089">
      <w:pPr>
        <w:pStyle w:val="ListParagraph"/>
        <w:numPr>
          <w:ilvl w:val="0"/>
          <w:numId w:val="56"/>
        </w:numPr>
        <w:bidi/>
        <w:spacing w:line="276" w:lineRule="auto"/>
      </w:pPr>
      <w:r>
        <w:rPr>
          <w:rFonts w:hint="cs"/>
          <w:rtl/>
        </w:rPr>
        <w:t>לקבל סקירה לגבי איזה משחק משוחק עכשיו ומה מצב המשחקים השונים במע'</w:t>
      </w:r>
    </w:p>
    <w:p w14:paraId="1A0DA6EE" w14:textId="3DD7C4B2" w:rsidR="008C5F6A" w:rsidRDefault="006E0089">
      <w:pPr>
        <w:pStyle w:val="ListParagraph"/>
        <w:numPr>
          <w:ilvl w:val="0"/>
          <w:numId w:val="56"/>
        </w:numPr>
        <w:bidi/>
        <w:spacing w:line="276" w:lineRule="auto"/>
      </w:pPr>
      <w:r>
        <w:rPr>
          <w:rFonts w:hint="cs"/>
          <w:rtl/>
        </w:rPr>
        <w:t>לקפוץ לחדר משחק שמתנהל "כצופה מן הצד".</w:t>
      </w:r>
    </w:p>
    <w:p w14:paraId="2226988D" w14:textId="77777777" w:rsidR="008C5F6A" w:rsidRPr="003C3387" w:rsidRDefault="008C5F6A" w:rsidP="008C5F6A">
      <w:pPr>
        <w:pStyle w:val="ListParagraph"/>
        <w:bidi/>
        <w:spacing w:line="276" w:lineRule="auto"/>
        <w:ind w:left="360"/>
        <w:rPr>
          <w:rtl/>
        </w:rPr>
      </w:pPr>
    </w:p>
    <w:p w14:paraId="1B0C0C27" w14:textId="28E5782B" w:rsidR="008C5F6A" w:rsidRPr="003C3387" w:rsidRDefault="008C5F6A" w:rsidP="008C5F6A">
      <w:pPr>
        <w:pStyle w:val="ListParagraph"/>
        <w:bidi/>
        <w:spacing w:line="276" w:lineRule="auto"/>
        <w:ind w:left="360"/>
        <w:rPr>
          <w:b/>
          <w:bCs/>
          <w:rtl/>
        </w:rPr>
      </w:pPr>
      <w:r w:rsidRPr="003C3387">
        <w:rPr>
          <w:rFonts w:hint="cs"/>
          <w:b/>
          <w:bCs/>
          <w:rtl/>
        </w:rPr>
        <w:t xml:space="preserve">משתמש </w:t>
      </w:r>
      <w:r w:rsidR="006E0089">
        <w:rPr>
          <w:rFonts w:hint="cs"/>
          <w:b/>
          <w:bCs/>
          <w:rtl/>
        </w:rPr>
        <w:t>רגיל</w:t>
      </w:r>
    </w:p>
    <w:p w14:paraId="46EDAB40" w14:textId="3E7A991F" w:rsidR="003C3387" w:rsidRDefault="006E0089" w:rsidP="003C3387">
      <w:pPr>
        <w:pStyle w:val="ListParagraph"/>
        <w:bidi/>
        <w:spacing w:line="276" w:lineRule="auto"/>
        <w:ind w:left="360"/>
        <w:rPr>
          <w:rtl/>
        </w:rPr>
      </w:pPr>
      <w:r>
        <w:rPr>
          <w:rFonts w:hint="cs"/>
          <w:rtl/>
        </w:rPr>
        <w:t>המשתמשים</w:t>
      </w:r>
      <w:r w:rsidR="00387780">
        <w:rPr>
          <w:rFonts w:hint="cs"/>
          <w:rtl/>
        </w:rPr>
        <w:t xml:space="preserve"> הרגילים</w:t>
      </w:r>
      <w:r>
        <w:rPr>
          <w:rFonts w:hint="cs"/>
          <w:rtl/>
        </w:rPr>
        <w:t xml:space="preserve"> הם השחקנים עצמם שרוצים להשתתף במשחקים.</w:t>
      </w:r>
      <w:r>
        <w:rPr>
          <w:rtl/>
        </w:rPr>
        <w:br/>
      </w:r>
      <w:r w:rsidR="003C3387">
        <w:rPr>
          <w:rFonts w:hint="cs"/>
          <w:rtl/>
        </w:rPr>
        <w:t xml:space="preserve">ברגע נתון יכולים להתחבר למע' ולהשתמש בה </w:t>
      </w:r>
      <w:r w:rsidR="003C3387" w:rsidRPr="00FE5379">
        <w:rPr>
          <w:rFonts w:hint="cs"/>
          <w:u w:val="single"/>
          <w:rtl/>
        </w:rPr>
        <w:t>מספר רב</w:t>
      </w:r>
      <w:r w:rsidR="003C3387">
        <w:rPr>
          <w:rFonts w:hint="cs"/>
          <w:rtl/>
        </w:rPr>
        <w:t xml:space="preserve"> של </w:t>
      </w:r>
      <w:r>
        <w:rPr>
          <w:rFonts w:hint="cs"/>
          <w:rtl/>
        </w:rPr>
        <w:t>משתמשים</w:t>
      </w:r>
      <w:r w:rsidR="003C3387">
        <w:rPr>
          <w:rFonts w:hint="cs"/>
          <w:rtl/>
        </w:rPr>
        <w:t>.</w:t>
      </w:r>
      <w:r w:rsidR="003C3387">
        <w:rPr>
          <w:rtl/>
        </w:rPr>
        <w:br/>
      </w:r>
      <w:r w:rsidR="003C3387">
        <w:rPr>
          <w:rFonts w:hint="cs"/>
          <w:rtl/>
        </w:rPr>
        <w:t xml:space="preserve">בין יכולותיו של </w:t>
      </w:r>
      <w:r>
        <w:rPr>
          <w:rFonts w:hint="cs"/>
          <w:rtl/>
        </w:rPr>
        <w:t>המשתמש</w:t>
      </w:r>
      <w:r w:rsidR="003C3387">
        <w:rPr>
          <w:rFonts w:hint="cs"/>
          <w:rtl/>
        </w:rPr>
        <w:t>:</w:t>
      </w:r>
    </w:p>
    <w:p w14:paraId="1E6C44D2" w14:textId="3FB48CB2" w:rsidR="008C5F6A" w:rsidRDefault="006E0089">
      <w:pPr>
        <w:pStyle w:val="ListParagraph"/>
        <w:numPr>
          <w:ilvl w:val="0"/>
          <w:numId w:val="57"/>
        </w:numPr>
        <w:bidi/>
        <w:spacing w:line="276" w:lineRule="auto"/>
      </w:pPr>
      <w:r>
        <w:rPr>
          <w:rFonts w:hint="cs"/>
          <w:rtl/>
        </w:rPr>
        <w:t>סקירת המשחקים האפשריים במע'. קבלת מידע על מצב הרישום של כל אחד מהם.</w:t>
      </w:r>
    </w:p>
    <w:p w14:paraId="19332F69" w14:textId="4EEA03C0" w:rsidR="006E0089" w:rsidRDefault="006E0089" w:rsidP="006E0089">
      <w:pPr>
        <w:pStyle w:val="ListParagraph"/>
        <w:numPr>
          <w:ilvl w:val="0"/>
          <w:numId w:val="57"/>
        </w:numPr>
        <w:bidi/>
        <w:spacing w:line="276" w:lineRule="auto"/>
      </w:pPr>
      <w:r>
        <w:rPr>
          <w:rFonts w:hint="cs"/>
          <w:rtl/>
        </w:rPr>
        <w:t>הירשמות למשחק בתפקיד "מגדיר" או "מנחש"</w:t>
      </w:r>
      <w:r w:rsidR="00387780">
        <w:rPr>
          <w:rFonts w:hint="cs"/>
          <w:rtl/>
        </w:rPr>
        <w:t>.</w:t>
      </w:r>
    </w:p>
    <w:p w14:paraId="0394CD79" w14:textId="029EB671" w:rsidR="006E0089" w:rsidRDefault="006E0089" w:rsidP="006E0089">
      <w:pPr>
        <w:pStyle w:val="ListParagraph"/>
        <w:numPr>
          <w:ilvl w:val="0"/>
          <w:numId w:val="57"/>
        </w:numPr>
        <w:bidi/>
        <w:spacing w:line="276" w:lineRule="auto"/>
      </w:pPr>
      <w:r>
        <w:rPr>
          <w:rFonts w:hint="cs"/>
          <w:rtl/>
        </w:rPr>
        <w:t>השתתפות פעילה במשחק תוך החלפת מידעים באמצעות צ'ט עם שאר המשתתפים</w:t>
      </w:r>
      <w:r w:rsidR="00387780">
        <w:rPr>
          <w:rFonts w:hint="cs"/>
          <w:rtl/>
        </w:rPr>
        <w:t>.</w:t>
      </w:r>
    </w:p>
    <w:p w14:paraId="3610B9B7" w14:textId="5A8F91B6" w:rsidR="0052149D" w:rsidRDefault="0052149D" w:rsidP="0052149D">
      <w:pPr>
        <w:pStyle w:val="ListParagraph"/>
        <w:bidi/>
        <w:spacing w:line="276" w:lineRule="auto"/>
        <w:ind w:left="360"/>
      </w:pPr>
    </w:p>
    <w:p w14:paraId="50D5B425" w14:textId="37FAB4B0" w:rsidR="0052149D" w:rsidRDefault="0052149D">
      <w:pPr>
        <w:rPr>
          <w:rtl/>
        </w:rPr>
      </w:pPr>
      <w:r>
        <w:rPr>
          <w:rtl/>
        </w:rPr>
        <w:br w:type="page"/>
      </w:r>
    </w:p>
    <w:p w14:paraId="04DF0493" w14:textId="4E6F3C4C" w:rsidR="003C3387" w:rsidRDefault="003C3387">
      <w:pPr>
        <w:rPr>
          <w:rtl/>
        </w:rPr>
      </w:pPr>
      <w:r>
        <w:rPr>
          <w:rFonts w:hint="cs"/>
          <w:noProof/>
          <w:rtl/>
          <w:lang w:val="he-IL"/>
        </w:rPr>
        <w:lastRenderedPageBreak/>
        <mc:AlternateContent>
          <mc:Choice Requires="wpg">
            <w:drawing>
              <wp:anchor distT="0" distB="0" distL="114300" distR="114300" simplePos="0" relativeHeight="251984896" behindDoc="0" locked="0" layoutInCell="1" allowOverlap="1" wp14:anchorId="220F6458" wp14:editId="1BF6257A">
                <wp:simplePos x="0" y="0"/>
                <wp:positionH relativeFrom="column">
                  <wp:posOffset>592455</wp:posOffset>
                </wp:positionH>
                <wp:positionV relativeFrom="paragraph">
                  <wp:posOffset>12065</wp:posOffset>
                </wp:positionV>
                <wp:extent cx="5797799" cy="1448779"/>
                <wp:effectExtent l="57150" t="76200" r="69850" b="132715"/>
                <wp:wrapNone/>
                <wp:docPr id="21" name="Group 21"/>
                <wp:cNvGraphicFramePr/>
                <a:graphic xmlns:a="http://schemas.openxmlformats.org/drawingml/2006/main">
                  <a:graphicData uri="http://schemas.microsoft.com/office/word/2010/wordprocessingGroup">
                    <wpg:wgp>
                      <wpg:cNvGrpSpPr/>
                      <wpg:grpSpPr>
                        <a:xfrm>
                          <a:off x="0" y="0"/>
                          <a:ext cx="5797799" cy="1448779"/>
                          <a:chOff x="0" y="0"/>
                          <a:chExt cx="5797799" cy="1448779"/>
                        </a:xfrm>
                      </wpg:grpSpPr>
                      <wps:wsp>
                        <wps:cNvPr id="137" name="Cube 137"/>
                        <wps:cNvSpPr/>
                        <wps:spPr>
                          <a:xfrm flipH="1">
                            <a:off x="2391410" y="223229"/>
                            <a:ext cx="1230737"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B17E64" w14:textId="2DB3D18F" w:rsidR="0052149D" w:rsidRPr="006E0089" w:rsidRDefault="00387780" w:rsidP="0052149D">
                              <w:pPr>
                                <w:jc w:val="center"/>
                                <w:rPr>
                                  <w:b/>
                                  <w:bCs/>
                                  <w:sz w:val="30"/>
                                  <w:szCs w:val="30"/>
                                </w:rPr>
                              </w:pPr>
                              <w:r w:rsidRPr="006E0089">
                                <w:rPr>
                                  <w:b/>
                                  <w:bCs/>
                                </w:rPr>
                                <w:t>Code</w:t>
                              </w:r>
                              <w:r>
                                <w:rPr>
                                  <w:rFonts w:hint="cs"/>
                                  <w:b/>
                                  <w:bCs/>
                                  <w:rtl/>
                                </w:rPr>
                                <w:t>-</w:t>
                              </w:r>
                              <w:r>
                                <w:rPr>
                                  <w:rFonts w:hint="cs"/>
                                  <w:b/>
                                  <w:bCs/>
                                </w:rPr>
                                <w:t>N</w:t>
                              </w:r>
                              <w:r w:rsidRPr="006E0089">
                                <w:rPr>
                                  <w:b/>
                                  <w:bCs/>
                                </w:rPr>
                                <w:t>ames</w:t>
                              </w:r>
                              <w:r w:rsidR="0052149D" w:rsidRPr="006E0089">
                                <w:rPr>
                                  <w:b/>
                                  <w:bCs/>
                                </w:rPr>
                                <w:br/>
                                <w:t>Server</w:t>
                              </w:r>
                              <w:r w:rsidR="006E0089">
                                <w:rPr>
                                  <w:b/>
                                  <w:bCs/>
                                </w:rPr>
                                <w:br/>
                              </w:r>
                              <w:r w:rsidR="00F23057" w:rsidRPr="006E0089">
                                <w:rPr>
                                  <w:b/>
                                  <w:bCs/>
                                </w:rPr>
                                <w:br/>
                              </w:r>
                              <w:r w:rsidR="00F23057" w:rsidRPr="006E0089">
                                <w:rPr>
                                  <w:b/>
                                  <w:bCs/>
                                  <w:sz w:val="30"/>
                                  <w:szCs w:val="30"/>
                                </w:rP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Arrow: Left-Right 143"/>
                        <wps:cNvSpPr/>
                        <wps:spPr>
                          <a:xfrm>
                            <a:off x="1585457" y="618711"/>
                            <a:ext cx="774065"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Arrow: Left-Right 144"/>
                        <wps:cNvSpPr/>
                        <wps:spPr>
                          <a:xfrm>
                            <a:off x="3708456" y="618711"/>
                            <a:ext cx="910811"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Plaque 147"/>
                        <wps:cNvSpPr/>
                        <wps:spPr>
                          <a:xfrm>
                            <a:off x="0" y="465979"/>
                            <a:ext cx="1440346"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B477996" w14:textId="5774B885" w:rsidR="0052149D" w:rsidRPr="00144D8D" w:rsidRDefault="0052149D" w:rsidP="0052149D">
                              <w:pPr>
                                <w:jc w:val="center"/>
                              </w:pPr>
                              <w:r>
                                <w:t>Administrator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Preparation 17"/>
                        <wps:cNvSpPr/>
                        <wps:spPr>
                          <a:xfrm>
                            <a:off x="4753224" y="0"/>
                            <a:ext cx="1044575"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C1950B5" w14:textId="23B1968E" w:rsidR="0052149D" w:rsidRPr="00144D8D" w:rsidRDefault="006E0089" w:rsidP="0052149D">
                              <w:pPr>
                                <w:jc w:val="center"/>
                              </w:pPr>
                              <w:r>
                                <w:t>User</w:t>
                              </w:r>
                              <w:r>
                                <w:br/>
                                <w:t>(</w:t>
                              </w:r>
                              <w:r w:rsidR="0052149D">
                                <w:t>Client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098443" y="925664"/>
                            <a:ext cx="397510" cy="4975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0F6458" id="Group 21" o:spid="_x0000_s1033" style="position:absolute;margin-left:46.65pt;margin-top:.95pt;width:456.5pt;height:114.1pt;z-index:251984896;mso-width-relative:margin;mso-height-relative:margin" coordsize="57977,1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34" type="#_x0000_t16" style="position:absolute;left:23914;top:2232;width:12307;height:1225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" adj="4569" fillcolor="#5b9bd5 [3204]" strokecolor="#1f4d78 [1604]" strokeweight="1pt">
                  <v:shadow on="t" type="perspective" color="black" opacity="26214f" offset="0,0" matrix="66847f,,,66847f"/>
                  <v:textbox>
                    <w:txbxContent>
                      <w:p w14:paraId="3AB17E64" w14:textId="2DB3D18F" w:rsidR="0052149D" w:rsidRPr="006E0089" w:rsidRDefault="00387780" w:rsidP="0052149D">
                        <w:pPr>
                          <w:jc w:val="center"/>
                          <w:rPr>
                            <w:b/>
                            <w:bCs/>
                            <w:sz w:val="30"/>
                            <w:szCs w:val="30"/>
                          </w:rPr>
                        </w:pPr>
                        <w:r w:rsidRPr="006E0089">
                          <w:rPr>
                            <w:b/>
                            <w:bCs/>
                          </w:rPr>
                          <w:t>Code</w:t>
                        </w:r>
                        <w:r>
                          <w:rPr>
                            <w:rFonts w:hint="cs"/>
                            <w:b/>
                            <w:bCs/>
                            <w:rtl/>
                          </w:rPr>
                          <w:t>-</w:t>
                        </w:r>
                        <w:r>
                          <w:rPr>
                            <w:rFonts w:hint="cs"/>
                            <w:b/>
                            <w:bCs/>
                          </w:rPr>
                          <w:t>N</w:t>
                        </w:r>
                        <w:r w:rsidRPr="006E0089">
                          <w:rPr>
                            <w:b/>
                            <w:bCs/>
                          </w:rPr>
                          <w:t>ames</w:t>
                        </w:r>
                        <w:r w:rsidR="0052149D" w:rsidRPr="006E0089">
                          <w:rPr>
                            <w:b/>
                            <w:bCs/>
                          </w:rPr>
                          <w:br/>
                          <w:t>Server</w:t>
                        </w:r>
                        <w:r w:rsidR="006E0089">
                          <w:rPr>
                            <w:b/>
                            <w:bCs/>
                          </w:rPr>
                          <w:br/>
                        </w:r>
                        <w:r w:rsidR="00F23057" w:rsidRPr="006E0089">
                          <w:rPr>
                            <w:b/>
                            <w:bCs/>
                          </w:rPr>
                          <w:br/>
                        </w:r>
                        <w:r w:rsidR="00F23057" w:rsidRPr="006E0089">
                          <w:rPr>
                            <w:b/>
                            <w:bCs/>
                            <w:sz w:val="30"/>
                            <w:szCs w:val="30"/>
                          </w:rPr>
                          <w:t>(Tomcat)</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3" o:spid="_x0000_s1035" type="#_x0000_t69" style="position:absolute;left:15854;top:6187;width:7741;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" adj="6267,6026" fillcolor="black [3213]" stroked="f" strokeweight="1pt">
                  <v:shadow on="t" color="black" opacity="26214f" origin=",-.5" offset="0,3pt"/>
                  <v:textbox>
                    <w:txbxContent>
                      <w:p w14:paraId="38AEDFC6" w14:textId="77777777" w:rsidR="0052149D" w:rsidRPr="00144D8D" w:rsidRDefault="0052149D" w:rsidP="0052149D">
                        <w:pPr>
                          <w:jc w:val="center"/>
                          <w:rPr>
                            <w:b/>
                            <w:bCs/>
                            <w:sz w:val="24"/>
                            <w:szCs w:val="24"/>
                          </w:rPr>
                        </w:pPr>
                        <w:r w:rsidRPr="00144D8D">
                          <w:rPr>
                            <w:b/>
                            <w:bCs/>
                            <w:sz w:val="24"/>
                            <w:szCs w:val="24"/>
                          </w:rPr>
                          <w:t>HTTP</w:t>
                        </w:r>
                      </w:p>
                    </w:txbxContent>
                  </v:textbox>
                </v:shape>
                <v:shape id="Arrow: Left-Right 144" o:spid="_x0000_s1036" type="#_x0000_t69" style="position:absolute;left:37084;top:6187;width:9108;height:6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" adj="5326,6026" fillcolor="black [3213]" stroked="f" strokeweight="1pt">
                  <v:shadow on="t" color="black" opacity="26214f" origin=",-.5" offset="0,3pt"/>
                  <v:textbox>
                    <w:txbxContent>
                      <w:p w14:paraId="46DA78C6" w14:textId="77777777" w:rsidR="0052149D" w:rsidRPr="00144D8D" w:rsidRDefault="0052149D" w:rsidP="0052149D">
                        <w:pPr>
                          <w:jc w:val="center"/>
                          <w:rPr>
                            <w:b/>
                            <w:bCs/>
                            <w:sz w:val="24"/>
                            <w:szCs w:val="24"/>
                          </w:rPr>
                        </w:pPr>
                        <w:r w:rsidRPr="00144D8D">
                          <w:rPr>
                            <w:b/>
                            <w:bCs/>
                            <w:sz w:val="24"/>
                            <w:szCs w:val="24"/>
                          </w:rPr>
                          <w:t>HTTP</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7" o:spid="_x0000_s1037" type="#_x0000_t21" style="position:absolute;top:4659;width:14403;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" adj="6334" fillcolor="#7030a0" stroked="f" strokeweight="1pt">
                  <v:textbox>
                    <w:txbxContent>
                      <w:p w14:paraId="3B477996" w14:textId="5774B885" w:rsidR="0052149D" w:rsidRPr="00144D8D" w:rsidRDefault="0052149D" w:rsidP="0052149D">
                        <w:pPr>
                          <w:jc w:val="center"/>
                        </w:pPr>
                        <w:r>
                          <w:t>Administrator</w:t>
                        </w:r>
                        <w:r>
                          <w:br/>
                          <w:t>(Client)</w:t>
                        </w:r>
                      </w:p>
                    </w:txbxContent>
                  </v:textbox>
                </v:shape>
                <v:shapetype id="_x0000_t117" coordsize="21600,21600" o:spt="117" path="m4353,l17214,r4386,10800l17214,21600r-12861,l,10800xe">
                  <v:stroke joinstyle="miter"/>
                  <v:path gradientshapeok="t" o:connecttype="rect" textboxrect="4353,0,17214,21600"/>
                </v:shapetype>
                <v:shape id="Flowchart: Preparation 17" o:spid="_x0000_s1038" type="#_x0000_t117" style="position:absolute;left:47532;width:10445;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" fillcolor="#00b050" stroked="f" strokeweight="1pt">
                  <v:shadow on="t" type="perspective" color="black" opacity="26214f" offset="0,0" matrix="66847f,,,66847f"/>
                  <v:textbox>
                    <w:txbxContent>
                      <w:p w14:paraId="4C1950B5" w14:textId="23B1968E" w:rsidR="0052149D" w:rsidRPr="00144D8D" w:rsidRDefault="006E0089" w:rsidP="0052149D">
                        <w:pPr>
                          <w:jc w:val="center"/>
                        </w:pPr>
                        <w:r>
                          <w:t>User</w:t>
                        </w:r>
                        <w:r>
                          <w:br/>
                          <w:t>(</w:t>
                        </w:r>
                        <w:r w:rsidR="0052149D">
                          <w:t>Client</w:t>
                        </w:r>
                        <w:r>
                          <w:t>)</w:t>
                        </w:r>
                      </w:p>
                    </w:txbxContent>
                  </v:textbox>
                </v:shape>
                <v:rect id="Rectangle 20" o:spid="_x0000_s1039" style="position:absolute;left:50984;top:9256;width:3975;height:4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" filled="f" stroked="f" strokeweight="1pt">
                  <v:textbox>
                    <w:txbxContent>
                      <w:p w14:paraId="15D65C61" w14:textId="460A03AD" w:rsidR="0052149D" w:rsidRPr="0052149D" w:rsidRDefault="0052149D" w:rsidP="0052149D">
                        <w:pPr>
                          <w:jc w:val="center"/>
                          <w:rPr>
                            <w:b/>
                            <w:bCs/>
                            <w:color w:val="000000" w:themeColor="text1"/>
                            <w:sz w:val="48"/>
                            <w:szCs w:val="48"/>
                            <w14:textOutline w14:w="9525" w14:cap="rnd" w14:cmpd="sng" w14:algn="ctr">
                              <w14:noFill/>
                              <w14:prstDash w14:val="solid"/>
                              <w14:bevel/>
                            </w14:textOutline>
                          </w:rPr>
                        </w:pPr>
                        <w:r w:rsidRPr="0052149D">
                          <w:rPr>
                            <w:b/>
                            <w:bCs/>
                            <w:color w:val="000000" w:themeColor="text1"/>
                            <w:sz w:val="48"/>
                            <w:szCs w:val="48"/>
                            <w14:textOutline w14:w="9525" w14:cap="rnd" w14:cmpd="sng" w14:algn="ctr">
                              <w14:noFill/>
                              <w14:prstDash w14:val="solid"/>
                              <w14:bevel/>
                            </w14:textOutline>
                          </w:rPr>
                          <w:t>…</w:t>
                        </w:r>
                      </w:p>
                    </w:txbxContent>
                  </v:textbox>
                </v:rect>
              </v:group>
            </w:pict>
          </mc:Fallback>
        </mc:AlternateContent>
      </w:r>
    </w:p>
    <w:p w14:paraId="11F230DF" w14:textId="119A999E" w:rsidR="003C3387" w:rsidRDefault="003C3387">
      <w:pPr>
        <w:rPr>
          <w:rtl/>
        </w:rPr>
      </w:pPr>
    </w:p>
    <w:p w14:paraId="0AC0827F" w14:textId="4CC7248C" w:rsidR="003C3387" w:rsidRDefault="006E0089">
      <w:pPr>
        <w:rPr>
          <w:rtl/>
        </w:rPr>
      </w:pPr>
      <w:r>
        <w:rPr>
          <w:noProof/>
        </w:rPr>
        <mc:AlternateContent>
          <mc:Choice Requires="wps">
            <w:drawing>
              <wp:anchor distT="0" distB="0" distL="114300" distR="114300" simplePos="0" relativeHeight="252002304" behindDoc="0" locked="0" layoutInCell="1" allowOverlap="1" wp14:anchorId="6704F198" wp14:editId="48903160">
                <wp:simplePos x="0" y="0"/>
                <wp:positionH relativeFrom="column">
                  <wp:posOffset>5344205</wp:posOffset>
                </wp:positionH>
                <wp:positionV relativeFrom="paragraph">
                  <wp:posOffset>81962</wp:posOffset>
                </wp:positionV>
                <wp:extent cx="1044530" cy="482464"/>
                <wp:effectExtent l="0" t="0" r="0" b="0"/>
                <wp:wrapNone/>
                <wp:docPr id="1717104940" name="Flowchart: Preparation 1"/>
                <wp:cNvGraphicFramePr/>
                <a:graphic xmlns:a="http://schemas.openxmlformats.org/drawingml/2006/main">
                  <a:graphicData uri="http://schemas.microsoft.com/office/word/2010/wordprocessingShape">
                    <wps:wsp>
                      <wps:cNvSpPr/>
                      <wps:spPr>
                        <a:xfrm>
                          <a:off x="0" y="0"/>
                          <a:ext cx="1044530" cy="482464"/>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3DB79A" w14:textId="77777777" w:rsidR="006E0089" w:rsidRPr="00144D8D" w:rsidRDefault="006E0089" w:rsidP="006E0089">
                            <w:pPr>
                              <w:jc w:val="center"/>
                            </w:pPr>
                            <w:r>
                              <w:t>User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04F198" id="Flowchart: Preparation 1" o:spid="_x0000_s1040" type="#_x0000_t117" style="position:absolute;margin-left:420.8pt;margin-top:6.45pt;width:82.25pt;height:38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" fillcolor="#00b050" stroked="f" strokeweight="1pt">
                <v:shadow on="t" type="perspective" color="black" opacity="26214f" offset="0,0" matrix="66847f,,,66847f"/>
                <v:textbox>
                  <w:txbxContent>
                    <w:p w14:paraId="263DB79A" w14:textId="77777777" w:rsidR="006E0089" w:rsidRPr="00144D8D" w:rsidRDefault="006E0089" w:rsidP="006E0089">
                      <w:pPr>
                        <w:jc w:val="center"/>
                      </w:pPr>
                      <w:r>
                        <w:t>User</w:t>
                      </w:r>
                      <w:r>
                        <w:br/>
                        <w:t>(Client)</w:t>
                      </w:r>
                    </w:p>
                  </w:txbxContent>
                </v:textbox>
              </v:shape>
            </w:pict>
          </mc:Fallback>
        </mc:AlternateContent>
      </w:r>
    </w:p>
    <w:p w14:paraId="07B635B9" w14:textId="0566752F" w:rsidR="003C3387" w:rsidRDefault="003C3387">
      <w:pPr>
        <w:rPr>
          <w:rtl/>
        </w:rPr>
      </w:pPr>
    </w:p>
    <w:p w14:paraId="16374DF3" w14:textId="0E596823" w:rsidR="003C3387" w:rsidRDefault="003C3387">
      <w:pPr>
        <w:rPr>
          <w:rtl/>
        </w:rPr>
      </w:pPr>
    </w:p>
    <w:p w14:paraId="7ED8B8AE" w14:textId="0ED1F2D1" w:rsidR="003C3387" w:rsidRDefault="006E0089">
      <w:pPr>
        <w:rPr>
          <w:rtl/>
        </w:rPr>
      </w:pPr>
      <w:r>
        <w:rPr>
          <w:noProof/>
        </w:rPr>
        <mc:AlternateContent>
          <mc:Choice Requires="wps">
            <w:drawing>
              <wp:anchor distT="0" distB="0" distL="114300" distR="114300" simplePos="0" relativeHeight="252004352" behindDoc="0" locked="0" layoutInCell="1" allowOverlap="1" wp14:anchorId="667C9E70" wp14:editId="1E67E9AF">
                <wp:simplePos x="0" y="0"/>
                <wp:positionH relativeFrom="column">
                  <wp:posOffset>5344205</wp:posOffset>
                </wp:positionH>
                <wp:positionV relativeFrom="paragraph">
                  <wp:posOffset>29210</wp:posOffset>
                </wp:positionV>
                <wp:extent cx="1044530" cy="482464"/>
                <wp:effectExtent l="0" t="0" r="0" b="0"/>
                <wp:wrapNone/>
                <wp:docPr id="1695402884" name="Flowchart: Preparation 1"/>
                <wp:cNvGraphicFramePr/>
                <a:graphic xmlns:a="http://schemas.openxmlformats.org/drawingml/2006/main">
                  <a:graphicData uri="http://schemas.microsoft.com/office/word/2010/wordprocessingShape">
                    <wps:wsp>
                      <wps:cNvSpPr/>
                      <wps:spPr>
                        <a:xfrm>
                          <a:off x="0" y="0"/>
                          <a:ext cx="1044530" cy="482464"/>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70656A6" w14:textId="77777777" w:rsidR="006E0089" w:rsidRPr="00144D8D" w:rsidRDefault="006E0089" w:rsidP="006E0089">
                            <w:pPr>
                              <w:jc w:val="center"/>
                            </w:pPr>
                            <w:r>
                              <w:t>User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7C9E70" id="_x0000_s1041" type="#_x0000_t117" style="position:absolute;margin-left:420.8pt;margin-top:2.3pt;width:82.25pt;height:38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" fillcolor="#00b050" stroked="f" strokeweight="1pt">
                <v:shadow on="t" type="perspective" color="black" opacity="26214f" offset="0,0" matrix="66847f,,,66847f"/>
                <v:textbox>
                  <w:txbxContent>
                    <w:p w14:paraId="070656A6" w14:textId="77777777" w:rsidR="006E0089" w:rsidRPr="00144D8D" w:rsidRDefault="006E0089" w:rsidP="006E0089">
                      <w:pPr>
                        <w:jc w:val="center"/>
                      </w:pPr>
                      <w:r>
                        <w:t>User</w:t>
                      </w:r>
                      <w:r>
                        <w:br/>
                        <w:t>(Client)</w:t>
                      </w:r>
                    </w:p>
                  </w:txbxContent>
                </v:textbox>
              </v:shape>
            </w:pict>
          </mc:Fallback>
        </mc:AlternateContent>
      </w:r>
    </w:p>
    <w:p w14:paraId="21BCFA50" w14:textId="69DB99FD" w:rsidR="003C3387" w:rsidRDefault="003C3387">
      <w:pPr>
        <w:rPr>
          <w:rtl/>
        </w:rPr>
      </w:pPr>
    </w:p>
    <w:p w14:paraId="28AF7154" w14:textId="77777777" w:rsidR="003C3387" w:rsidRDefault="003C3387">
      <w:pPr>
        <w:rPr>
          <w:rtl/>
        </w:rPr>
      </w:pPr>
    </w:p>
    <w:p w14:paraId="4E8E02E1" w14:textId="343CF8F6" w:rsidR="005C689E" w:rsidRPr="005C689E" w:rsidRDefault="005C689E" w:rsidP="005C689E">
      <w:pPr>
        <w:pStyle w:val="ListParagraph"/>
        <w:bidi/>
        <w:spacing w:line="276" w:lineRule="auto"/>
        <w:ind w:left="785"/>
        <w:rPr>
          <w:rtl/>
        </w:rPr>
      </w:pPr>
    </w:p>
    <w:p w14:paraId="752BF21F" w14:textId="77777777" w:rsidR="00812A41" w:rsidRDefault="00812A41" w:rsidP="00812A41">
      <w:pPr>
        <w:pStyle w:val="ListParagraph"/>
        <w:bidi/>
        <w:spacing w:line="276" w:lineRule="auto"/>
        <w:ind w:left="425"/>
      </w:pPr>
    </w:p>
    <w:p w14:paraId="4E265213" w14:textId="77777777" w:rsidR="00384C8D" w:rsidRDefault="006E0089" w:rsidP="00384C8D">
      <w:pPr>
        <w:bidi/>
        <w:spacing w:after="0" w:line="276" w:lineRule="auto"/>
        <w:ind w:left="720"/>
        <w:rPr>
          <w:rtl/>
        </w:rPr>
      </w:pPr>
      <w:r>
        <w:rPr>
          <w:rFonts w:hint="cs"/>
          <w:rtl/>
        </w:rPr>
        <w:t>מילון מילים:</w:t>
      </w:r>
      <w:r>
        <w:rPr>
          <w:rtl/>
        </w:rPr>
        <w:br/>
      </w:r>
      <w:r>
        <w:rPr>
          <w:rFonts w:hint="cs"/>
          <w:rtl/>
        </w:rPr>
        <w:t xml:space="preserve">במסגרת תרגיל זה רשימת המילים האפשריות למשחק ולמילים השחורות לא תתקבל עוד בגוף הקובץ, כי אם באמצעות קובץ מילון </w:t>
      </w:r>
      <w:r w:rsidR="00387780">
        <w:rPr>
          <w:rFonts w:hint="cs"/>
          <w:rtl/>
        </w:rPr>
        <w:t xml:space="preserve">ייעודי אשר </w:t>
      </w:r>
      <w:r>
        <w:rPr>
          <w:rFonts w:hint="cs"/>
          <w:rtl/>
        </w:rPr>
        <w:t xml:space="preserve">יכיל </w:t>
      </w:r>
      <w:r w:rsidR="00387780">
        <w:rPr>
          <w:rFonts w:hint="cs"/>
          <w:rtl/>
        </w:rPr>
        <w:t xml:space="preserve">אוסף מגוון של </w:t>
      </w:r>
      <w:r>
        <w:rPr>
          <w:rFonts w:hint="cs"/>
          <w:rtl/>
        </w:rPr>
        <w:t>מילים.</w:t>
      </w:r>
      <w:r>
        <w:rPr>
          <w:rtl/>
        </w:rPr>
        <w:br/>
      </w:r>
      <w:r>
        <w:rPr>
          <w:rFonts w:hint="cs"/>
          <w:rtl/>
        </w:rPr>
        <w:t xml:space="preserve">במסגרת טעינת הגדרת משחק </w:t>
      </w:r>
      <w:r w:rsidR="00B108DC">
        <w:rPr>
          <w:rFonts w:hint="cs"/>
          <w:rtl/>
        </w:rPr>
        <w:t xml:space="preserve">(קובץ ה </w:t>
      </w:r>
      <w:r w:rsidR="00B108DC">
        <w:rPr>
          <w:rFonts w:hint="cs"/>
        </w:rPr>
        <w:t>XML</w:t>
      </w:r>
      <w:r w:rsidR="00B108DC">
        <w:rPr>
          <w:rFonts w:hint="cs"/>
          <w:rtl/>
        </w:rPr>
        <w:t xml:space="preserve">) </w:t>
      </w:r>
      <w:r>
        <w:rPr>
          <w:rFonts w:hint="cs"/>
          <w:rtl/>
        </w:rPr>
        <w:t xml:space="preserve">יש לטעון עכשיו קובץ </w:t>
      </w:r>
      <w:r w:rsidR="00B108DC">
        <w:rPr>
          <w:rFonts w:hint="cs"/>
          <w:rtl/>
        </w:rPr>
        <w:t>טקסט נוסף (</w:t>
      </w:r>
      <w:r w:rsidR="00B108DC">
        <w:t>txt</w:t>
      </w:r>
      <w:r w:rsidR="00B108DC">
        <w:rPr>
          <w:rFonts w:hint="cs"/>
          <w:rtl/>
        </w:rPr>
        <w:t>)</w:t>
      </w:r>
      <w:r>
        <w:rPr>
          <w:rFonts w:hint="cs"/>
          <w:rtl/>
        </w:rPr>
        <w:t xml:space="preserve">. המילים שבקובץ </w:t>
      </w:r>
      <w:r w:rsidR="005662D5">
        <w:rPr>
          <w:rFonts w:hint="cs"/>
          <w:rtl/>
        </w:rPr>
        <w:t>הן המילים שישמשו כבנק המילים הן עבור מילות המשחק והן עבור המילים השחורות</w:t>
      </w:r>
      <w:r w:rsidR="00387780">
        <w:rPr>
          <w:rFonts w:hint="cs"/>
          <w:rtl/>
        </w:rPr>
        <w:t>.</w:t>
      </w:r>
      <w:r w:rsidR="005662D5">
        <w:rPr>
          <w:rtl/>
        </w:rPr>
        <w:br/>
      </w:r>
      <w:r w:rsidR="005662D5">
        <w:rPr>
          <w:rFonts w:hint="cs"/>
          <w:rtl/>
        </w:rPr>
        <w:t xml:space="preserve">קובץ </w:t>
      </w:r>
      <w:r w:rsidR="00B108DC">
        <w:rPr>
          <w:rFonts w:hint="cs"/>
          <w:rtl/>
        </w:rPr>
        <w:t xml:space="preserve">זה </w:t>
      </w:r>
      <w:r w:rsidR="005662D5">
        <w:rPr>
          <w:rFonts w:hint="cs"/>
          <w:rtl/>
        </w:rPr>
        <w:t xml:space="preserve">הוא קובץ המכיל בליל של מילים. רובן הגדול חוזר על עצמו. יש לקלוט ולעבד את הקובץ ולהפיק ממנו את רשימת המילים </w:t>
      </w:r>
      <w:r w:rsidR="005662D5" w:rsidRPr="00384C8D">
        <w:rPr>
          <w:rFonts w:hint="cs"/>
          <w:u w:val="single"/>
          <w:rtl/>
        </w:rPr>
        <w:t>הייחודיות</w:t>
      </w:r>
      <w:r w:rsidR="005662D5">
        <w:rPr>
          <w:rFonts w:hint="cs"/>
          <w:rtl/>
        </w:rPr>
        <w:t xml:space="preserve"> המתקיימות במסגרתו.</w:t>
      </w:r>
      <w:r w:rsidR="00B108DC">
        <w:rPr>
          <w:rFonts w:hint="cs"/>
          <w:rtl/>
        </w:rPr>
        <w:t xml:space="preserve"> </w:t>
      </w:r>
      <w:r w:rsidR="00384C8D">
        <w:rPr>
          <w:rtl/>
        </w:rPr>
        <w:br/>
      </w:r>
      <w:r w:rsidR="00384C8D">
        <w:rPr>
          <w:rFonts w:hint="cs"/>
          <w:rtl/>
        </w:rPr>
        <w:t>עליכם לקרוא קובץ זה ולעבד את תוכנו. קחו בחשבון את הדברים הבאים:</w:t>
      </w:r>
    </w:p>
    <w:p w14:paraId="0D793E3A" w14:textId="77777777" w:rsidR="00384C8D" w:rsidRDefault="00B108DC" w:rsidP="00384C8D">
      <w:pPr>
        <w:pStyle w:val="ListParagraph"/>
        <w:numPr>
          <w:ilvl w:val="0"/>
          <w:numId w:val="132"/>
        </w:numPr>
        <w:bidi/>
        <w:spacing w:line="276" w:lineRule="auto"/>
      </w:pPr>
      <w:r>
        <w:rPr>
          <w:rFonts w:hint="cs"/>
          <w:rtl/>
        </w:rPr>
        <w:t>התו המפריד בין המילים שבקובץ הוא תו הרווח.</w:t>
      </w:r>
    </w:p>
    <w:p w14:paraId="00106805" w14:textId="77777777" w:rsidR="00384C8D" w:rsidRDefault="00B108DC" w:rsidP="00384C8D">
      <w:pPr>
        <w:pStyle w:val="ListParagraph"/>
        <w:numPr>
          <w:ilvl w:val="0"/>
          <w:numId w:val="132"/>
        </w:numPr>
        <w:bidi/>
        <w:spacing w:line="276" w:lineRule="auto"/>
      </w:pPr>
      <w:r>
        <w:rPr>
          <w:rFonts w:hint="cs"/>
          <w:rtl/>
        </w:rPr>
        <w:t>יש לבצע הסרה של כל הרווחים המובילים/מסיימים של כל מילה (</w:t>
      </w:r>
      <w:r>
        <w:t>trim</w:t>
      </w:r>
      <w:r>
        <w:rPr>
          <w:rFonts w:hint="cs"/>
          <w:rtl/>
        </w:rPr>
        <w:t>)</w:t>
      </w:r>
    </w:p>
    <w:p w14:paraId="7E627E8F" w14:textId="55E47839" w:rsidR="00B118FB" w:rsidRDefault="00384C8D" w:rsidP="00384C8D">
      <w:pPr>
        <w:pStyle w:val="ListParagraph"/>
        <w:numPr>
          <w:ilvl w:val="0"/>
          <w:numId w:val="132"/>
        </w:numPr>
        <w:bidi/>
        <w:spacing w:line="276" w:lineRule="auto"/>
      </w:pPr>
      <w:r>
        <w:rPr>
          <w:rFonts w:hint="cs"/>
          <w:rtl/>
        </w:rPr>
        <w:t>יש לבצע הסרה של התווים הבאים מתוך תווי המילה: !@#$%^&amp;*)(-_,.?</w:t>
      </w:r>
      <w:r>
        <w:rPr>
          <w:rtl/>
        </w:rPr>
        <w:t xml:space="preserve"> </w:t>
      </w:r>
      <w:r w:rsidR="00B118FB">
        <w:rPr>
          <w:rtl/>
        </w:rPr>
        <w:br/>
      </w:r>
    </w:p>
    <w:p w14:paraId="31771C96" w14:textId="38E4FFB2" w:rsidR="00B108DC" w:rsidRDefault="00B108DC" w:rsidP="006E0089">
      <w:pPr>
        <w:pStyle w:val="ListParagraph"/>
        <w:numPr>
          <w:ilvl w:val="0"/>
          <w:numId w:val="19"/>
        </w:numPr>
        <w:bidi/>
        <w:spacing w:line="276" w:lineRule="auto"/>
      </w:pPr>
      <w:r>
        <w:rPr>
          <w:rFonts w:hint="cs"/>
          <w:rtl/>
        </w:rPr>
        <w:t>ריבוי צוותים</w:t>
      </w:r>
      <w:ins w:id="39" w:author="Aviad Cohen" w:date="2024-02-03T23:08:00Z">
        <w:r w:rsidR="000933D8">
          <w:rPr>
            <w:rFonts w:hint="cs"/>
            <w:rtl/>
          </w:rPr>
          <w:t xml:space="preserve"> ו</w:t>
        </w:r>
      </w:ins>
      <w:ins w:id="40" w:author="Aviad Cohen" w:date="2024-02-03T23:09:00Z">
        <w:r w:rsidR="000933D8">
          <w:rPr>
            <w:rFonts w:hint="cs"/>
            <w:rtl/>
          </w:rPr>
          <w:t>מגדירים</w:t>
        </w:r>
      </w:ins>
      <w:ins w:id="41" w:author="Aviad Cohen" w:date="2024-02-03T23:10:00Z">
        <w:r w:rsidR="000933D8">
          <w:rPr>
            <w:rFonts w:hint="cs"/>
            <w:rtl/>
          </w:rPr>
          <w:t>:</w:t>
        </w:r>
      </w:ins>
    </w:p>
    <w:p w14:paraId="35FBE9CD" w14:textId="77777777" w:rsidR="000933D8" w:rsidRDefault="00B108DC" w:rsidP="00B108DC">
      <w:pPr>
        <w:pStyle w:val="ListParagraph"/>
        <w:bidi/>
        <w:spacing w:line="276" w:lineRule="auto"/>
        <w:ind w:left="425"/>
        <w:rPr>
          <w:ins w:id="42" w:author="Aviad Cohen" w:date="2024-02-03T23:09:00Z"/>
          <w:rtl/>
        </w:rPr>
      </w:pPr>
      <w:r>
        <w:rPr>
          <w:rFonts w:hint="cs"/>
          <w:rtl/>
        </w:rPr>
        <w:t>בתרגיל זה תתמכו ביכולת לשחק שם-קוד עם יותר משני צוותים.</w:t>
      </w:r>
    </w:p>
    <w:p w14:paraId="2696D707" w14:textId="2A5128CC" w:rsidR="00616D23" w:rsidRDefault="000933D8" w:rsidP="000933D8">
      <w:pPr>
        <w:pStyle w:val="ListParagraph"/>
        <w:bidi/>
        <w:spacing w:line="276" w:lineRule="auto"/>
        <w:ind w:left="425"/>
        <w:rPr>
          <w:rtl/>
        </w:rPr>
      </w:pPr>
      <w:ins w:id="43" w:author="Aviad Cohen" w:date="2024-02-03T23:09:00Z">
        <w:r>
          <w:rPr>
            <w:rFonts w:hint="cs"/>
            <w:rtl/>
          </w:rPr>
          <w:t xml:space="preserve">בנוסף הפעם יוכל צוות להכיל יותר מ"מגדיר" אחד, כך שלמעשה </w:t>
        </w:r>
      </w:ins>
      <w:ins w:id="44" w:author="Aviad Cohen" w:date="2024-02-03T23:10:00Z">
        <w:r>
          <w:rPr>
            <w:rFonts w:hint="cs"/>
            <w:rtl/>
          </w:rPr>
          <w:t>כמה חברי צוות יוכלו לחבור יחדיו ולחשוב על הגדרות קולעות לצוות המנחשים שלהם.</w:t>
        </w:r>
      </w:ins>
      <w:r w:rsidR="00B108DC">
        <w:rPr>
          <w:rtl/>
        </w:rPr>
        <w:br/>
      </w:r>
      <w:r w:rsidR="00B108DC">
        <w:rPr>
          <w:rFonts w:hint="cs"/>
          <w:rtl/>
        </w:rPr>
        <w:t>המידע על כמות הצוותים</w:t>
      </w:r>
      <w:ins w:id="45" w:author="Aviad Cohen" w:date="2024-02-03T23:10:00Z">
        <w:r>
          <w:rPr>
            <w:rFonts w:hint="cs"/>
            <w:rtl/>
          </w:rPr>
          <w:t xml:space="preserve">, כמות המגדירים וכמות המנחשים בכל צוות </w:t>
        </w:r>
      </w:ins>
      <w:del w:id="46" w:author="Aviad Cohen" w:date="2024-02-03T23:10:00Z">
        <w:r w:rsidR="00B108DC" w:rsidDel="000933D8">
          <w:rPr>
            <w:rFonts w:hint="cs"/>
            <w:rtl/>
          </w:rPr>
          <w:delText xml:space="preserve"> </w:delText>
        </w:r>
      </w:del>
      <w:r w:rsidR="00B108DC">
        <w:rPr>
          <w:rFonts w:hint="cs"/>
          <w:rtl/>
        </w:rPr>
        <w:t xml:space="preserve">מוגדר בקובץ ה </w:t>
      </w:r>
      <w:r w:rsidR="00B108DC">
        <w:rPr>
          <w:rFonts w:hint="cs"/>
        </w:rPr>
        <w:t>XML</w:t>
      </w:r>
      <w:r w:rsidR="00B108DC">
        <w:rPr>
          <w:rFonts w:hint="cs"/>
          <w:rtl/>
        </w:rPr>
        <w:t>.</w:t>
      </w:r>
      <w:r w:rsidR="00B108DC">
        <w:rPr>
          <w:rtl/>
        </w:rPr>
        <w:br/>
      </w:r>
      <w:del w:id="47" w:author="Aviad Cohen" w:date="2024-02-03T23:10:00Z">
        <w:r w:rsidR="00B108DC" w:rsidDel="000933D8">
          <w:rPr>
            <w:rFonts w:hint="cs"/>
            <w:rtl/>
          </w:rPr>
          <w:delText>לכל צוות י</w:delText>
        </w:r>
      </w:del>
      <w:r w:rsidR="00387780">
        <w:rPr>
          <w:rFonts w:hint="cs"/>
          <w:rtl/>
        </w:rPr>
        <w:t xml:space="preserve">ינתנו פרטים לגבי </w:t>
      </w:r>
      <w:r w:rsidR="00235F7F">
        <w:rPr>
          <w:rFonts w:hint="cs"/>
          <w:rtl/>
        </w:rPr>
        <w:t>כמות "המגדירים" וכמות "המנחשים" שנדרשים לו.</w:t>
      </w:r>
      <w:r w:rsidR="00235F7F">
        <w:rPr>
          <w:rtl/>
        </w:rPr>
        <w:br/>
      </w:r>
      <w:r w:rsidR="00235F7F">
        <w:rPr>
          <w:rFonts w:hint="cs"/>
          <w:rtl/>
        </w:rPr>
        <w:t xml:space="preserve">כמו כן כל צוות יקבל צבע ייחודי שיאפיין אותו. המע' תתמוך בדיוק בשישה סוגי צבעים ולכן אפקטיבית יכולים להתקיים לכל היותר שישה צוותי משחק. (רשימת הצבעים האפשרית מוגדרת </w:t>
      </w:r>
      <w:r w:rsidR="005415F7">
        <w:rPr>
          <w:rtl/>
        </w:rPr>
        <w:fldChar w:fldCharType="begin"/>
      </w:r>
      <w:r w:rsidR="005415F7">
        <w:instrText>HYPERLINK</w:instrText>
      </w:r>
      <w:r w:rsidR="005415F7">
        <w:rPr>
          <w:rtl/>
        </w:rPr>
        <w:instrText xml:space="preserve">  \</w:instrText>
      </w:r>
      <w:r w:rsidR="005415F7">
        <w:instrText>l</w:instrText>
      </w:r>
      <w:r w:rsidR="005415F7">
        <w:rPr>
          <w:rtl/>
        </w:rPr>
        <w:instrText xml:space="preserve"> "</w:instrText>
      </w:r>
      <w:r w:rsidR="005415F7">
        <w:instrText>ex2_scheme</w:instrText>
      </w:r>
      <w:r w:rsidR="005415F7">
        <w:rPr>
          <w:rtl/>
        </w:rPr>
        <w:instrText>"</w:instrText>
      </w:r>
      <w:r w:rsidR="005415F7">
        <w:rPr>
          <w:rtl/>
        </w:rPr>
      </w:r>
      <w:r w:rsidR="005415F7">
        <w:rPr>
          <w:rtl/>
        </w:rPr>
        <w:fldChar w:fldCharType="separate"/>
      </w:r>
      <w:r w:rsidR="00235F7F" w:rsidRPr="005415F7">
        <w:rPr>
          <w:rStyle w:val="Hyperlink"/>
          <w:rFonts w:hint="cs"/>
          <w:rtl/>
        </w:rPr>
        <w:t xml:space="preserve">בנספח </w:t>
      </w:r>
      <w:r w:rsidR="00261F6B">
        <w:rPr>
          <w:rStyle w:val="Hyperlink"/>
          <w:rFonts w:hint="cs"/>
          <w:rtl/>
        </w:rPr>
        <w:t>א</w:t>
      </w:r>
      <w:r w:rsidR="005415F7">
        <w:rPr>
          <w:rtl/>
        </w:rPr>
        <w:fldChar w:fldCharType="end"/>
      </w:r>
      <w:r w:rsidR="00235F7F">
        <w:rPr>
          <w:rFonts w:hint="cs"/>
          <w:rtl/>
        </w:rPr>
        <w:t>')</w:t>
      </w:r>
      <w:r w:rsidR="00616D23">
        <w:br/>
      </w:r>
      <w:r w:rsidR="00616D23">
        <w:rPr>
          <w:rFonts w:hint="cs"/>
          <w:rtl/>
        </w:rPr>
        <w:t xml:space="preserve">במידה ואחד הצוותים סיים למצוא את כל המילים שלו </w:t>
      </w:r>
      <w:r w:rsidR="00616D23">
        <w:rPr>
          <w:rtl/>
        </w:rPr>
        <w:t>–</w:t>
      </w:r>
      <w:r w:rsidR="00616D23">
        <w:rPr>
          <w:rFonts w:hint="cs"/>
          <w:rtl/>
        </w:rPr>
        <w:t xml:space="preserve"> הוא מנצח במקום הראשון, אולם המשחק ממשיך להתנהל כל עוד יש עוד צוותים פעילים בו.</w:t>
      </w:r>
    </w:p>
    <w:p w14:paraId="375A0578" w14:textId="60331BBD" w:rsidR="00B108DC" w:rsidRDefault="00616D23" w:rsidP="00616D23">
      <w:pPr>
        <w:pStyle w:val="ListParagraph"/>
        <w:bidi/>
        <w:spacing w:line="276" w:lineRule="auto"/>
        <w:ind w:left="425"/>
        <w:rPr>
          <w:rtl/>
        </w:rPr>
      </w:pPr>
      <w:r>
        <w:rPr>
          <w:rFonts w:hint="cs"/>
          <w:rtl/>
        </w:rPr>
        <w:t xml:space="preserve">במידה ואחד הצוותים גילה מילה שחורה במסגרת התור שלו, הוא </w:t>
      </w:r>
      <w:r w:rsidR="005415F7">
        <w:rPr>
          <w:rFonts w:hint="cs"/>
          <w:rtl/>
        </w:rPr>
        <w:t>מפסיד ו</w:t>
      </w:r>
      <w:r>
        <w:rPr>
          <w:rFonts w:hint="cs"/>
          <w:rtl/>
        </w:rPr>
        <w:t xml:space="preserve">יוצא מהמשחק מיידית, אולם המשחק ממשיך כל עוד יש עוד צוותים אחרים. </w:t>
      </w:r>
      <w:r>
        <w:rPr>
          <w:rtl/>
        </w:rPr>
        <w:br/>
      </w:r>
      <w:r>
        <w:rPr>
          <w:rFonts w:hint="cs"/>
          <w:rtl/>
        </w:rPr>
        <w:t>המשחק ייגמר כשיישאר צוות אחרון (אם כולם יצאו בגלל מילים שחורות) או שהוא האחרון שטרם מצא את המילים השייכות לו.</w:t>
      </w:r>
    </w:p>
    <w:p w14:paraId="187B7112" w14:textId="77777777" w:rsidR="00387780" w:rsidRDefault="00387780" w:rsidP="00387780">
      <w:pPr>
        <w:pStyle w:val="ListParagraph"/>
        <w:bidi/>
        <w:spacing w:line="276" w:lineRule="auto"/>
        <w:ind w:left="425"/>
      </w:pPr>
    </w:p>
    <w:p w14:paraId="4F0D7248" w14:textId="77777777" w:rsidR="00A20BFF" w:rsidRDefault="000933D8" w:rsidP="00B108DC">
      <w:pPr>
        <w:pStyle w:val="ListParagraph"/>
        <w:numPr>
          <w:ilvl w:val="0"/>
          <w:numId w:val="19"/>
        </w:numPr>
        <w:bidi/>
        <w:spacing w:line="276" w:lineRule="auto"/>
        <w:rPr>
          <w:ins w:id="48" w:author="Aviad Cohen" w:date="2024-02-03T23:20:00Z"/>
        </w:rPr>
      </w:pPr>
      <w:ins w:id="49" w:author="Aviad Cohen" w:date="2024-02-03T23:10:00Z">
        <w:r>
          <w:rPr>
            <w:rFonts w:hint="cs"/>
            <w:rtl/>
          </w:rPr>
          <w:t>התנהלות המשחק:</w:t>
        </w:r>
        <w:r>
          <w:rPr>
            <w:rtl/>
          </w:rPr>
          <w:br/>
        </w:r>
        <w:r>
          <w:rPr>
            <w:rFonts w:hint="cs"/>
            <w:rtl/>
          </w:rPr>
          <w:t xml:space="preserve">ברגע שמשחק הועלה </w:t>
        </w:r>
      </w:ins>
      <w:ins w:id="50" w:author="Aviad Cohen" w:date="2024-02-03T23:11:00Z">
        <w:r>
          <w:rPr>
            <w:rFonts w:hint="cs"/>
            <w:rtl/>
          </w:rPr>
          <w:t>לשרת הוא מופיע כזמין לכלל המשתמשים הרגילים במע'.</w:t>
        </w:r>
      </w:ins>
      <w:ins w:id="51" w:author="Aviad Cohen" w:date="2024-02-03T23:12:00Z">
        <w:r>
          <w:rPr>
            <w:rFonts w:hint="cs"/>
            <w:rtl/>
          </w:rPr>
          <w:t xml:space="preserve"> </w:t>
        </w:r>
      </w:ins>
      <w:ins w:id="52" w:author="Aviad Cohen" w:date="2024-02-03T23:11:00Z">
        <w:r>
          <w:rPr>
            <w:rtl/>
          </w:rPr>
          <w:br/>
        </w:r>
        <w:r>
          <w:rPr>
            <w:rFonts w:hint="cs"/>
            <w:rtl/>
          </w:rPr>
          <w:t>על כל משחק יינתנו הפרטים המסבירים כמה צוותים נדרשים לו ומהו הרכבם (כמות המגדירים/מנחשים)</w:t>
        </w:r>
      </w:ins>
      <w:ins w:id="53" w:author="Aviad Cohen" w:date="2024-02-03T23:12:00Z">
        <w:r>
          <w:rPr>
            <w:rtl/>
          </w:rPr>
          <w:br/>
        </w:r>
        <w:r>
          <w:rPr>
            <w:rFonts w:hint="cs"/>
            <w:rtl/>
          </w:rPr>
          <w:t xml:space="preserve">לכל משחק ינוהל סטטוס שבו הוא נמצא. כשמשחק מועלה למע' הוא בסטטוס </w:t>
        </w:r>
        <w:r>
          <w:rPr>
            <w:rFonts w:hint="cs"/>
          </w:rPr>
          <w:t>PENDING</w:t>
        </w:r>
        <w:r>
          <w:rPr>
            <w:rFonts w:hint="cs"/>
            <w:rtl/>
          </w:rPr>
          <w:t xml:space="preserve"> </w:t>
        </w:r>
        <w:r>
          <w:rPr>
            <w:rtl/>
          </w:rPr>
          <w:t>–</w:t>
        </w:r>
        <w:r>
          <w:rPr>
            <w:rFonts w:hint="cs"/>
            <w:rtl/>
          </w:rPr>
          <w:t xml:space="preserve"> ממתין לרישום שחקנים.</w:t>
        </w:r>
      </w:ins>
      <w:ins w:id="54" w:author="Aviad Cohen" w:date="2024-02-03T23:11:00Z">
        <w:r>
          <w:rPr>
            <w:rtl/>
          </w:rPr>
          <w:br/>
        </w:r>
      </w:ins>
      <w:ins w:id="55" w:author="Aviad Cohen" w:date="2024-02-03T23:12:00Z">
        <w:r>
          <w:rPr>
            <w:rtl/>
          </w:rPr>
          <w:br/>
        </w:r>
      </w:ins>
      <w:ins w:id="56" w:author="Aviad Cohen" w:date="2024-02-03T23:11:00Z">
        <w:r>
          <w:rPr>
            <w:rFonts w:hint="cs"/>
            <w:rtl/>
          </w:rPr>
          <w:t xml:space="preserve">משתמש </w:t>
        </w:r>
      </w:ins>
      <w:ins w:id="57" w:author="Aviad Cohen" w:date="2024-02-03T23:12:00Z">
        <w:r>
          <w:rPr>
            <w:rFonts w:hint="cs"/>
            <w:rtl/>
          </w:rPr>
          <w:t>ר</w:t>
        </w:r>
      </w:ins>
      <w:ins w:id="58" w:author="Aviad Cohen" w:date="2024-02-03T23:13:00Z">
        <w:r>
          <w:rPr>
            <w:rFonts w:hint="cs"/>
            <w:rtl/>
          </w:rPr>
          <w:t xml:space="preserve">גיל </w:t>
        </w:r>
      </w:ins>
      <w:ins w:id="59" w:author="Aviad Cohen" w:date="2024-02-03T23:11:00Z">
        <w:r>
          <w:rPr>
            <w:rFonts w:hint="cs"/>
            <w:rtl/>
          </w:rPr>
          <w:t>יוכל לבחור להירשם להשתתף במשחק כ</w:t>
        </w:r>
      </w:ins>
      <w:ins w:id="60" w:author="Aviad Cohen" w:date="2024-02-03T23:12:00Z">
        <w:r>
          <w:rPr>
            <w:rFonts w:hint="cs"/>
            <w:rtl/>
          </w:rPr>
          <w:t>"</w:t>
        </w:r>
      </w:ins>
      <w:ins w:id="61" w:author="Aviad Cohen" w:date="2024-02-03T23:11:00Z">
        <w:r>
          <w:rPr>
            <w:rFonts w:hint="cs"/>
            <w:rtl/>
          </w:rPr>
          <w:t>מגדיר</w:t>
        </w:r>
      </w:ins>
      <w:ins w:id="62" w:author="Aviad Cohen" w:date="2024-02-03T23:12:00Z">
        <w:r>
          <w:rPr>
            <w:rFonts w:hint="cs"/>
            <w:rtl/>
          </w:rPr>
          <w:t>"</w:t>
        </w:r>
      </w:ins>
      <w:ins w:id="63" w:author="Aviad Cohen" w:date="2024-02-03T23:11:00Z">
        <w:r>
          <w:rPr>
            <w:rFonts w:hint="cs"/>
            <w:rtl/>
          </w:rPr>
          <w:t xml:space="preserve"> או כ</w:t>
        </w:r>
      </w:ins>
      <w:ins w:id="64" w:author="Aviad Cohen" w:date="2024-02-03T23:12:00Z">
        <w:r>
          <w:rPr>
            <w:rFonts w:hint="cs"/>
            <w:rtl/>
          </w:rPr>
          <w:t>"</w:t>
        </w:r>
      </w:ins>
      <w:ins w:id="65" w:author="Aviad Cohen" w:date="2024-02-03T23:11:00Z">
        <w:r>
          <w:rPr>
            <w:rFonts w:hint="cs"/>
            <w:rtl/>
          </w:rPr>
          <w:t>מנחש</w:t>
        </w:r>
      </w:ins>
      <w:ins w:id="66" w:author="Aviad Cohen" w:date="2024-02-03T23:12:00Z">
        <w:r>
          <w:rPr>
            <w:rFonts w:hint="cs"/>
            <w:rtl/>
          </w:rPr>
          <w:t>"</w:t>
        </w:r>
      </w:ins>
      <w:ins w:id="67" w:author="Aviad Cohen" w:date="2024-02-03T23:11:00Z">
        <w:r>
          <w:rPr>
            <w:rFonts w:hint="cs"/>
            <w:rtl/>
          </w:rPr>
          <w:t>.</w:t>
        </w:r>
        <w:r>
          <w:rPr>
            <w:rtl/>
          </w:rPr>
          <w:br/>
        </w:r>
      </w:ins>
      <w:ins w:id="68" w:author="Aviad Cohen" w:date="2024-02-03T23:13:00Z">
        <w:r>
          <w:rPr>
            <w:rFonts w:hint="cs"/>
            <w:rtl/>
          </w:rPr>
          <w:t xml:space="preserve">עליו לבחור את אחד מהצוותים שהוא רוצה להצטרף אליהם ולהירשם למי מהתפקידים הנ"ל שהוא חפץ בהם ואשר עדיין נדרשים בצוות. </w:t>
        </w:r>
      </w:ins>
      <w:ins w:id="69" w:author="Aviad Cohen" w:date="2024-02-03T23:11:00Z">
        <w:r>
          <w:rPr>
            <w:rFonts w:hint="cs"/>
            <w:rtl/>
          </w:rPr>
          <w:t>ברגע שביצע רישום למשחק הוא עובר "לחדר המשחק" וממתין עד</w:t>
        </w:r>
      </w:ins>
      <w:ins w:id="70" w:author="Aviad Cohen" w:date="2024-02-03T23:12:00Z">
        <w:r>
          <w:rPr>
            <w:rFonts w:hint="cs"/>
            <w:rtl/>
          </w:rPr>
          <w:t xml:space="preserve"> שהוא יתחיל.</w:t>
        </w:r>
      </w:ins>
      <w:ins w:id="71" w:author="Aviad Cohen" w:date="2024-02-03T23:13:00Z">
        <w:r>
          <w:rPr>
            <w:rtl/>
          </w:rPr>
          <w:br/>
        </w:r>
        <w:r>
          <w:rPr>
            <w:rFonts w:hint="cs"/>
            <w:rtl/>
          </w:rPr>
          <w:lastRenderedPageBreak/>
          <w:t>ברגע שנרשמו כלל השחקנים הנדרשים לכלל הצוותים המוגדרים במשחק</w:t>
        </w:r>
      </w:ins>
      <w:ins w:id="72" w:author="Aviad Cohen" w:date="2024-02-03T23:14:00Z">
        <w:r>
          <w:rPr>
            <w:rFonts w:hint="cs"/>
            <w:rtl/>
          </w:rPr>
          <w:t xml:space="preserve">, המשחק עובר לסטטוס </w:t>
        </w:r>
        <w:r>
          <w:rPr>
            <w:rFonts w:hint="cs"/>
          </w:rPr>
          <w:t>ACTIVE</w:t>
        </w:r>
        <w:r>
          <w:rPr>
            <w:rFonts w:hint="cs"/>
            <w:rtl/>
          </w:rPr>
          <w:t xml:space="preserve"> (פעיל).</w:t>
        </w:r>
        <w:r>
          <w:rPr>
            <w:rtl/>
          </w:rPr>
          <w:br/>
        </w:r>
        <w:r>
          <w:rPr>
            <w:rFonts w:hint="cs"/>
            <w:rtl/>
          </w:rPr>
          <w:t>בשלב זה כל השחקנים כבר נמצאים בחדר המשחק.</w:t>
        </w:r>
        <w:r>
          <w:rPr>
            <w:rtl/>
          </w:rPr>
          <w:br/>
        </w:r>
      </w:ins>
    </w:p>
    <w:p w14:paraId="4649C0CE" w14:textId="75AB7DFE" w:rsidR="00A20BFF" w:rsidRDefault="000933D8">
      <w:pPr>
        <w:pStyle w:val="ListParagraph"/>
        <w:bidi/>
        <w:spacing w:line="276" w:lineRule="auto"/>
        <w:ind w:left="425"/>
        <w:rPr>
          <w:ins w:id="73" w:author="Aviad Cohen" w:date="2024-02-03T23:18:00Z"/>
        </w:rPr>
        <w:pPrChange w:id="74" w:author="Aviad Cohen" w:date="2024-02-03T23:20:00Z">
          <w:pPr>
            <w:pStyle w:val="ListParagraph"/>
            <w:numPr>
              <w:numId w:val="19"/>
            </w:numPr>
            <w:bidi/>
            <w:spacing w:line="276" w:lineRule="auto"/>
            <w:ind w:left="425" w:hanging="360"/>
          </w:pPr>
        </w:pPrChange>
      </w:pPr>
      <w:ins w:id="75" w:author="Aviad Cohen" w:date="2024-02-03T23:14:00Z">
        <w:r>
          <w:rPr>
            <w:rFonts w:hint="cs"/>
            <w:rtl/>
          </w:rPr>
          <w:t>מכאן ואלך המשחק מנוהל "אוטומטית":</w:t>
        </w:r>
        <w:r>
          <w:rPr>
            <w:rtl/>
          </w:rPr>
          <w:br/>
        </w:r>
        <w:r>
          <w:rPr>
            <w:rFonts w:hint="cs"/>
            <w:rtl/>
          </w:rPr>
          <w:t>כלל השחקנים יקבלו הודעה על זהות הצוות שזהו תורו. המגדיר(ים) של הצוות י</w:t>
        </w:r>
      </w:ins>
      <w:ins w:id="76" w:author="Aviad Cohen" w:date="2024-02-03T23:15:00Z">
        <w:r>
          <w:rPr>
            <w:rFonts w:hint="cs"/>
            <w:rtl/>
          </w:rPr>
          <w:t>ראו את הלוח במצבו המלא ויוכלו לדבר בינהם בצ'ט שרק הם חשופים לו לגבי זהות ההגדרה שהם רוצים לתת. ברגע שמתקבלת ההגדרה וכמות המילים מאחד מהם שאר המשתתפים במשחק (כולל מצוותים אחרים רואים את ההגדרה ואת הלוח במצבו "החסוי".</w:t>
        </w:r>
      </w:ins>
      <w:ins w:id="77" w:author="Aviad Cohen" w:date="2024-02-03T23:16:00Z">
        <w:r>
          <w:rPr>
            <w:rtl/>
          </w:rPr>
          <w:br/>
        </w:r>
        <w:r>
          <w:rPr>
            <w:rFonts w:hint="cs"/>
            <w:rtl/>
          </w:rPr>
          <w:t xml:space="preserve">המנחשים של אותו הצוות צריכים להכניס את המילים שהם מנחשים. הם יכולים גם כן לצו'טט בינם לבין עצמם </w:t>
        </w:r>
      </w:ins>
      <w:ins w:id="78" w:author="Aviad Cohen" w:date="2024-02-03T23:17:00Z">
        <w:r>
          <w:rPr>
            <w:rFonts w:hint="cs"/>
            <w:rtl/>
          </w:rPr>
          <w:t xml:space="preserve">כדי להחליט מה הן המילים הנדרשות. המגדירים של אותו הצוות </w:t>
        </w:r>
        <w:r w:rsidR="00A20BFF">
          <w:rPr>
            <w:rFonts w:hint="cs"/>
            <w:rtl/>
          </w:rPr>
          <w:t xml:space="preserve">כמו גם שאר השחקנים של הצוותים האחרים </w:t>
        </w:r>
        <w:r>
          <w:rPr>
            <w:rFonts w:hint="cs"/>
            <w:rtl/>
          </w:rPr>
          <w:t xml:space="preserve">יכולים לראות את התנהלות הצ'ט הנ"ל, אולם </w:t>
        </w:r>
        <w:r w:rsidRPr="00A20BFF">
          <w:rPr>
            <w:rFonts w:hint="eastAsia"/>
            <w:u w:val="single"/>
            <w:rtl/>
            <w:rPrChange w:id="79" w:author="Aviad Cohen" w:date="2024-02-03T23:17:00Z">
              <w:rPr>
                <w:rFonts w:hint="eastAsia"/>
                <w:rtl/>
              </w:rPr>
            </w:rPrChange>
          </w:rPr>
          <w:t>אינם</w:t>
        </w:r>
        <w:r w:rsidRPr="00A20BFF">
          <w:rPr>
            <w:u w:val="single"/>
            <w:rtl/>
            <w:rPrChange w:id="80" w:author="Aviad Cohen" w:date="2024-02-03T23:17:00Z">
              <w:rPr>
                <w:rtl/>
              </w:rPr>
            </w:rPrChange>
          </w:rPr>
          <w:t xml:space="preserve"> </w:t>
        </w:r>
        <w:r w:rsidRPr="00A20BFF">
          <w:rPr>
            <w:rFonts w:hint="eastAsia"/>
            <w:u w:val="single"/>
            <w:rtl/>
            <w:rPrChange w:id="81" w:author="Aviad Cohen" w:date="2024-02-03T23:17:00Z">
              <w:rPr>
                <w:rFonts w:hint="eastAsia"/>
                <w:rtl/>
              </w:rPr>
            </w:rPrChange>
          </w:rPr>
          <w:t>יכולים</w:t>
        </w:r>
        <w:r>
          <w:rPr>
            <w:rFonts w:hint="cs"/>
            <w:rtl/>
          </w:rPr>
          <w:t xml:space="preserve"> להגיב שם.</w:t>
        </w:r>
      </w:ins>
    </w:p>
    <w:p w14:paraId="1A722F85" w14:textId="2ABD8D19" w:rsidR="000933D8" w:rsidRDefault="00A20BFF">
      <w:pPr>
        <w:pStyle w:val="ListParagraph"/>
        <w:bidi/>
        <w:spacing w:line="276" w:lineRule="auto"/>
        <w:ind w:left="425"/>
        <w:rPr>
          <w:ins w:id="82" w:author="Aviad Cohen" w:date="2024-02-03T23:10:00Z"/>
        </w:rPr>
        <w:pPrChange w:id="83" w:author="Aviad Cohen" w:date="2024-02-03T23:18:00Z">
          <w:pPr>
            <w:pStyle w:val="ListParagraph"/>
            <w:numPr>
              <w:numId w:val="19"/>
            </w:numPr>
            <w:bidi/>
            <w:spacing w:line="276" w:lineRule="auto"/>
            <w:ind w:left="425" w:hanging="360"/>
          </w:pPr>
        </w:pPrChange>
      </w:pPr>
      <w:ins w:id="84" w:author="Aviad Cohen" w:date="2024-02-03T23:18:00Z">
        <w:r>
          <w:rPr>
            <w:rFonts w:hint="cs"/>
            <w:rtl/>
          </w:rPr>
          <w:t>לאחר שניתנו המילים שנבחרו (ע"י אחד מהמנחשים) ישוקפו תוצאות בחירותיהם לכלל המשתתפים במשחק מכל הצוותים.</w:t>
        </w:r>
        <w:r>
          <w:rPr>
            <w:rtl/>
          </w:rPr>
          <w:br/>
        </w:r>
        <w:r>
          <w:rPr>
            <w:rFonts w:hint="cs"/>
            <w:rtl/>
          </w:rPr>
          <w:t>התור עובר אוטומטית לצוות הבא וכל המשתתפים מקבלים על כך מ</w:t>
        </w:r>
      </w:ins>
      <w:ins w:id="85" w:author="Aviad Cohen" w:date="2024-02-03T23:19:00Z">
        <w:r>
          <w:rPr>
            <w:rFonts w:hint="cs"/>
            <w:rtl/>
          </w:rPr>
          <w:t>ידע</w:t>
        </w:r>
      </w:ins>
      <w:ins w:id="86" w:author="Aviad Cohen" w:date="2024-02-03T23:20:00Z">
        <w:r>
          <w:rPr>
            <w:rFonts w:hint="cs"/>
            <w:rtl/>
          </w:rPr>
          <w:t xml:space="preserve"> וחוזר חלילה.</w:t>
        </w:r>
        <w:r>
          <w:rPr>
            <w:rtl/>
          </w:rPr>
          <w:br/>
        </w:r>
      </w:ins>
      <w:ins w:id="87" w:author="Aviad Cohen" w:date="2024-02-03T23:21:00Z">
        <w:r>
          <w:rPr>
            <w:rFonts w:hint="cs"/>
            <w:rtl/>
          </w:rPr>
          <w:t xml:space="preserve">צוות שבטעות בחר מילה שחורה הפסיד ויוצא מהמשחק. </w:t>
        </w:r>
      </w:ins>
      <w:ins w:id="88" w:author="Aviad Cohen" w:date="2024-02-03T23:22:00Z">
        <w:r>
          <w:rPr>
            <w:rFonts w:hint="cs"/>
            <w:rtl/>
          </w:rPr>
          <w:t xml:space="preserve">הודעה מתאימה תועבר לכלל המשתתפים במשחק (כולל לצוות המפסיד, כמובן). </w:t>
        </w:r>
      </w:ins>
      <w:ins w:id="89" w:author="Aviad Cohen" w:date="2024-02-03T23:21:00Z">
        <w:r>
          <w:rPr>
            <w:rFonts w:hint="cs"/>
            <w:rtl/>
          </w:rPr>
          <w:t>כלל השחקנים שלו חוזרים למסך ריכוז המשחקים ויכולים להירשם למשחקים אחרים ככל שירצו.</w:t>
        </w:r>
        <w:r>
          <w:rPr>
            <w:rtl/>
          </w:rPr>
          <w:br/>
        </w:r>
        <w:r>
          <w:rPr>
            <w:rFonts w:hint="cs"/>
            <w:rtl/>
          </w:rPr>
          <w:t xml:space="preserve">כל עוד יש צוותים פעילים במשחק </w:t>
        </w:r>
        <w:r>
          <w:rPr>
            <w:rtl/>
          </w:rPr>
          <w:t>–</w:t>
        </w:r>
        <w:r>
          <w:rPr>
            <w:rFonts w:hint="cs"/>
            <w:rtl/>
          </w:rPr>
          <w:t xml:space="preserve"> הוא ממשיך להתקיים ע</w:t>
        </w:r>
      </w:ins>
      <w:ins w:id="90" w:author="Aviad Cohen" w:date="2024-02-03T23:22:00Z">
        <w:r>
          <w:rPr>
            <w:rFonts w:hint="cs"/>
            <w:rtl/>
          </w:rPr>
          <w:t>ד להשגת ניצחון בדרך זו או אחרת.</w:t>
        </w:r>
        <w:r>
          <w:rPr>
            <w:rtl/>
          </w:rPr>
          <w:br/>
        </w:r>
        <w:r>
          <w:rPr>
            <w:rFonts w:hint="cs"/>
            <w:rtl/>
          </w:rPr>
          <w:t xml:space="preserve">כאשר המשחק מסתיים יש להודיע על זהות המנצח לכלל המשתתפים ואו אז כולם חוזרים למסך </w:t>
        </w:r>
      </w:ins>
      <w:ins w:id="91" w:author="Aviad Cohen" w:date="2024-02-03T23:23:00Z">
        <w:r>
          <w:rPr>
            <w:rFonts w:hint="cs"/>
            <w:rtl/>
          </w:rPr>
          <w:t>ריכוז המשחקים.</w:t>
        </w:r>
      </w:ins>
      <w:ins w:id="92" w:author="Aviad Cohen" w:date="2024-02-03T23:12:00Z">
        <w:r w:rsidR="000933D8">
          <w:rPr>
            <w:rtl/>
          </w:rPr>
          <w:br/>
        </w:r>
      </w:ins>
    </w:p>
    <w:p w14:paraId="196666DA" w14:textId="24EFB151" w:rsidR="00137A07" w:rsidRDefault="004C729C" w:rsidP="000933D8">
      <w:pPr>
        <w:pStyle w:val="ListParagraph"/>
        <w:numPr>
          <w:ilvl w:val="0"/>
          <w:numId w:val="19"/>
        </w:numPr>
        <w:bidi/>
        <w:spacing w:line="276" w:lineRule="auto"/>
      </w:pP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w:t>
      </w:r>
      <w:r w:rsidR="00E90783">
        <w:rPr>
          <w:rFonts w:hint="cs"/>
          <w:rtl/>
        </w:rPr>
        <w:t>, אולם</w:t>
      </w:r>
      <w:r w:rsidR="005D43E9">
        <w:rPr>
          <w:rFonts w:hint="cs"/>
          <w:rtl/>
        </w:rPr>
        <w:t xml:space="preserve"> זמן סביר ל </w:t>
      </w:r>
      <w:r w:rsidR="005D43E9">
        <w:t>pull</w:t>
      </w:r>
      <w:r w:rsidR="005D43E9">
        <w:rPr>
          <w:rFonts w:hint="cs"/>
          <w:rtl/>
        </w:rPr>
        <w:t xml:space="preserve"> הוא סדר גודל של חצי שנייה.</w:t>
      </w:r>
    </w:p>
    <w:p w14:paraId="06E51006" w14:textId="5CEDB932" w:rsidR="008201DA" w:rsidRDefault="008201DA" w:rsidP="008201DA">
      <w:pPr>
        <w:pStyle w:val="ListParagraph"/>
        <w:bidi/>
        <w:spacing w:line="276" w:lineRule="auto"/>
        <w:ind w:left="425"/>
      </w:pPr>
    </w:p>
    <w:p w14:paraId="7F1719B9" w14:textId="5E301AC4" w:rsidR="00A81A4B" w:rsidRDefault="00137A07" w:rsidP="00CA275F">
      <w:pPr>
        <w:pStyle w:val="ListParagraph"/>
        <w:numPr>
          <w:ilvl w:val="0"/>
          <w:numId w:val="19"/>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0DBD8D89" w14:textId="4BD68C61" w:rsidR="00EC0920" w:rsidRDefault="00137A07" w:rsidP="002D7A19">
      <w:pPr>
        <w:bidi/>
        <w:spacing w:after="0" w:line="240" w:lineRule="auto"/>
        <w:ind w:left="425"/>
        <w:rPr>
          <w:rtl/>
        </w:rPr>
      </w:pPr>
      <w:r>
        <w:rPr>
          <w:rtl/>
        </w:rPr>
        <w:t>לא שומרים את המשתמשים שנרשמו</w:t>
      </w:r>
      <w:r w:rsidR="00B118FB">
        <w:rPr>
          <w:rFonts w:hint="cs"/>
          <w:rtl/>
        </w:rPr>
        <w:t xml:space="preserve">, </w:t>
      </w:r>
      <w:r w:rsidR="00E52EC4">
        <w:rPr>
          <w:rFonts w:hint="cs"/>
          <w:rtl/>
        </w:rPr>
        <w:t>המשחקים שהועלו ו</w:t>
      </w:r>
      <w:r w:rsidR="005C689E">
        <w:rPr>
          <w:rFonts w:hint="cs"/>
          <w:rtl/>
        </w:rPr>
        <w:t>כו'</w:t>
      </w:r>
      <w:r w:rsidR="00E90783">
        <w:rPr>
          <w:rFonts w:hint="cs"/>
          <w:rtl/>
        </w:rPr>
        <w:t>.</w:t>
      </w:r>
      <w:r w:rsidR="00346EC4">
        <w:rPr>
          <w:rFonts w:hint="cs"/>
          <w:rtl/>
        </w:rPr>
        <w:t xml:space="preserve"> </w:t>
      </w:r>
    </w:p>
    <w:p w14:paraId="5538CF75" w14:textId="77777777" w:rsidR="00A1707E" w:rsidRDefault="00A1707E" w:rsidP="00A1707E">
      <w:pPr>
        <w:bidi/>
        <w:spacing w:after="0" w:line="240" w:lineRule="auto"/>
        <w:ind w:left="425"/>
      </w:pPr>
    </w:p>
    <w:p w14:paraId="4BBB5900" w14:textId="77777777" w:rsidR="00235F7F" w:rsidRDefault="00235F7F">
      <w:pPr>
        <w:rPr>
          <w:rFonts w:asciiTheme="majorHAnsi" w:eastAsiaTheme="majorEastAsia" w:hAnsiTheme="majorHAnsi" w:cstheme="majorBidi"/>
          <w:color w:val="2E74B5" w:themeColor="accent1" w:themeShade="BF"/>
          <w:sz w:val="26"/>
          <w:szCs w:val="26"/>
          <w:rtl/>
        </w:rPr>
      </w:pPr>
      <w:r>
        <w:rPr>
          <w:rtl/>
        </w:rPr>
        <w:br w:type="page"/>
      </w:r>
    </w:p>
    <w:p w14:paraId="3D21A1E6" w14:textId="64BD42DF" w:rsidR="00696C4C" w:rsidRDefault="00696C4C" w:rsidP="00696C4C">
      <w:pPr>
        <w:pStyle w:val="Heading2"/>
        <w:bidi/>
        <w:rPr>
          <w:rtl/>
        </w:rPr>
      </w:pPr>
      <w:bookmarkStart w:id="93" w:name="_Toc162699378"/>
      <w:r>
        <w:rPr>
          <w:rFonts w:hint="cs"/>
          <w:rtl/>
        </w:rPr>
        <w:lastRenderedPageBreak/>
        <w:t>התממשקות עם ממשק גרפי</w:t>
      </w:r>
      <w:bookmarkEnd w:id="93"/>
    </w:p>
    <w:p w14:paraId="753D5759" w14:textId="77777777" w:rsidR="00696C4C" w:rsidRDefault="00696C4C" w:rsidP="00696C4C">
      <w:pPr>
        <w:pStyle w:val="ListParagraph"/>
        <w:bidi/>
        <w:spacing w:after="0" w:line="240" w:lineRule="auto"/>
        <w:ind w:left="425"/>
        <w:rPr>
          <w:rtl/>
        </w:rPr>
      </w:pPr>
    </w:p>
    <w:p w14:paraId="5F8D894D" w14:textId="632E7B98" w:rsidR="00430E3C" w:rsidRDefault="005662D5" w:rsidP="00696C4C">
      <w:pPr>
        <w:pStyle w:val="ListParagraph"/>
        <w:bidi/>
        <w:spacing w:after="0" w:line="240" w:lineRule="auto"/>
        <w:ind w:left="-27"/>
        <w:rPr>
          <w:rtl/>
        </w:rPr>
      </w:pPr>
      <w:r>
        <w:rPr>
          <w:rFonts w:hint="cs"/>
          <w:rtl/>
        </w:rPr>
        <w:t xml:space="preserve">על מנת לאפשר התנהלות מסודרת </w:t>
      </w:r>
      <w:r w:rsidR="00696C4C">
        <w:rPr>
          <w:rFonts w:hint="cs"/>
          <w:rtl/>
        </w:rPr>
        <w:t>(</w:t>
      </w:r>
      <w:r>
        <w:rPr>
          <w:rFonts w:hint="cs"/>
          <w:rtl/>
        </w:rPr>
        <w:t>ונעימה</w:t>
      </w:r>
      <w:r w:rsidR="00696C4C">
        <w:rPr>
          <w:rFonts w:hint="cs"/>
          <w:rtl/>
        </w:rPr>
        <w:t>)</w:t>
      </w:r>
      <w:r>
        <w:rPr>
          <w:rFonts w:hint="cs"/>
          <w:rtl/>
        </w:rPr>
        <w:t xml:space="preserve"> לאפליקציה בסדר גודל שכזה</w:t>
      </w:r>
      <w:r w:rsidR="00665098">
        <w:rPr>
          <w:rFonts w:hint="cs"/>
          <w:rtl/>
        </w:rPr>
        <w:t>,</w:t>
      </w:r>
      <w:r>
        <w:rPr>
          <w:rFonts w:hint="cs"/>
          <w:rtl/>
        </w:rPr>
        <w:t xml:space="preserve"> כבר לא נוח לעבוד באמצעות ממשק </w:t>
      </w:r>
      <w:r>
        <w:t>console</w:t>
      </w:r>
      <w:r>
        <w:rPr>
          <w:rFonts w:hint="cs"/>
          <w:rtl/>
        </w:rPr>
        <w:t xml:space="preserve"> ותפריט טקסטואלי.</w:t>
      </w:r>
      <w:r>
        <w:rPr>
          <w:rtl/>
        </w:rPr>
        <w:br/>
      </w:r>
      <w:r>
        <w:rPr>
          <w:rFonts w:hint="cs"/>
          <w:rtl/>
        </w:rPr>
        <w:t>על כן, סופק לכם ממשק</w:t>
      </w:r>
      <w:r w:rsidR="00235F7F">
        <w:rPr>
          <w:rFonts w:hint="cs"/>
          <w:rtl/>
        </w:rPr>
        <w:t xml:space="preserve"> גרפי</w:t>
      </w:r>
      <w:r>
        <w:rPr>
          <w:rFonts w:hint="cs"/>
          <w:rtl/>
        </w:rPr>
        <w:t xml:space="preserve"> </w:t>
      </w:r>
      <w:r>
        <w:t>desktop</w:t>
      </w:r>
      <w:r>
        <w:rPr>
          <w:rFonts w:hint="cs"/>
          <w:rtl/>
        </w:rPr>
        <w:t>'י המכיל שכב</w:t>
      </w:r>
      <w:r w:rsidR="006B6D06">
        <w:rPr>
          <w:rFonts w:hint="cs"/>
          <w:rtl/>
        </w:rPr>
        <w:t>ת</w:t>
      </w:r>
      <w:r>
        <w:rPr>
          <w:rFonts w:hint="cs"/>
          <w:rtl/>
        </w:rPr>
        <w:t xml:space="preserve"> </w:t>
      </w:r>
      <w:r>
        <w:rPr>
          <w:rFonts w:hint="cs"/>
        </w:rPr>
        <w:t>UI</w:t>
      </w:r>
      <w:r>
        <w:rPr>
          <w:rFonts w:hint="cs"/>
          <w:rtl/>
        </w:rPr>
        <w:t xml:space="preserve"> גרפית שתאפשר ניהול משחק מסודר.</w:t>
      </w:r>
      <w:r w:rsidR="00696C4C">
        <w:rPr>
          <w:rFonts w:hint="cs"/>
          <w:rtl/>
        </w:rPr>
        <w:t xml:space="preserve"> </w:t>
      </w:r>
      <w:r w:rsidR="00235F7F">
        <w:rPr>
          <w:rtl/>
        </w:rPr>
        <w:br/>
      </w:r>
      <w:r w:rsidR="00696C4C">
        <w:rPr>
          <w:rFonts w:hint="cs"/>
          <w:rtl/>
        </w:rPr>
        <w:t xml:space="preserve">(עקבו אחר </w:t>
      </w:r>
      <w:r w:rsidR="00665098">
        <w:rPr>
          <w:rtl/>
        </w:rPr>
        <w:fldChar w:fldCharType="begin"/>
      </w:r>
      <w:r w:rsidR="00665098">
        <w:rPr>
          <w:rFonts w:hint="cs"/>
        </w:rPr>
        <w:instrText>HYPERLINK</w:instrText>
      </w:r>
      <w:r w:rsidR="00665098">
        <w:rPr>
          <w:rFonts w:hint="cs"/>
          <w:rtl/>
        </w:rPr>
        <w:instrText xml:space="preserve"> </w:instrText>
      </w:r>
      <w:r w:rsidR="00665098">
        <w:rPr>
          <w:rtl/>
        </w:rPr>
        <w:instrText xml:space="preserve"> \</w:instrText>
      </w:r>
      <w:r w:rsidR="00665098">
        <w:instrText>l</w:instrText>
      </w:r>
      <w:r w:rsidR="00665098">
        <w:rPr>
          <w:rtl/>
        </w:rPr>
        <w:instrText xml:space="preserve"> "</w:instrText>
      </w:r>
      <w:r w:rsidR="00665098">
        <w:instrText>appendix_A</w:instrText>
      </w:r>
      <w:r w:rsidR="00665098">
        <w:rPr>
          <w:rtl/>
        </w:rPr>
        <w:instrText>"</w:instrText>
      </w:r>
      <w:r w:rsidR="00665098">
        <w:rPr>
          <w:rtl/>
        </w:rPr>
      </w:r>
      <w:r w:rsidR="00665098">
        <w:rPr>
          <w:rtl/>
        </w:rPr>
        <w:fldChar w:fldCharType="separate"/>
      </w:r>
      <w:r w:rsidR="00696C4C" w:rsidRPr="00665098">
        <w:rPr>
          <w:rStyle w:val="Hyperlink"/>
          <w:rFonts w:hint="cs"/>
          <w:rtl/>
        </w:rPr>
        <w:t xml:space="preserve">נספח </w:t>
      </w:r>
      <w:r w:rsidR="00261F6B">
        <w:rPr>
          <w:rStyle w:val="Hyperlink"/>
          <w:rFonts w:hint="cs"/>
          <w:rtl/>
        </w:rPr>
        <w:t>ג</w:t>
      </w:r>
      <w:r w:rsidR="00696C4C" w:rsidRPr="00665098">
        <w:rPr>
          <w:rStyle w:val="Hyperlink"/>
          <w:rFonts w:hint="cs"/>
          <w:rtl/>
        </w:rPr>
        <w:t>'</w:t>
      </w:r>
      <w:r w:rsidR="00665098">
        <w:rPr>
          <w:rtl/>
        </w:rPr>
        <w:fldChar w:fldCharType="end"/>
      </w:r>
      <w:r w:rsidR="00696C4C">
        <w:rPr>
          <w:rFonts w:hint="cs"/>
          <w:rtl/>
        </w:rPr>
        <w:t xml:space="preserve"> לסקיצה</w:t>
      </w:r>
      <w:r w:rsidR="00235F7F">
        <w:rPr>
          <w:rFonts w:hint="cs"/>
          <w:rtl/>
        </w:rPr>
        <w:t xml:space="preserve"> מפורטת יותר </w:t>
      </w:r>
      <w:r w:rsidR="00696C4C">
        <w:rPr>
          <w:rFonts w:hint="cs"/>
          <w:rtl/>
        </w:rPr>
        <w:t xml:space="preserve">של </w:t>
      </w:r>
      <w:r w:rsidR="00235F7F">
        <w:rPr>
          <w:rFonts w:hint="cs"/>
          <w:rtl/>
        </w:rPr>
        <w:t xml:space="preserve">מסכי </w:t>
      </w:r>
      <w:r w:rsidR="00696C4C">
        <w:rPr>
          <w:rFonts w:hint="cs"/>
          <w:rtl/>
        </w:rPr>
        <w:t>הממשק)</w:t>
      </w:r>
      <w:r>
        <w:rPr>
          <w:rtl/>
        </w:rPr>
        <w:br/>
      </w:r>
      <w:r>
        <w:rPr>
          <w:rFonts w:hint="cs"/>
          <w:rtl/>
        </w:rPr>
        <w:t xml:space="preserve">שכבת ה </w:t>
      </w:r>
      <w:r>
        <w:rPr>
          <w:rFonts w:hint="cs"/>
        </w:rPr>
        <w:t>UI</w:t>
      </w:r>
      <w:r>
        <w:rPr>
          <w:rFonts w:hint="cs"/>
          <w:rtl/>
        </w:rPr>
        <w:t xml:space="preserve"> </w:t>
      </w:r>
      <w:r w:rsidR="00235F7F">
        <w:rPr>
          <w:rFonts w:hint="cs"/>
          <w:rtl/>
        </w:rPr>
        <w:t xml:space="preserve">שניתנה לכם </w:t>
      </w:r>
      <w:r>
        <w:rPr>
          <w:rFonts w:hint="cs"/>
          <w:rtl/>
        </w:rPr>
        <w:t xml:space="preserve">אחראית </w:t>
      </w:r>
      <w:r w:rsidRPr="00235F7F">
        <w:rPr>
          <w:rFonts w:hint="cs"/>
          <w:u w:val="single"/>
          <w:rtl/>
        </w:rPr>
        <w:t xml:space="preserve">אך ורק על תצוגת </w:t>
      </w:r>
      <w:r w:rsidR="0006026D" w:rsidRPr="00235F7F">
        <w:rPr>
          <w:rFonts w:hint="cs"/>
          <w:u w:val="single"/>
          <w:rtl/>
        </w:rPr>
        <w:t>המידעים</w:t>
      </w:r>
      <w:r>
        <w:rPr>
          <w:rFonts w:hint="cs"/>
          <w:rtl/>
        </w:rPr>
        <w:t xml:space="preserve"> (היא מחליפה את שכבת ה </w:t>
      </w:r>
      <w:r>
        <w:t>console</w:t>
      </w:r>
      <w:r>
        <w:rPr>
          <w:rFonts w:hint="cs"/>
          <w:rtl/>
        </w:rPr>
        <w:t xml:space="preserve">) אולם התהליך הלוגי המתרחש באפליקציית ה </w:t>
      </w:r>
      <w:r>
        <w:t>UI</w:t>
      </w:r>
      <w:r>
        <w:rPr>
          <w:rFonts w:hint="cs"/>
          <w:rtl/>
        </w:rPr>
        <w:t xml:space="preserve"> הינו באחריותכם ועליכם לכתוב אותו בהתאם.</w:t>
      </w:r>
      <w:r>
        <w:rPr>
          <w:rtl/>
        </w:rPr>
        <w:br/>
      </w:r>
      <w:r w:rsidR="00E52EC4">
        <w:rPr>
          <w:rtl/>
        </w:rPr>
        <w:br/>
      </w:r>
      <w:r>
        <w:rPr>
          <w:rFonts w:hint="cs"/>
          <w:rtl/>
        </w:rPr>
        <w:t xml:space="preserve">שכבת ה </w:t>
      </w:r>
      <w:r>
        <w:rPr>
          <w:rFonts w:hint="cs"/>
        </w:rPr>
        <w:t>UI</w:t>
      </w:r>
      <w:r>
        <w:rPr>
          <w:rFonts w:hint="cs"/>
          <w:rtl/>
        </w:rPr>
        <w:t xml:space="preserve"> מגיעה בדמות קובץ </w:t>
      </w:r>
      <w:r>
        <w:t>Jar</w:t>
      </w:r>
      <w:r>
        <w:rPr>
          <w:rFonts w:hint="cs"/>
          <w:rtl/>
        </w:rPr>
        <w:t xml:space="preserve"> שניתן להפעלה עצמאית (</w:t>
      </w:r>
      <w:r w:rsidRPr="00665098">
        <w:rPr>
          <w:color w:val="4472C4" w:themeColor="accent5"/>
        </w:rPr>
        <w:t>java -jar CodeNames</w:t>
      </w:r>
      <w:r w:rsidR="00235F7F" w:rsidRPr="00665098">
        <w:rPr>
          <w:rFonts w:hint="cs"/>
          <w:color w:val="4472C4" w:themeColor="accent5"/>
        </w:rPr>
        <w:t>A</w:t>
      </w:r>
      <w:r w:rsidR="00235F7F" w:rsidRPr="00665098">
        <w:rPr>
          <w:color w:val="4472C4" w:themeColor="accent5"/>
        </w:rPr>
        <w:t>pp</w:t>
      </w:r>
      <w:r w:rsidRPr="00665098">
        <w:rPr>
          <w:color w:val="4472C4" w:themeColor="accent5"/>
        </w:rPr>
        <w:t>.jar</w:t>
      </w:r>
      <w:r>
        <w:rPr>
          <w:rFonts w:hint="cs"/>
          <w:rtl/>
        </w:rPr>
        <w:t>).</w:t>
      </w:r>
      <w:r>
        <w:rPr>
          <w:rtl/>
        </w:rPr>
        <w:br/>
      </w:r>
      <w:r w:rsidRPr="0049528F">
        <w:rPr>
          <w:rFonts w:hint="cs"/>
          <w:u w:val="single"/>
          <w:rtl/>
        </w:rPr>
        <w:t>אינכם מצופים או נדרשים</w:t>
      </w:r>
      <w:r>
        <w:rPr>
          <w:rFonts w:hint="cs"/>
          <w:rtl/>
        </w:rPr>
        <w:t xml:space="preserve"> להיכנס לקוד של שכבת ה </w:t>
      </w:r>
      <w:r>
        <w:rPr>
          <w:rFonts w:hint="cs"/>
        </w:rPr>
        <w:t>UI</w:t>
      </w:r>
      <w:r w:rsidR="00235F7F">
        <w:rPr>
          <w:rFonts w:hint="cs"/>
          <w:rtl/>
        </w:rPr>
        <w:t xml:space="preserve"> </w:t>
      </w:r>
      <w:r>
        <w:rPr>
          <w:rFonts w:hint="cs"/>
          <w:rtl/>
        </w:rPr>
        <w:t>ו/או להבין אות</w:t>
      </w:r>
      <w:r w:rsidR="00665098">
        <w:rPr>
          <w:rFonts w:hint="cs"/>
          <w:rtl/>
        </w:rPr>
        <w:t>ה</w:t>
      </w:r>
      <w:r>
        <w:rPr>
          <w:rFonts w:hint="cs"/>
          <w:rtl/>
        </w:rPr>
        <w:t xml:space="preserve"> בשום צורה ואופן.</w:t>
      </w:r>
      <w:r>
        <w:rPr>
          <w:rtl/>
        </w:rPr>
        <w:br/>
      </w:r>
      <w:r w:rsidR="00E52EC4">
        <w:rPr>
          <w:rtl/>
        </w:rPr>
        <w:br/>
      </w:r>
      <w:r>
        <w:rPr>
          <w:rFonts w:hint="cs"/>
          <w:rtl/>
        </w:rPr>
        <w:t xml:space="preserve">על מנת להתממשק ולהיות מסוגלים להתחבר אל תוך שכבת ה </w:t>
      </w:r>
      <w:r>
        <w:rPr>
          <w:rFonts w:hint="cs"/>
        </w:rPr>
        <w:t>UI</w:t>
      </w:r>
      <w:r>
        <w:rPr>
          <w:rFonts w:hint="cs"/>
          <w:rtl/>
        </w:rPr>
        <w:t xml:space="preserve"> הוגדרו מספר ממשקים (</w:t>
      </w:r>
      <w:r>
        <w:t>interface</w:t>
      </w:r>
      <w:r>
        <w:rPr>
          <w:rFonts w:hint="cs"/>
          <w:rtl/>
        </w:rPr>
        <w:t xml:space="preserve">) המכילים את כל הפעולות ששכבת ה </w:t>
      </w:r>
      <w:r>
        <w:rPr>
          <w:rFonts w:hint="cs"/>
        </w:rPr>
        <w:t>UI</w:t>
      </w:r>
      <w:r>
        <w:rPr>
          <w:rFonts w:hint="cs"/>
          <w:rtl/>
        </w:rPr>
        <w:t xml:space="preserve"> צריכה שיספקו להן מענה כדי לתפעל את עצמה בצורה מלאה.</w:t>
      </w:r>
      <w:r>
        <w:rPr>
          <w:rtl/>
        </w:rPr>
        <w:br/>
      </w:r>
      <w:r>
        <w:rPr>
          <w:rFonts w:hint="cs"/>
          <w:rtl/>
        </w:rPr>
        <w:t xml:space="preserve">קבצי ה </w:t>
      </w:r>
      <w:r>
        <w:t>Interface</w:t>
      </w:r>
      <w:r>
        <w:rPr>
          <w:rFonts w:hint="cs"/>
          <w:rtl/>
        </w:rPr>
        <w:t xml:space="preserve"> הנ"ל מסופקים לכם בדמות </w:t>
      </w:r>
      <w:r>
        <w:t>jar</w:t>
      </w:r>
      <w:r>
        <w:rPr>
          <w:rFonts w:hint="cs"/>
          <w:rtl/>
        </w:rPr>
        <w:t xml:space="preserve"> נוסף: </w:t>
      </w:r>
      <w:r w:rsidRPr="00665098">
        <w:rPr>
          <w:color w:val="4472C4" w:themeColor="accent5"/>
        </w:rPr>
        <w:t>CodeNamesUIApi.jar</w:t>
      </w:r>
      <w:r>
        <w:rPr>
          <w:rFonts w:hint="cs"/>
          <w:rtl/>
        </w:rPr>
        <w:t>.</w:t>
      </w:r>
      <w:r>
        <w:rPr>
          <w:rtl/>
        </w:rPr>
        <w:br/>
      </w:r>
      <w:r>
        <w:rPr>
          <w:rFonts w:hint="cs"/>
          <w:rtl/>
        </w:rPr>
        <w:t xml:space="preserve">הממשקים מכילים את הפעולות השונות שתדרשו לממש. הפעולות הנ"ל למעשה יהוו את הקשר בין שכבת ה </w:t>
      </w:r>
      <w:r>
        <w:rPr>
          <w:rFonts w:hint="cs"/>
        </w:rPr>
        <w:t>UI</w:t>
      </w:r>
      <w:r>
        <w:rPr>
          <w:rFonts w:hint="cs"/>
          <w:rtl/>
        </w:rPr>
        <w:t xml:space="preserve"> לשכבת השרת. בתוכן למעשה תייצרו את בקשות ה </w:t>
      </w:r>
      <w:r>
        <w:t>http</w:t>
      </w:r>
      <w:r>
        <w:rPr>
          <w:rFonts w:hint="cs"/>
          <w:rtl/>
        </w:rPr>
        <w:t xml:space="preserve"> ו/או תעבדו את המידעים החוזרים מהן כדי למסור אותן חזרה לשכבת ה </w:t>
      </w:r>
      <w:r>
        <w:rPr>
          <w:rFonts w:hint="cs"/>
        </w:rPr>
        <w:t>UI</w:t>
      </w:r>
      <w:r>
        <w:rPr>
          <w:rFonts w:hint="cs"/>
          <w:rtl/>
        </w:rPr>
        <w:t>.</w:t>
      </w:r>
      <w:r w:rsidR="00696C4C">
        <w:rPr>
          <w:rtl/>
        </w:rPr>
        <w:br/>
      </w:r>
      <w:r w:rsidR="00696C4C">
        <w:rPr>
          <w:rFonts w:hint="cs"/>
          <w:rtl/>
        </w:rPr>
        <w:t>המטודות מתועדות היטיב וחלק מ</w:t>
      </w:r>
      <w:r w:rsidR="00665098">
        <w:rPr>
          <w:rFonts w:hint="cs"/>
          <w:rtl/>
        </w:rPr>
        <w:t>ה</w:t>
      </w:r>
      <w:r w:rsidR="00696C4C">
        <w:rPr>
          <w:rFonts w:hint="cs"/>
          <w:rtl/>
        </w:rPr>
        <w:t xml:space="preserve">תרגיל </w:t>
      </w:r>
      <w:r w:rsidR="00665098">
        <w:rPr>
          <w:rFonts w:hint="cs"/>
          <w:rtl/>
        </w:rPr>
        <w:t xml:space="preserve">הוא ההתמודדות עם קריאת והבנת </w:t>
      </w:r>
      <w:r w:rsidR="00696C4C">
        <w:rPr>
          <w:rFonts w:hint="cs"/>
          <w:rtl/>
        </w:rPr>
        <w:t>תיעוד המטודות ולעבוד אית</w:t>
      </w:r>
      <w:r w:rsidR="00665098">
        <w:rPr>
          <w:rFonts w:hint="cs"/>
          <w:rtl/>
        </w:rPr>
        <w:t>ו</w:t>
      </w:r>
      <w:r w:rsidR="00696C4C">
        <w:rPr>
          <w:rFonts w:hint="cs"/>
          <w:rtl/>
        </w:rPr>
        <w:t xml:space="preserve"> כדי להבין אותו כהלכה.</w:t>
      </w:r>
      <w:r w:rsidR="00665098">
        <w:rPr>
          <w:rtl/>
        </w:rPr>
        <w:br/>
      </w:r>
      <w:r w:rsidR="00665098">
        <w:rPr>
          <w:rFonts w:hint="cs"/>
          <w:rtl/>
        </w:rPr>
        <w:t xml:space="preserve">(קיבלתם </w:t>
      </w:r>
      <w:r w:rsidR="00665098">
        <w:t>jar</w:t>
      </w:r>
      <w:r w:rsidR="00665098">
        <w:rPr>
          <w:rFonts w:hint="cs"/>
          <w:rtl/>
        </w:rPr>
        <w:t xml:space="preserve"> נוסף שנקרא </w:t>
      </w:r>
      <w:r w:rsidR="00665098" w:rsidRPr="00665098">
        <w:rPr>
          <w:color w:val="4472C4" w:themeColor="accent5"/>
        </w:rPr>
        <w:t>CodeNamesUIApi-sources.jar</w:t>
      </w:r>
      <w:r w:rsidR="00665098" w:rsidRPr="00665098">
        <w:rPr>
          <w:rFonts w:hint="cs"/>
          <w:color w:val="4472C4" w:themeColor="accent5"/>
          <w:rtl/>
        </w:rPr>
        <w:t xml:space="preserve"> </w:t>
      </w:r>
      <w:r w:rsidR="00665098">
        <w:rPr>
          <w:rFonts w:hint="cs"/>
          <w:rtl/>
        </w:rPr>
        <w:t xml:space="preserve">המכיל את קוד המקור עם כל התיעוד של ה </w:t>
      </w:r>
      <w:r w:rsidR="00665098">
        <w:t>Interface</w:t>
      </w:r>
      <w:r w:rsidR="00665098">
        <w:rPr>
          <w:rFonts w:hint="cs"/>
          <w:rtl/>
        </w:rPr>
        <w:t xml:space="preserve">'ים השונים. יש לטעון אותו ב </w:t>
      </w:r>
      <w:r w:rsidR="00665098">
        <w:t>Intellij</w:t>
      </w:r>
      <w:r w:rsidR="00665098">
        <w:rPr>
          <w:rFonts w:hint="cs"/>
          <w:rtl/>
        </w:rPr>
        <w:t xml:space="preserve"> וכך תוכלו לראות את כל התיעוד בצורה מסודרות)</w:t>
      </w:r>
      <w:r>
        <w:rPr>
          <w:rtl/>
        </w:rPr>
        <w:br/>
      </w:r>
      <w:r w:rsidR="00E52EC4">
        <w:rPr>
          <w:rtl/>
        </w:rPr>
        <w:br/>
      </w:r>
      <w:r>
        <w:rPr>
          <w:rFonts w:hint="cs"/>
          <w:rtl/>
        </w:rPr>
        <w:t xml:space="preserve">חלק מהמטודות המוגדרות ב </w:t>
      </w:r>
      <w:r>
        <w:t>Interface</w:t>
      </w:r>
      <w:r>
        <w:rPr>
          <w:rFonts w:hint="cs"/>
          <w:rtl/>
        </w:rPr>
        <w:t xml:space="preserve">'ים מצפות לקבל ו/או מחזירות מבני נתונים מוגדרים היטיב, אותם ואיתם שכבת ה </w:t>
      </w:r>
      <w:r>
        <w:rPr>
          <w:rFonts w:hint="cs"/>
        </w:rPr>
        <w:t>UI</w:t>
      </w:r>
      <w:r>
        <w:rPr>
          <w:rFonts w:hint="cs"/>
          <w:rtl/>
        </w:rPr>
        <w:t xml:space="preserve"> מצפה לקבל ויודעת לעבוד. אלה </w:t>
      </w:r>
      <w:r w:rsidR="00235F7F">
        <w:rPr>
          <w:rFonts w:hint="cs"/>
          <w:rtl/>
        </w:rPr>
        <w:t xml:space="preserve">הם </w:t>
      </w:r>
      <w:r>
        <w:rPr>
          <w:rFonts w:hint="cs"/>
          <w:rtl/>
        </w:rPr>
        <w:t xml:space="preserve">למעשה </w:t>
      </w:r>
      <w:r>
        <w:rPr>
          <w:rFonts w:hint="cs"/>
        </w:rPr>
        <w:t>DTO</w:t>
      </w:r>
      <w:r>
        <w:rPr>
          <w:rFonts w:hint="cs"/>
          <w:rtl/>
        </w:rPr>
        <w:t>'ים קטנים המאפשרים לקבל</w:t>
      </w:r>
      <w:r w:rsidR="00235F7F">
        <w:rPr>
          <w:rFonts w:hint="cs"/>
          <w:rtl/>
        </w:rPr>
        <w:t xml:space="preserve"> ולהחזיר</w:t>
      </w:r>
      <w:r>
        <w:rPr>
          <w:rFonts w:hint="cs"/>
          <w:rtl/>
        </w:rPr>
        <w:t xml:space="preserve"> את שלל המידעים הנדרשים כדי להציגם ב </w:t>
      </w:r>
      <w:r>
        <w:rPr>
          <w:rFonts w:hint="cs"/>
        </w:rPr>
        <w:t>UI</w:t>
      </w:r>
      <w:r>
        <w:rPr>
          <w:rFonts w:hint="cs"/>
          <w:rtl/>
        </w:rPr>
        <w:t xml:space="preserve"> בצורה מסודרת. </w:t>
      </w:r>
      <w:r w:rsidR="00235F7F">
        <w:rPr>
          <w:rtl/>
        </w:rPr>
        <w:br/>
      </w:r>
      <w:r>
        <w:rPr>
          <w:rFonts w:hint="cs"/>
          <w:rtl/>
        </w:rPr>
        <w:t xml:space="preserve">ייתכן וה </w:t>
      </w:r>
      <w:r>
        <w:rPr>
          <w:rFonts w:hint="cs"/>
        </w:rPr>
        <w:t>DTO</w:t>
      </w:r>
      <w:r>
        <w:rPr>
          <w:rFonts w:hint="cs"/>
          <w:rtl/>
        </w:rPr>
        <w:t>'ים האלה זהים לאלה שכבר יש לכם</w:t>
      </w:r>
      <w:r w:rsidR="00235F7F">
        <w:rPr>
          <w:rFonts w:hint="cs"/>
          <w:rtl/>
        </w:rPr>
        <w:t xml:space="preserve">, אך סביר יותר </w:t>
      </w:r>
      <w:r>
        <w:rPr>
          <w:rFonts w:hint="cs"/>
          <w:rtl/>
        </w:rPr>
        <w:t>שהם שונים בעליל</w:t>
      </w:r>
      <w:r w:rsidR="00665098">
        <w:rPr>
          <w:rFonts w:hint="cs"/>
          <w:rtl/>
        </w:rPr>
        <w:t>.</w:t>
      </w:r>
      <w:r w:rsidR="00665098">
        <w:rPr>
          <w:rtl/>
        </w:rPr>
        <w:br/>
      </w:r>
      <w:r>
        <w:rPr>
          <w:rFonts w:hint="cs"/>
          <w:rtl/>
        </w:rPr>
        <w:t>כך או אחרת זה לא משנה</w:t>
      </w:r>
      <w:r w:rsidR="00235F7F">
        <w:rPr>
          <w:rFonts w:hint="cs"/>
          <w:rtl/>
        </w:rPr>
        <w:t>:</w:t>
      </w:r>
      <w:r>
        <w:rPr>
          <w:rFonts w:hint="cs"/>
          <w:rtl/>
        </w:rPr>
        <w:t xml:space="preserve"> כדי לעבוד עם שכבת ה </w:t>
      </w:r>
      <w:r>
        <w:rPr>
          <w:rFonts w:hint="cs"/>
        </w:rPr>
        <w:t>UI</w:t>
      </w:r>
      <w:r>
        <w:rPr>
          <w:rFonts w:hint="cs"/>
          <w:rtl/>
        </w:rPr>
        <w:t xml:space="preserve"> עליכם להתאים עצמכם לדרישותיה, הווה אומר </w:t>
      </w:r>
      <w:r w:rsidR="00235F7F">
        <w:rPr>
          <w:rFonts w:hint="cs"/>
          <w:rtl/>
        </w:rPr>
        <w:t xml:space="preserve">כי </w:t>
      </w:r>
      <w:r w:rsidR="00E52EC4">
        <w:rPr>
          <w:rFonts w:hint="cs"/>
          <w:rtl/>
        </w:rPr>
        <w:t xml:space="preserve">אתם מקבלים ממנה את המידע באמצעות ה </w:t>
      </w:r>
      <w:r w:rsidR="00E52EC4">
        <w:rPr>
          <w:rFonts w:hint="cs"/>
        </w:rPr>
        <w:t>DTO</w:t>
      </w:r>
      <w:r w:rsidR="00E52EC4">
        <w:rPr>
          <w:rFonts w:hint="cs"/>
          <w:rtl/>
        </w:rPr>
        <w:t xml:space="preserve">'ים הנ"ל (ומשם יכולים להמיר אותם ל </w:t>
      </w:r>
      <w:r w:rsidR="00E52EC4">
        <w:rPr>
          <w:rFonts w:hint="cs"/>
        </w:rPr>
        <w:t>DTO</w:t>
      </w:r>
      <w:r w:rsidR="00E52EC4">
        <w:rPr>
          <w:rFonts w:hint="cs"/>
          <w:rtl/>
        </w:rPr>
        <w:t xml:space="preserve">'ים שלכם) ו/או בונים ומחזירים לה את ה </w:t>
      </w:r>
      <w:r w:rsidR="00E52EC4">
        <w:rPr>
          <w:rFonts w:hint="cs"/>
        </w:rPr>
        <w:t>DTO</w:t>
      </w:r>
      <w:r w:rsidR="00E52EC4">
        <w:rPr>
          <w:rFonts w:hint="cs"/>
          <w:rtl/>
        </w:rPr>
        <w:t>'ים שהיא מצפה לקבל מהתשובות שאתם מחזירים מהשרת, אשר סביר שיכילו מבני נתונים המסוג שאתם כבר הגדרתם.</w:t>
      </w:r>
      <w:r w:rsidR="00235F7F">
        <w:rPr>
          <w:rtl/>
        </w:rPr>
        <w:br/>
      </w:r>
      <w:r w:rsidR="00235F7F">
        <w:rPr>
          <w:rFonts w:hint="cs"/>
          <w:rtl/>
        </w:rPr>
        <w:t xml:space="preserve">ה </w:t>
      </w:r>
      <w:r w:rsidR="00235F7F">
        <w:rPr>
          <w:rFonts w:hint="cs"/>
        </w:rPr>
        <w:t>DTO</w:t>
      </w:r>
      <w:r w:rsidR="00235F7F">
        <w:rPr>
          <w:rFonts w:hint="cs"/>
          <w:rtl/>
        </w:rPr>
        <w:t xml:space="preserve">'ים הנ"ל מוגדרים גם הם בתוך </w:t>
      </w:r>
      <w:r w:rsidR="00235F7F" w:rsidRPr="00665098">
        <w:rPr>
          <w:color w:val="4472C4" w:themeColor="accent5"/>
        </w:rPr>
        <w:t>CodeNamesUIApi.jar</w:t>
      </w:r>
      <w:r w:rsidR="00235F7F">
        <w:rPr>
          <w:rFonts w:hint="cs"/>
          <w:rtl/>
        </w:rPr>
        <w:t>.</w:t>
      </w:r>
    </w:p>
    <w:p w14:paraId="1785A88A" w14:textId="77777777" w:rsidR="001F4AB1" w:rsidRPr="00235F7F" w:rsidRDefault="001F4AB1" w:rsidP="00696C4C">
      <w:pPr>
        <w:pStyle w:val="ListParagraph"/>
        <w:bidi/>
        <w:spacing w:after="0" w:line="240" w:lineRule="auto"/>
        <w:ind w:left="-27"/>
        <w:rPr>
          <w:rtl/>
        </w:rPr>
      </w:pPr>
    </w:p>
    <w:p w14:paraId="699D4095" w14:textId="6DD56735" w:rsidR="001F4AB1" w:rsidRDefault="001F4AB1" w:rsidP="00696C4C">
      <w:pPr>
        <w:pStyle w:val="ListParagraph"/>
        <w:bidi/>
        <w:spacing w:after="0" w:line="240" w:lineRule="auto"/>
        <w:ind w:left="-27"/>
        <w:rPr>
          <w:rtl/>
        </w:rPr>
      </w:pPr>
      <w:r>
        <w:rPr>
          <w:rFonts w:hint="cs"/>
          <w:rtl/>
        </w:rPr>
        <w:t>ככלל, אפשר למדל את הפעולות ב</w:t>
      </w:r>
      <w:r w:rsidR="00665098">
        <w:rPr>
          <w:rFonts w:hint="cs"/>
          <w:rtl/>
        </w:rPr>
        <w:t>שכבת ה</w:t>
      </w:r>
      <w:r>
        <w:rPr>
          <w:rFonts w:hint="cs"/>
          <w:rtl/>
        </w:rPr>
        <w:t xml:space="preserve"> </w:t>
      </w:r>
      <w:r>
        <w:rPr>
          <w:rFonts w:hint="cs"/>
        </w:rPr>
        <w:t>UI</w:t>
      </w:r>
      <w:r>
        <w:rPr>
          <w:rFonts w:hint="cs"/>
          <w:rtl/>
        </w:rPr>
        <w:t xml:space="preserve"> לשני סוגים:</w:t>
      </w:r>
      <w:r>
        <w:rPr>
          <w:rtl/>
        </w:rPr>
        <w:br/>
      </w:r>
      <w:r>
        <w:rPr>
          <w:rtl/>
        </w:rPr>
        <w:br/>
      </w:r>
      <w:r w:rsidRPr="00235F7F">
        <w:rPr>
          <w:rFonts w:hint="cs"/>
          <w:b/>
          <w:bCs/>
          <w:rtl/>
        </w:rPr>
        <w:t>פעולות אקטיביות</w:t>
      </w:r>
      <w:r>
        <w:rPr>
          <w:rFonts w:hint="cs"/>
          <w:rtl/>
        </w:rPr>
        <w:t xml:space="preserve">: </w:t>
      </w:r>
    </w:p>
    <w:p w14:paraId="7FCE84DB" w14:textId="097A6C37" w:rsidR="001F4AB1" w:rsidRDefault="001F4AB1" w:rsidP="00696C4C">
      <w:pPr>
        <w:pStyle w:val="ListParagraph"/>
        <w:bidi/>
        <w:spacing w:after="0" w:line="240" w:lineRule="auto"/>
        <w:ind w:left="-27"/>
        <w:rPr>
          <w:rtl/>
        </w:rPr>
      </w:pPr>
      <w:r>
        <w:rPr>
          <w:rFonts w:hint="cs"/>
          <w:rtl/>
        </w:rPr>
        <w:t xml:space="preserve">אלו הן פעולות שה </w:t>
      </w:r>
      <w:r>
        <w:rPr>
          <w:rFonts w:hint="cs"/>
        </w:rPr>
        <w:t>UI</w:t>
      </w:r>
      <w:r>
        <w:rPr>
          <w:rFonts w:hint="cs"/>
          <w:rtl/>
        </w:rPr>
        <w:t xml:space="preserve"> יוזם</w:t>
      </w:r>
      <w:r>
        <w:rPr>
          <w:rFonts w:hint="cs"/>
        </w:rPr>
        <w:t xml:space="preserve"> </w:t>
      </w:r>
      <w:r>
        <w:rPr>
          <w:rFonts w:hint="cs"/>
          <w:rtl/>
        </w:rPr>
        <w:t>בעקבות פעולת משתמש אקטיבית, למשל לחיצה על כפתור או בחירה של נתון.</w:t>
      </w:r>
    </w:p>
    <w:p w14:paraId="3F279946" w14:textId="177D2602" w:rsidR="00E52EC4" w:rsidRDefault="00E52EC4" w:rsidP="00696C4C">
      <w:pPr>
        <w:pStyle w:val="ListParagraph"/>
        <w:bidi/>
        <w:spacing w:after="0" w:line="240" w:lineRule="auto"/>
        <w:ind w:left="-27"/>
        <w:rPr>
          <w:rtl/>
        </w:rPr>
      </w:pPr>
      <w:r>
        <w:rPr>
          <w:rFonts w:hint="cs"/>
          <w:rtl/>
        </w:rPr>
        <w:t xml:space="preserve">בשל מגבלות הנוגעות לתפעול של שכבת ה </w:t>
      </w:r>
      <w:r>
        <w:rPr>
          <w:rFonts w:hint="cs"/>
        </w:rPr>
        <w:t>UI</w:t>
      </w:r>
      <w:r>
        <w:rPr>
          <w:rFonts w:hint="cs"/>
          <w:rtl/>
        </w:rPr>
        <w:t xml:space="preserve">, כלל הפעולות בממשק נחוות מבחינתה כפעולות אסינכרוניות. כלומר גם אם אתם מבצעים את הפעולה מיידית </w:t>
      </w:r>
      <w:r>
        <w:rPr>
          <w:rtl/>
        </w:rPr>
        <w:t>–</w:t>
      </w:r>
      <w:r>
        <w:rPr>
          <w:rFonts w:hint="cs"/>
          <w:rtl/>
        </w:rPr>
        <w:t xml:space="preserve"> עדיין מבחינת ה </w:t>
      </w:r>
      <w:r>
        <w:rPr>
          <w:rFonts w:hint="cs"/>
        </w:rPr>
        <w:t>UI</w:t>
      </w:r>
      <w:r>
        <w:rPr>
          <w:rFonts w:hint="cs"/>
          <w:rtl/>
        </w:rPr>
        <w:t xml:space="preserve"> הוא לא יכול "להמתין" לתשובתכם ויצטרך לקבל אותה בדרך אסינכרונית. </w:t>
      </w:r>
      <w:r w:rsidR="00235F7F">
        <w:rPr>
          <w:rtl/>
        </w:rPr>
        <w:br/>
      </w:r>
      <w:r>
        <w:rPr>
          <w:rFonts w:hint="cs"/>
          <w:rtl/>
        </w:rPr>
        <w:t xml:space="preserve">שימו לב כי רוב הסיכויים שמרבית הפעולות יתורגמו </w:t>
      </w:r>
      <w:r w:rsidR="00C76A79">
        <w:rPr>
          <w:rFonts w:hint="cs"/>
          <w:rtl/>
        </w:rPr>
        <w:t xml:space="preserve">גם כך </w:t>
      </w:r>
      <w:r>
        <w:rPr>
          <w:rFonts w:hint="cs"/>
          <w:rtl/>
        </w:rPr>
        <w:t xml:space="preserve">לקריאות </w:t>
      </w:r>
      <w:r>
        <w:t>http</w:t>
      </w:r>
      <w:r>
        <w:rPr>
          <w:rFonts w:hint="cs"/>
          <w:rtl/>
        </w:rPr>
        <w:t xml:space="preserve"> כאלה ואחרות מול השרת ואלה צפויות לקחת פרק זמן מסויים עד שיחזרו מהן תשובות ועל אתם כבר נמצאים במצב "אסינכרוני" שבו ייקח זמן מרגע הגשת הבקשה עד לקבלת</w:t>
      </w:r>
      <w:r w:rsidR="00235F7F">
        <w:rPr>
          <w:rFonts w:hint="cs"/>
          <w:rtl/>
        </w:rPr>
        <w:t xml:space="preserve"> תשובת</w:t>
      </w:r>
      <w:r>
        <w:rPr>
          <w:rFonts w:hint="cs"/>
          <w:rtl/>
        </w:rPr>
        <w:t>ה.</w:t>
      </w:r>
      <w:r>
        <w:rPr>
          <w:rtl/>
        </w:rPr>
        <w:br/>
      </w:r>
      <w:r w:rsidR="00235F7F">
        <w:rPr>
          <w:rtl/>
        </w:rPr>
        <w:br/>
      </w:r>
      <w:r>
        <w:rPr>
          <w:rFonts w:hint="cs"/>
          <w:rtl/>
        </w:rPr>
        <w:t xml:space="preserve">הדרך למדל חוויה זו בהתנהלות מול שכבת ה </w:t>
      </w:r>
      <w:r>
        <w:rPr>
          <w:rFonts w:hint="cs"/>
        </w:rPr>
        <w:t>UI</w:t>
      </w:r>
      <w:r>
        <w:rPr>
          <w:rFonts w:hint="cs"/>
          <w:rtl/>
        </w:rPr>
        <w:t xml:space="preserve"> היא באמצעות </w:t>
      </w:r>
      <w:r>
        <w:t>callback</w:t>
      </w:r>
      <w:r>
        <w:rPr>
          <w:rFonts w:hint="cs"/>
          <w:rtl/>
        </w:rPr>
        <w:t>'ים:</w:t>
      </w:r>
      <w:r>
        <w:rPr>
          <w:rtl/>
        </w:rPr>
        <w:br/>
      </w:r>
      <w:r>
        <w:rPr>
          <w:rFonts w:hint="cs"/>
          <w:rtl/>
        </w:rPr>
        <w:t>אוסף של פונקציות קטנות (</w:t>
      </w:r>
      <w:r w:rsidR="00235F7F">
        <w:t>lambda</w:t>
      </w:r>
      <w:r w:rsidR="00235F7F">
        <w:rPr>
          <w:rFonts w:hint="cs"/>
          <w:rtl/>
        </w:rPr>
        <w:t>, מישהו ?</w:t>
      </w:r>
      <w:r>
        <w:rPr>
          <w:rFonts w:hint="cs"/>
          <w:rtl/>
        </w:rPr>
        <w:t xml:space="preserve">) שעליכם לקרוא להן ברגע שהתשובה הנדרשת לפעולה מתקבלת. </w:t>
      </w:r>
      <w:r>
        <w:rPr>
          <w:rtl/>
        </w:rPr>
        <w:br/>
      </w:r>
      <w:r>
        <w:rPr>
          <w:rFonts w:hint="cs"/>
          <w:rtl/>
        </w:rPr>
        <w:t>כל פעולה יכולה פוטנציאלית גם להיכשל, מכל סיבה שהיא</w:t>
      </w:r>
      <w:r w:rsidR="00C76A79">
        <w:rPr>
          <w:rFonts w:hint="cs"/>
          <w:rtl/>
        </w:rPr>
        <w:t>:</w:t>
      </w:r>
      <w:r w:rsidR="00235F7F">
        <w:rPr>
          <w:rFonts w:hint="cs"/>
          <w:rtl/>
        </w:rPr>
        <w:t xml:space="preserve"> אם כשלון לוגי (למשל טעינת קובץ תקול) ואם כשלון טכני (למשל לא מצליחים ליצור קשר עם השרת).</w:t>
      </w:r>
      <w:r>
        <w:rPr>
          <w:rFonts w:hint="cs"/>
          <w:rtl/>
        </w:rPr>
        <w:t xml:space="preserve"> על מנת למדל זאת תקבלו גם </w:t>
      </w:r>
      <w:r>
        <w:t>error callback</w:t>
      </w:r>
      <w:r>
        <w:rPr>
          <w:rFonts w:hint="cs"/>
          <w:rtl/>
        </w:rPr>
        <w:t xml:space="preserve"> ובמידה ונתקלתם במשהו שאתם חווים אותו ככשלון </w:t>
      </w:r>
      <w:r>
        <w:rPr>
          <w:rtl/>
        </w:rPr>
        <w:t>–</w:t>
      </w:r>
      <w:r>
        <w:rPr>
          <w:rFonts w:hint="cs"/>
          <w:rtl/>
        </w:rPr>
        <w:t xml:space="preserve"> תוכלו להעביר את המידע המילולי הנדרש לשם כך דרך ה </w:t>
      </w:r>
      <w:r>
        <w:t>callback</w:t>
      </w:r>
      <w:r>
        <w:rPr>
          <w:rFonts w:hint="cs"/>
          <w:rtl/>
        </w:rPr>
        <w:t xml:space="preserve"> ושכבת ה </w:t>
      </w:r>
      <w:r>
        <w:rPr>
          <w:rFonts w:hint="cs"/>
        </w:rPr>
        <w:t>UI</w:t>
      </w:r>
      <w:r>
        <w:rPr>
          <w:rFonts w:hint="cs"/>
          <w:rtl/>
        </w:rPr>
        <w:t xml:space="preserve"> תציג אותו כתיבת </w:t>
      </w:r>
      <w:r>
        <w:t>Alert</w:t>
      </w:r>
      <w:r>
        <w:rPr>
          <w:rFonts w:hint="cs"/>
          <w:rtl/>
        </w:rPr>
        <w:t xml:space="preserve"> כדי לידע את המשתמש (והבודק) על סוג התקלה שקרתה.</w:t>
      </w:r>
    </w:p>
    <w:p w14:paraId="5E13F466" w14:textId="7BA984E2" w:rsidR="001F4AB1" w:rsidRDefault="00C76A79" w:rsidP="00C76A79">
      <w:pPr>
        <w:pStyle w:val="ListParagraph"/>
        <w:bidi/>
        <w:spacing w:after="0" w:line="240" w:lineRule="auto"/>
        <w:ind w:left="-27"/>
        <w:rPr>
          <w:rtl/>
        </w:rPr>
      </w:pPr>
      <w:r>
        <w:rPr>
          <w:rtl/>
        </w:rPr>
        <w:br/>
      </w:r>
      <w:r w:rsidR="001F4AB1">
        <w:rPr>
          <w:rFonts w:hint="cs"/>
          <w:rtl/>
        </w:rPr>
        <w:t xml:space="preserve">היות וכך, כל מטודה ב </w:t>
      </w:r>
      <w:r w:rsidR="001F4AB1">
        <w:t>Interface</w:t>
      </w:r>
      <w:r w:rsidR="001F4AB1">
        <w:rPr>
          <w:rFonts w:hint="cs"/>
          <w:rtl/>
        </w:rPr>
        <w:t xml:space="preserve">'ים </w:t>
      </w:r>
      <w:r>
        <w:rPr>
          <w:rFonts w:hint="cs"/>
          <w:rtl/>
        </w:rPr>
        <w:t xml:space="preserve">מקבלת </w:t>
      </w:r>
      <w:r w:rsidR="001F4AB1">
        <w:rPr>
          <w:rFonts w:hint="cs"/>
          <w:rtl/>
        </w:rPr>
        <w:t>(לפחות) 2 ארגומנטים:</w:t>
      </w:r>
      <w:r w:rsidR="001F4AB1">
        <w:rPr>
          <w:rtl/>
        </w:rPr>
        <w:br/>
      </w:r>
      <w:r>
        <w:rPr>
          <w:b/>
          <w:bCs/>
          <w:rtl/>
        </w:rPr>
        <w:br/>
      </w:r>
      <w:r w:rsidR="001F4AB1" w:rsidRPr="00C76A79">
        <w:rPr>
          <w:b/>
          <w:bCs/>
        </w:rPr>
        <w:t>success</w:t>
      </w:r>
      <w:r w:rsidR="001F4AB1">
        <w:rPr>
          <w:rFonts w:hint="cs"/>
          <w:rtl/>
        </w:rPr>
        <w:t xml:space="preserve">: למבדה מסוג של </w:t>
      </w:r>
      <w:r w:rsidR="001F4AB1">
        <w:t>runnable</w:t>
      </w:r>
      <w:r w:rsidR="001F4AB1">
        <w:rPr>
          <w:rFonts w:hint="cs"/>
          <w:rtl/>
        </w:rPr>
        <w:t xml:space="preserve"> או </w:t>
      </w:r>
      <w:r w:rsidR="001F4AB1">
        <w:t>consumer</w:t>
      </w:r>
      <w:r w:rsidR="001F4AB1">
        <w:rPr>
          <w:rFonts w:hint="cs"/>
          <w:rtl/>
        </w:rPr>
        <w:t xml:space="preserve"> אשר עליכם לקרוא</w:t>
      </w:r>
      <w:r w:rsidR="00235F7F">
        <w:rPr>
          <w:rFonts w:hint="cs"/>
          <w:rtl/>
        </w:rPr>
        <w:t xml:space="preserve"> לה</w:t>
      </w:r>
      <w:r w:rsidR="001F4AB1">
        <w:rPr>
          <w:rFonts w:hint="cs"/>
          <w:rtl/>
        </w:rPr>
        <w:t xml:space="preserve"> במידה והפעולה הסתיימה בהצלחה.</w:t>
      </w:r>
      <w:r w:rsidR="001F4AB1">
        <w:rPr>
          <w:rtl/>
        </w:rPr>
        <w:br/>
      </w:r>
      <w:r w:rsidR="001F4AB1">
        <w:rPr>
          <w:rFonts w:hint="cs"/>
          <w:rtl/>
        </w:rPr>
        <w:t xml:space="preserve">במידה ומשתמשים ב </w:t>
      </w:r>
      <w:r w:rsidR="001F4AB1">
        <w:t>Consumer</w:t>
      </w:r>
      <w:r w:rsidR="001F4AB1">
        <w:rPr>
          <w:rFonts w:hint="cs"/>
          <w:rtl/>
        </w:rPr>
        <w:t xml:space="preserve"> הוא יוגדר לקבל מבנה נתונים כלשהוא המכיל את התשובה של הפעולה ונתונים שה </w:t>
      </w:r>
      <w:r w:rsidR="001F4AB1">
        <w:rPr>
          <w:rFonts w:hint="cs"/>
        </w:rPr>
        <w:t>UI</w:t>
      </w:r>
      <w:r w:rsidR="001F4AB1">
        <w:rPr>
          <w:rFonts w:hint="cs"/>
          <w:rtl/>
        </w:rPr>
        <w:t xml:space="preserve"> צריך לקבל חזרה</w:t>
      </w:r>
      <w:r>
        <w:rPr>
          <w:rFonts w:hint="cs"/>
          <w:rtl/>
        </w:rPr>
        <w:t xml:space="preserve"> (אחד ה </w:t>
      </w:r>
      <w:proofErr w:type="spellStart"/>
      <w:r>
        <w:t>dto</w:t>
      </w:r>
      <w:proofErr w:type="spellEnd"/>
      <w:r>
        <w:rPr>
          <w:rFonts w:hint="cs"/>
          <w:rtl/>
        </w:rPr>
        <w:t xml:space="preserve">'ים שה </w:t>
      </w:r>
      <w:r>
        <w:t>UI</w:t>
      </w:r>
      <w:r>
        <w:rPr>
          <w:rFonts w:hint="cs"/>
          <w:rtl/>
        </w:rPr>
        <w:t xml:space="preserve"> עובד איתם)</w:t>
      </w:r>
      <w:r w:rsidR="00235F7F">
        <w:rPr>
          <w:rtl/>
        </w:rPr>
        <w:br/>
      </w:r>
      <w:r w:rsidR="00235F7F" w:rsidRPr="00C76A79">
        <w:rPr>
          <w:rFonts w:hint="cs"/>
          <w:u w:val="single"/>
          <w:rtl/>
        </w:rPr>
        <w:t>חובה</w:t>
      </w:r>
      <w:r w:rsidR="00235F7F">
        <w:rPr>
          <w:rFonts w:hint="cs"/>
          <w:rtl/>
        </w:rPr>
        <w:t xml:space="preserve"> לקרוא למטודת ה </w:t>
      </w:r>
      <w:r w:rsidR="00235F7F">
        <w:t>success</w:t>
      </w:r>
      <w:r w:rsidR="00235F7F">
        <w:rPr>
          <w:rFonts w:hint="cs"/>
          <w:rtl/>
        </w:rPr>
        <w:t xml:space="preserve"> </w:t>
      </w:r>
      <w:r w:rsidR="00235F7F" w:rsidRPr="00C76A79">
        <w:rPr>
          <w:rFonts w:hint="cs"/>
          <w:u w:val="single"/>
          <w:rtl/>
        </w:rPr>
        <w:t>בכל מצב</w:t>
      </w:r>
      <w:r w:rsidR="00235F7F">
        <w:rPr>
          <w:rFonts w:hint="cs"/>
          <w:rtl/>
        </w:rPr>
        <w:t xml:space="preserve"> שבו הבקשה נגמרה בהצלחה, שכן היא חיונית לפעולתה התקינה של שכבת ה </w:t>
      </w:r>
      <w:r w:rsidR="00235F7F">
        <w:rPr>
          <w:rFonts w:hint="cs"/>
        </w:rPr>
        <w:t>UI</w:t>
      </w:r>
      <w:r w:rsidR="00235F7F">
        <w:rPr>
          <w:rFonts w:hint="cs"/>
          <w:rtl/>
        </w:rPr>
        <w:t>.</w:t>
      </w:r>
      <w:r w:rsidR="001F4AB1">
        <w:rPr>
          <w:rtl/>
        </w:rPr>
        <w:br/>
      </w:r>
      <w:r>
        <w:rPr>
          <w:rtl/>
        </w:rPr>
        <w:br/>
      </w:r>
      <w:r>
        <w:rPr>
          <w:rtl/>
        </w:rPr>
        <w:br/>
      </w:r>
      <w:r>
        <w:rPr>
          <w:rtl/>
        </w:rPr>
        <w:br/>
      </w:r>
      <w:r w:rsidR="001F4AB1" w:rsidRPr="00C76A79">
        <w:rPr>
          <w:b/>
          <w:bCs/>
        </w:rPr>
        <w:lastRenderedPageBreak/>
        <w:t>failure</w:t>
      </w:r>
      <w:r w:rsidR="001F4AB1">
        <w:rPr>
          <w:rFonts w:hint="cs"/>
          <w:rtl/>
        </w:rPr>
        <w:t xml:space="preserve">: למבדה מסוג של </w:t>
      </w:r>
      <w:r w:rsidR="001F4AB1">
        <w:t>Consumer&lt;String&gt;</w:t>
      </w:r>
      <w:r w:rsidR="001F4AB1">
        <w:rPr>
          <w:rFonts w:hint="cs"/>
          <w:rtl/>
        </w:rPr>
        <w:t xml:space="preserve"> אשר עליכם לקרוא </w:t>
      </w:r>
      <w:r>
        <w:rPr>
          <w:rFonts w:hint="cs"/>
          <w:rtl/>
        </w:rPr>
        <w:t xml:space="preserve">לה </w:t>
      </w:r>
      <w:r w:rsidR="001F4AB1">
        <w:rPr>
          <w:rFonts w:hint="cs"/>
          <w:rtl/>
        </w:rPr>
        <w:t>במקרה של תקלה. יש להעביר לה ארגומנט עם מידע מילולי על מהות וסיבת התקלה. ככל שהמידע יהיה מפורט יותר כך יקל עליכם להבין מה התקלה שקרתה.</w:t>
      </w:r>
      <w:r w:rsidR="00235F7F">
        <w:rPr>
          <w:rFonts w:hint="cs"/>
          <w:rtl/>
        </w:rPr>
        <w:t xml:space="preserve"> שכבת ה </w:t>
      </w:r>
      <w:r w:rsidR="00235F7F">
        <w:rPr>
          <w:rFonts w:hint="cs"/>
        </w:rPr>
        <w:t>UI</w:t>
      </w:r>
      <w:r w:rsidR="00235F7F">
        <w:rPr>
          <w:rFonts w:hint="cs"/>
          <w:rtl/>
        </w:rPr>
        <w:t xml:space="preserve"> מבחינתה לוקחת את המידע </w:t>
      </w:r>
      <w:r w:rsidR="00235F7F" w:rsidRPr="00C76A79">
        <w:rPr>
          <w:rFonts w:hint="cs"/>
          <w:u w:val="single"/>
        </w:rPr>
        <w:t>AS IS</w:t>
      </w:r>
      <w:r w:rsidR="00235F7F">
        <w:rPr>
          <w:rFonts w:hint="cs"/>
          <w:rtl/>
        </w:rPr>
        <w:t xml:space="preserve"> ומציגה אותו על המסך בדמות תיבת דיאלוג שהמשתמש יהיה חייב ללחוץ על </w:t>
      </w:r>
      <w:r w:rsidR="00235F7F">
        <w:rPr>
          <w:rFonts w:hint="cs"/>
        </w:rPr>
        <w:t>OK</w:t>
      </w:r>
      <w:r w:rsidR="00235F7F">
        <w:rPr>
          <w:rFonts w:hint="cs"/>
          <w:rtl/>
        </w:rPr>
        <w:t xml:space="preserve"> כדי להשתחרר ממנה ולהמשיך את פעולת המע'.</w:t>
      </w:r>
      <w:r>
        <w:rPr>
          <w:rtl/>
        </w:rPr>
        <w:br/>
      </w:r>
      <w:r>
        <w:rPr>
          <w:rtl/>
        </w:rPr>
        <w:br/>
      </w:r>
      <w:r w:rsidR="001F4AB1" w:rsidRPr="00235F7F">
        <w:rPr>
          <w:rFonts w:hint="cs"/>
          <w:b/>
          <w:bCs/>
          <w:rtl/>
        </w:rPr>
        <w:t>פעולות ריאקטיביות (תגובתיות)</w:t>
      </w:r>
      <w:r w:rsidR="00235F7F" w:rsidRPr="00235F7F">
        <w:rPr>
          <w:rFonts w:hint="cs"/>
          <w:rtl/>
        </w:rPr>
        <w:t>:</w:t>
      </w:r>
      <w:r w:rsidR="001F4AB1">
        <w:rPr>
          <w:rtl/>
        </w:rPr>
        <w:br/>
      </w:r>
      <w:r w:rsidR="001F4AB1">
        <w:rPr>
          <w:rFonts w:hint="cs"/>
          <w:rtl/>
        </w:rPr>
        <w:t xml:space="preserve">אלו הן פעולות </w:t>
      </w:r>
      <w:r w:rsidR="00235F7F">
        <w:rPr>
          <w:rFonts w:hint="cs"/>
          <w:rtl/>
        </w:rPr>
        <w:t>ה</w:t>
      </w:r>
      <w:r w:rsidR="001F4AB1">
        <w:rPr>
          <w:rFonts w:hint="cs"/>
          <w:rtl/>
        </w:rPr>
        <w:t>מתרחשות בבטן השרת אותם הוא רוצה "לדחוף" לקליינטים השונים ולהעביר להם את המידע. בפעולות שכאלה המשתמש לא יוזם כלום</w:t>
      </w:r>
      <w:r w:rsidR="00235F7F">
        <w:rPr>
          <w:rFonts w:hint="cs"/>
          <w:rtl/>
        </w:rPr>
        <w:t xml:space="preserve">, אולם עדיין </w:t>
      </w:r>
      <w:r w:rsidR="001F4AB1">
        <w:rPr>
          <w:rFonts w:hint="cs"/>
          <w:rtl/>
        </w:rPr>
        <w:t xml:space="preserve">צריך לקבל את הנתונים תוך כדי תנועה (לדוגמא: </w:t>
      </w:r>
      <w:r w:rsidR="00235F7F">
        <w:rPr>
          <w:rFonts w:hint="cs"/>
          <w:rtl/>
        </w:rPr>
        <w:t xml:space="preserve">רשימת המשחקים במע', </w:t>
      </w:r>
      <w:r w:rsidR="001F4AB1">
        <w:rPr>
          <w:rFonts w:hint="cs"/>
          <w:rtl/>
        </w:rPr>
        <w:t>מידע על ההגדרה שנתן המגדיר, הניחוש שביצעו המנחשים, זהות הצוות המנצח במשחק וכו').</w:t>
      </w:r>
      <w:r w:rsidR="001F4AB1">
        <w:rPr>
          <w:rtl/>
        </w:rPr>
        <w:br/>
      </w:r>
      <w:r w:rsidR="00235F7F">
        <w:rPr>
          <w:rtl/>
        </w:rPr>
        <w:br/>
      </w:r>
      <w:r w:rsidR="001F4AB1">
        <w:rPr>
          <w:rFonts w:hint="cs"/>
          <w:rtl/>
        </w:rPr>
        <w:t xml:space="preserve">במקרים שכאלה זו תהיה אחריותכם לבצע את הלוגיקה שאחראית לייבא את המידע בצורה אוטומטית מהשרת (בדרכים של </w:t>
      </w:r>
      <w:r w:rsidR="001F4AB1">
        <w:t>Pull</w:t>
      </w:r>
      <w:r w:rsidR="001F4AB1">
        <w:rPr>
          <w:rFonts w:hint="cs"/>
          <w:rtl/>
        </w:rPr>
        <w:t xml:space="preserve"> שנלמדו בכיתה) ורק לעדכן את ה </w:t>
      </w:r>
      <w:r w:rsidR="001F4AB1">
        <w:rPr>
          <w:rFonts w:hint="cs"/>
        </w:rPr>
        <w:t>UI</w:t>
      </w:r>
      <w:r w:rsidR="001F4AB1">
        <w:rPr>
          <w:rFonts w:hint="cs"/>
          <w:rtl/>
        </w:rPr>
        <w:t xml:space="preserve"> בהם.</w:t>
      </w:r>
      <w:r w:rsidR="001F4AB1">
        <w:rPr>
          <w:rtl/>
        </w:rPr>
        <w:br/>
      </w:r>
      <w:r w:rsidR="001F4AB1">
        <w:rPr>
          <w:rFonts w:hint="cs"/>
          <w:rtl/>
        </w:rPr>
        <w:t xml:space="preserve">על מנת למדל פעולות שכאלה, חלק מהפעולות ב </w:t>
      </w:r>
      <w:r w:rsidR="001F4AB1">
        <w:t>Interface</w:t>
      </w:r>
      <w:r w:rsidR="001F4AB1">
        <w:rPr>
          <w:rFonts w:hint="cs"/>
          <w:rtl/>
        </w:rPr>
        <w:t xml:space="preserve">'ים השונים הן כאלה </w:t>
      </w:r>
      <w:r w:rsidR="00696C4C">
        <w:rPr>
          <w:rFonts w:hint="cs"/>
          <w:rtl/>
        </w:rPr>
        <w:t>המקבלות רק פונקציות עצמאיות (למבדות) שעליכם לשמור ולקרוא להן כל אימת שקיבלתם מידע אוטומטי שכזה.</w:t>
      </w:r>
    </w:p>
    <w:p w14:paraId="1D034791" w14:textId="77777777" w:rsidR="00696C4C" w:rsidRDefault="00696C4C" w:rsidP="00696C4C">
      <w:pPr>
        <w:pStyle w:val="ListParagraph"/>
        <w:bidi/>
        <w:spacing w:after="0" w:line="240" w:lineRule="auto"/>
        <w:ind w:left="-27"/>
        <w:rPr>
          <w:rtl/>
        </w:rPr>
      </w:pPr>
    </w:p>
    <w:p w14:paraId="40B809E4" w14:textId="3B3BC3D8" w:rsidR="00696C4C" w:rsidRDefault="00696C4C" w:rsidP="00696C4C">
      <w:pPr>
        <w:pStyle w:val="ListParagraph"/>
        <w:bidi/>
        <w:spacing w:after="0" w:line="240" w:lineRule="auto"/>
        <w:ind w:left="-27"/>
        <w:rPr>
          <w:rtl/>
        </w:rPr>
      </w:pPr>
      <w:r>
        <w:rPr>
          <w:rFonts w:hint="cs"/>
          <w:rtl/>
        </w:rPr>
        <w:t xml:space="preserve">עליכם לממש את ה </w:t>
      </w:r>
      <w:r>
        <w:t>Interface</w:t>
      </w:r>
      <w:r>
        <w:rPr>
          <w:rFonts w:hint="cs"/>
          <w:rtl/>
        </w:rPr>
        <w:t>'ים השונים שקיבלתם על מנת שהממשק הגרפי יעבוד בהצלחה.</w:t>
      </w:r>
      <w:r>
        <w:rPr>
          <w:rtl/>
        </w:rPr>
        <w:br/>
      </w:r>
      <w:r>
        <w:rPr>
          <w:rFonts w:hint="cs"/>
          <w:rtl/>
        </w:rPr>
        <w:t xml:space="preserve">הפלט שלכם יהיה </w:t>
      </w:r>
      <w:r>
        <w:t>Jar</w:t>
      </w:r>
      <w:r>
        <w:rPr>
          <w:rFonts w:hint="cs"/>
          <w:rtl/>
        </w:rPr>
        <w:t xml:space="preserve"> עצמאי והוא יכיל את כלל מימושי הממשק. אתם רשאים</w:t>
      </w:r>
      <w:r w:rsidR="00CE0683">
        <w:rPr>
          <w:rFonts w:hint="cs"/>
          <w:rtl/>
        </w:rPr>
        <w:t>, כמובן,</w:t>
      </w:r>
      <w:r>
        <w:rPr>
          <w:rFonts w:hint="cs"/>
          <w:rtl/>
        </w:rPr>
        <w:t xml:space="preserve"> להשתמש בכל ספריית צד שלישי נוספת שתדרשו לה במסגרת מימושים אלה</w:t>
      </w:r>
      <w:r w:rsidR="00CE0683">
        <w:rPr>
          <w:rFonts w:hint="cs"/>
          <w:rtl/>
        </w:rPr>
        <w:t xml:space="preserve"> (</w:t>
      </w:r>
      <w:proofErr w:type="spellStart"/>
      <w:r w:rsidR="00CE0683">
        <w:t>okhttp</w:t>
      </w:r>
      <w:proofErr w:type="spellEnd"/>
      <w:r w:rsidR="00C76A79">
        <w:t xml:space="preserve">, </w:t>
      </w:r>
      <w:proofErr w:type="spellStart"/>
      <w:r w:rsidR="00CE0683">
        <w:t>gson</w:t>
      </w:r>
      <w:proofErr w:type="spellEnd"/>
      <w:r w:rsidR="00CE0683">
        <w:rPr>
          <w:rFonts w:hint="cs"/>
          <w:rtl/>
        </w:rPr>
        <w:t xml:space="preserve"> וכו')</w:t>
      </w:r>
    </w:p>
    <w:p w14:paraId="624F23F0" w14:textId="77777777" w:rsidR="00696C4C" w:rsidRDefault="00696C4C" w:rsidP="00696C4C">
      <w:pPr>
        <w:pStyle w:val="ListParagraph"/>
        <w:bidi/>
        <w:spacing w:after="0" w:line="240" w:lineRule="auto"/>
        <w:ind w:left="-27"/>
        <w:rPr>
          <w:rtl/>
        </w:rPr>
      </w:pPr>
    </w:p>
    <w:p w14:paraId="35DFB971" w14:textId="77777777" w:rsidR="00C76A79" w:rsidRDefault="00696C4C" w:rsidP="00C76A79">
      <w:pPr>
        <w:bidi/>
        <w:spacing w:after="0" w:line="240" w:lineRule="auto"/>
        <w:rPr>
          <w:rtl/>
        </w:rPr>
      </w:pPr>
      <w:r>
        <w:rPr>
          <w:rFonts w:hint="cs"/>
          <w:rtl/>
        </w:rPr>
        <w:t xml:space="preserve">שכבת ה </w:t>
      </w:r>
      <w:r>
        <w:rPr>
          <w:rFonts w:hint="cs"/>
        </w:rPr>
        <w:t>UI</w:t>
      </w:r>
      <w:r>
        <w:rPr>
          <w:rFonts w:hint="cs"/>
          <w:rtl/>
        </w:rPr>
        <w:t xml:space="preserve"> מכילה את מימוש שתי סוגי היישויות הנדרשות (אדמין ומשתמש רגיל). </w:t>
      </w:r>
      <w:r w:rsidR="00C76A79">
        <w:br/>
      </w:r>
      <w:r w:rsidR="00C76A79">
        <w:rPr>
          <w:rFonts w:hint="cs"/>
          <w:rtl/>
        </w:rPr>
        <w:t>היא מכילה סה"כ 3 מסכים:</w:t>
      </w:r>
    </w:p>
    <w:p w14:paraId="50710194" w14:textId="03EFEB24" w:rsidR="00EC0920" w:rsidRPr="00C76A79" w:rsidRDefault="00696C4C" w:rsidP="00C76A79">
      <w:pPr>
        <w:pStyle w:val="ListParagraph"/>
        <w:numPr>
          <w:ilvl w:val="0"/>
          <w:numId w:val="136"/>
        </w:numPr>
        <w:bidi/>
        <w:spacing w:after="0" w:line="240" w:lineRule="auto"/>
        <w:ind w:left="360"/>
        <w:rPr>
          <w:vanish/>
          <w:rtl/>
        </w:rPr>
      </w:pPr>
      <w:r>
        <w:rPr>
          <w:rFonts w:hint="cs"/>
          <w:rtl/>
        </w:rPr>
        <w:t>מסך לוגין שבו יש לבחור את סוג הקליינט (אדמין או משתמש רגיל).</w:t>
      </w:r>
    </w:p>
    <w:p w14:paraId="7F5B801B" w14:textId="77777777" w:rsidR="00EC0920" w:rsidRPr="00C76A79" w:rsidRDefault="00EC0920" w:rsidP="00C76A79">
      <w:pPr>
        <w:bidi/>
        <w:spacing w:after="0" w:line="240" w:lineRule="auto"/>
        <w:ind w:left="-360"/>
        <w:rPr>
          <w:vanish/>
          <w:rtl/>
        </w:rPr>
      </w:pPr>
    </w:p>
    <w:p w14:paraId="04EAFA6E" w14:textId="77777777" w:rsidR="00EC0920" w:rsidRPr="00C76A79" w:rsidRDefault="00EC0920" w:rsidP="00C76A79">
      <w:pPr>
        <w:bidi/>
        <w:spacing w:after="0" w:line="240" w:lineRule="auto"/>
        <w:ind w:left="-360"/>
        <w:rPr>
          <w:vanish/>
          <w:rtl/>
        </w:rPr>
      </w:pPr>
    </w:p>
    <w:p w14:paraId="53C3F439" w14:textId="77777777" w:rsidR="00CE0683" w:rsidRDefault="00CE0683" w:rsidP="00C76A79">
      <w:pPr>
        <w:pStyle w:val="Heading2"/>
        <w:bidi/>
        <w:rPr>
          <w:rtl/>
        </w:rPr>
      </w:pPr>
    </w:p>
    <w:p w14:paraId="10614DE3" w14:textId="77777777" w:rsidR="00C76A79" w:rsidRDefault="00CE0683" w:rsidP="00C76A79">
      <w:pPr>
        <w:pStyle w:val="ListParagraph"/>
        <w:numPr>
          <w:ilvl w:val="0"/>
          <w:numId w:val="136"/>
        </w:numPr>
        <w:bidi/>
        <w:ind w:left="360"/>
      </w:pPr>
      <w:r>
        <w:rPr>
          <w:rFonts w:hint="cs"/>
          <w:rtl/>
        </w:rPr>
        <w:t>מסך המכיל ריכוז המידע לגבי המשחקים המנוהלים במע' ופרטי הרישום שלהם.</w:t>
      </w:r>
    </w:p>
    <w:p w14:paraId="0C136534" w14:textId="5C00969C" w:rsidR="00696C4C" w:rsidRDefault="00CE0683" w:rsidP="00C76A79">
      <w:pPr>
        <w:pStyle w:val="ListParagraph"/>
        <w:numPr>
          <w:ilvl w:val="0"/>
          <w:numId w:val="136"/>
        </w:numPr>
        <w:bidi/>
        <w:ind w:left="360"/>
        <w:rPr>
          <w:rtl/>
        </w:rPr>
      </w:pPr>
      <w:r>
        <w:rPr>
          <w:rFonts w:hint="cs"/>
          <w:rtl/>
        </w:rPr>
        <w:t>מסך המאפשר לנהל משחק אחד אקטיבי</w:t>
      </w:r>
    </w:p>
    <w:p w14:paraId="1BE65893" w14:textId="471290BD" w:rsidR="00B77DE7" w:rsidRDefault="00C76A79" w:rsidP="00696C4C">
      <w:pPr>
        <w:pStyle w:val="Heading2"/>
        <w:bidi/>
        <w:rPr>
          <w:rtl/>
        </w:rPr>
      </w:pPr>
      <w:r>
        <w:rPr>
          <w:rtl/>
        </w:rPr>
        <w:br/>
      </w:r>
      <w:bookmarkStart w:id="94" w:name="_Toc162699379"/>
      <w:r w:rsidR="00B77DE7">
        <w:rPr>
          <w:rFonts w:hint="cs"/>
          <w:rtl/>
        </w:rPr>
        <w:t xml:space="preserve">אפליקציית </w:t>
      </w:r>
      <w:r w:rsidR="00DE1ACF">
        <w:t>Administrator</w:t>
      </w:r>
      <w:bookmarkEnd w:id="94"/>
    </w:p>
    <w:p w14:paraId="5195C810" w14:textId="76E2F95C" w:rsidR="00DE1ACF" w:rsidRDefault="00DE1ACF" w:rsidP="00CF67A0">
      <w:pPr>
        <w:bidi/>
        <w:rPr>
          <w:rtl/>
        </w:rPr>
      </w:pPr>
      <w:r>
        <w:rPr>
          <w:rFonts w:hint="cs"/>
          <w:rtl/>
        </w:rPr>
        <w:t xml:space="preserve">אפליקציה זו מותאמת לקליינט מסוג </w:t>
      </w:r>
      <w:r w:rsidR="009A5A98">
        <w:rPr>
          <w:rFonts w:hint="cs"/>
        </w:rPr>
        <w:t>A</w:t>
      </w:r>
      <w:r>
        <w:t>dmin</w:t>
      </w:r>
      <w:r>
        <w:rPr>
          <w:rFonts w:hint="cs"/>
          <w:rtl/>
        </w:rPr>
        <w:t>.</w:t>
      </w:r>
      <w:r w:rsidRPr="00DE1ACF">
        <w:rPr>
          <w:rFonts w:hint="cs"/>
          <w:rtl/>
        </w:rPr>
        <w:t xml:space="preserve"> </w:t>
      </w:r>
      <w:r>
        <w:rPr>
          <w:rFonts w:hint="cs"/>
          <w:rtl/>
        </w:rPr>
        <w:t xml:space="preserve">ברגע נתון ניתן להפעיל </w:t>
      </w:r>
      <w:r w:rsidRPr="009A5A98">
        <w:rPr>
          <w:rFonts w:hint="cs"/>
          <w:u w:val="single"/>
          <w:rtl/>
        </w:rPr>
        <w:t>בדיוק מופע אחד שלה</w:t>
      </w:r>
      <w:r>
        <w:rPr>
          <w:rFonts w:hint="cs"/>
          <w:rtl/>
        </w:rPr>
        <w:t>.</w:t>
      </w:r>
      <w:r w:rsidR="00696C4C">
        <w:rPr>
          <w:rtl/>
        </w:rPr>
        <w:br/>
      </w:r>
      <w:r w:rsidR="009B6AEF">
        <w:rPr>
          <w:rFonts w:hint="cs"/>
          <w:rtl/>
        </w:rPr>
        <w:t xml:space="preserve">בניסיון </w:t>
      </w:r>
      <w:r w:rsidR="00696C4C">
        <w:rPr>
          <w:rFonts w:hint="cs"/>
          <w:rtl/>
        </w:rPr>
        <w:t>להפעיל את האפליקציה ולבחור תפקיד אדמין בפעם השנייה יש למנוע זאת ולהעביר הודעת שגיאה מתאימה שתצא למשתמש.</w:t>
      </w:r>
      <w:r w:rsidR="00696C4C">
        <w:rPr>
          <w:rtl/>
        </w:rPr>
        <w:t xml:space="preserve"> </w:t>
      </w:r>
      <w:r w:rsidR="00354CEF">
        <w:rPr>
          <w:rtl/>
        </w:rPr>
        <w:br/>
      </w:r>
      <w:r w:rsidR="00354CEF">
        <w:rPr>
          <w:rFonts w:hint="cs"/>
          <w:rtl/>
        </w:rPr>
        <w:t xml:space="preserve">אם מורידים </w:t>
      </w:r>
      <w:r w:rsidR="00696C4C">
        <w:rPr>
          <w:rFonts w:hint="cs"/>
          <w:rtl/>
        </w:rPr>
        <w:t>את אפליקציית ה</w:t>
      </w:r>
      <w:r w:rsidR="00354CEF">
        <w:rPr>
          <w:rFonts w:hint="cs"/>
          <w:rtl/>
        </w:rPr>
        <w:t>אדמין ומעלים אות</w:t>
      </w:r>
      <w:r w:rsidR="00696C4C">
        <w:rPr>
          <w:rFonts w:hint="cs"/>
          <w:rtl/>
        </w:rPr>
        <w:t>ה</w:t>
      </w:r>
      <w:r w:rsidR="00354CEF">
        <w:rPr>
          <w:rFonts w:hint="cs"/>
          <w:rtl/>
        </w:rPr>
        <w:t xml:space="preserve"> מחדש </w:t>
      </w:r>
      <w:r w:rsidR="00354CEF">
        <w:rPr>
          <w:rtl/>
        </w:rPr>
        <w:t>–</w:t>
      </w:r>
      <w:r w:rsidR="00354CEF">
        <w:rPr>
          <w:rFonts w:hint="cs"/>
          <w:rtl/>
        </w:rPr>
        <w:t xml:space="preserve"> המידע שהוגדר באמצעות</w:t>
      </w:r>
      <w:r w:rsidR="00696C4C">
        <w:rPr>
          <w:rFonts w:hint="cs"/>
          <w:rtl/>
        </w:rPr>
        <w:t>ה</w:t>
      </w:r>
      <w:r w:rsidR="00354CEF">
        <w:rPr>
          <w:rFonts w:hint="cs"/>
          <w:rtl/>
        </w:rPr>
        <w:t xml:space="preserve"> נשמר בשרת וכמובן מוצג כמות שהוא לאדמין החדש.</w:t>
      </w:r>
    </w:p>
    <w:p w14:paraId="1CD5BBDC" w14:textId="366D9E89" w:rsidR="00CF67A0" w:rsidRDefault="00DE1ACF" w:rsidP="00DE1ACF">
      <w:pPr>
        <w:bidi/>
        <w:rPr>
          <w:rtl/>
        </w:rPr>
      </w:pPr>
      <w:r>
        <w:rPr>
          <w:rFonts w:hint="cs"/>
          <w:rtl/>
        </w:rPr>
        <w:t xml:space="preserve">המשתמש </w:t>
      </w:r>
      <w:r w:rsidR="009B6AEF">
        <w:rPr>
          <w:rFonts w:hint="cs"/>
          <w:rtl/>
        </w:rPr>
        <w:t xml:space="preserve">(האדמין) </w:t>
      </w:r>
      <w:r>
        <w:rPr>
          <w:rFonts w:hint="cs"/>
          <w:rtl/>
        </w:rPr>
        <w:t xml:space="preserve">יוכל לבחור להעלות קובץ מהפורמט של תרגיל </w:t>
      </w:r>
      <w:r w:rsidR="00696C4C">
        <w:rPr>
          <w:rFonts w:hint="cs"/>
          <w:rtl/>
        </w:rPr>
        <w:t>2</w:t>
      </w:r>
      <w:r w:rsidR="00B118FB">
        <w:rPr>
          <w:rFonts w:hint="cs"/>
          <w:rtl/>
        </w:rPr>
        <w:t xml:space="preserve"> (עיקבו אחר </w:t>
      </w:r>
      <w:r>
        <w:fldChar w:fldCharType="begin"/>
      </w:r>
      <w:r w:rsidR="00C76A79">
        <w:instrText>HYPERLINK  \l "ex2_scheme"</w:instrText>
      </w:r>
      <w:r>
        <w:fldChar w:fldCharType="separate"/>
      </w:r>
      <w:r w:rsidR="00B118FB" w:rsidRPr="00505AF9">
        <w:rPr>
          <w:rStyle w:val="Hyperlink"/>
          <w:rFonts w:hint="cs"/>
          <w:rtl/>
        </w:rPr>
        <w:t xml:space="preserve">נספח </w:t>
      </w:r>
      <w:r w:rsidR="00261F6B">
        <w:rPr>
          <w:rStyle w:val="Hyperlink"/>
          <w:rFonts w:hint="cs"/>
          <w:rtl/>
        </w:rPr>
        <w:t>א</w:t>
      </w:r>
      <w:r w:rsidR="00B118FB" w:rsidRPr="00505AF9">
        <w:rPr>
          <w:rStyle w:val="Hyperlink"/>
          <w:rFonts w:hint="cs"/>
          <w:rtl/>
        </w:rPr>
        <w:t>'</w:t>
      </w:r>
      <w:r>
        <w:rPr>
          <w:rStyle w:val="Hyperlink"/>
        </w:rPr>
        <w:fldChar w:fldCharType="end"/>
      </w:r>
      <w:r w:rsidR="00B118FB">
        <w:rPr>
          <w:rFonts w:hint="cs"/>
          <w:rtl/>
        </w:rPr>
        <w:t xml:space="preserve"> כדי לראות את השינויים יחסית לסכמה של תרגיל </w:t>
      </w:r>
      <w:r w:rsidR="005112CB">
        <w:rPr>
          <w:rFonts w:hint="cs"/>
          <w:rtl/>
        </w:rPr>
        <w:t>1</w:t>
      </w:r>
      <w:r w:rsidR="00B118FB">
        <w:rPr>
          <w:rFonts w:hint="cs"/>
          <w:rtl/>
        </w:rPr>
        <w:t>)</w:t>
      </w:r>
      <w:r>
        <w:rPr>
          <w:rFonts w:hint="cs"/>
          <w:rtl/>
        </w:rPr>
        <w:t>.</w:t>
      </w:r>
      <w:r>
        <w:rPr>
          <w:rtl/>
        </w:rPr>
        <w:t xml:space="preserve"> </w:t>
      </w:r>
      <w:r>
        <w:rPr>
          <w:rFonts w:hint="cs"/>
          <w:rtl/>
        </w:rPr>
        <w:t>הקובץ נבחר ממחשב המשתמש ומועלה אל השרת.</w:t>
      </w:r>
      <w:r w:rsidR="00CF67A0">
        <w:rPr>
          <w:rFonts w:hint="cs"/>
          <w:rtl/>
        </w:rPr>
        <w:t xml:space="preserve"> העלאת הקובץ יכולה (וצריכה) להתבצע בהתאם לדוגמא שנלמדה בכיתה. </w:t>
      </w:r>
      <w:r w:rsidR="009209F7">
        <w:rPr>
          <w:rtl/>
        </w:rPr>
        <w:br/>
      </w:r>
      <w:r w:rsidR="00CF67A0" w:rsidRPr="009A5A98">
        <w:rPr>
          <w:rFonts w:hint="cs"/>
          <w:b/>
          <w:bCs/>
          <w:u w:val="single"/>
          <w:rtl/>
        </w:rPr>
        <w:t>אין שום צורך</w:t>
      </w:r>
      <w:r w:rsidR="00CF67A0">
        <w:rPr>
          <w:rFonts w:hint="cs"/>
          <w:rtl/>
        </w:rPr>
        <w:t xml:space="preserve"> להשתמש בספריות צד שלישי (</w:t>
      </w:r>
      <w:proofErr w:type="spellStart"/>
      <w:r w:rsidR="00CF67A0">
        <w:t>apache</w:t>
      </w:r>
      <w:proofErr w:type="spellEnd"/>
      <w:r w:rsidR="00CF67A0">
        <w:t xml:space="preserve"> commons</w:t>
      </w:r>
      <w:r w:rsidR="00CF67A0">
        <w:rPr>
          <w:rFonts w:hint="cs"/>
          <w:rtl/>
        </w:rPr>
        <w:t xml:space="preserve"> וכיוצב') בשביל להעלות את הקובץ. </w:t>
      </w:r>
      <w:r w:rsidR="009209F7">
        <w:rPr>
          <w:rtl/>
        </w:rPr>
        <w:br/>
      </w:r>
      <w:r w:rsidR="00CF67A0" w:rsidRPr="009209F7">
        <w:rPr>
          <w:rFonts w:hint="cs"/>
          <w:b/>
          <w:bCs/>
          <w:u w:val="single"/>
          <w:rtl/>
        </w:rPr>
        <w:t>אין שום צורך</w:t>
      </w:r>
      <w:r w:rsidR="00CF67A0">
        <w:rPr>
          <w:rFonts w:hint="cs"/>
          <w:rtl/>
        </w:rPr>
        <w:t xml:space="preserve"> לשמור את תוכן הקובץ בשרת (ויש להימנע מכך בכל מחיר !). לשרת (של הבודק) אין הרשאות לכך ואתם תקרסו !</w:t>
      </w:r>
    </w:p>
    <w:p w14:paraId="166EFA18" w14:textId="37B4DCEB" w:rsidR="00ED3442" w:rsidRDefault="005112CB" w:rsidP="009378A6">
      <w:pPr>
        <w:pStyle w:val="ListParagraph"/>
        <w:bidi/>
        <w:spacing w:line="276" w:lineRule="auto"/>
        <w:ind w:left="0"/>
        <w:rPr>
          <w:rtl/>
        </w:rPr>
      </w:pPr>
      <w:r>
        <w:rPr>
          <w:rFonts w:hint="cs"/>
          <w:rtl/>
        </w:rPr>
        <w:t xml:space="preserve">בנוסף לקובץ ה </w:t>
      </w:r>
      <w:r>
        <w:rPr>
          <w:rFonts w:hint="cs"/>
        </w:rPr>
        <w:t>XML</w:t>
      </w:r>
      <w:r>
        <w:rPr>
          <w:rFonts w:hint="cs"/>
          <w:rtl/>
        </w:rPr>
        <w:t>, אפליקציית האדמין תאפשר לבחור גם קובץ שישמש כמילון מילים.</w:t>
      </w:r>
      <w:r>
        <w:rPr>
          <w:rtl/>
        </w:rPr>
        <w:br/>
      </w:r>
      <w:r>
        <w:rPr>
          <w:rFonts w:hint="cs"/>
          <w:rtl/>
        </w:rPr>
        <w:t>טעינה של משחק לשרת עוברת דרך העלאת 2 הקבצים בלבד. לא ניתן להעלות רק קובץ משחק (</w:t>
      </w:r>
      <w:r>
        <w:t>xml</w:t>
      </w:r>
      <w:r>
        <w:rPr>
          <w:rFonts w:hint="cs"/>
          <w:rtl/>
        </w:rPr>
        <w:t>)</w:t>
      </w:r>
      <w:r w:rsidR="00B108DC">
        <w:rPr>
          <w:rFonts w:hint="cs"/>
          <w:rtl/>
        </w:rPr>
        <w:t xml:space="preserve"> או רק קובץ מילון (</w:t>
      </w:r>
      <w:r w:rsidR="00B108DC">
        <w:t>txt</w:t>
      </w:r>
      <w:r w:rsidR="00B108DC">
        <w:rPr>
          <w:rFonts w:hint="cs"/>
          <w:rtl/>
        </w:rPr>
        <w:t>).</w:t>
      </w:r>
      <w:del w:id="95" w:author="Aviad Cohen" w:date="2024-02-03T22:56:00Z">
        <w:r w:rsidDel="005112CB">
          <w:rPr>
            <w:rFonts w:hint="cs"/>
            <w:rtl/>
          </w:rPr>
          <w:delText xml:space="preserve"> </w:delText>
        </w:r>
      </w:del>
    </w:p>
    <w:p w14:paraId="0F9CBF83" w14:textId="0B6BB7FF" w:rsidR="009378A6" w:rsidRDefault="009378A6" w:rsidP="009378A6">
      <w:pPr>
        <w:pStyle w:val="ListParagraph"/>
        <w:bidi/>
        <w:spacing w:line="276" w:lineRule="auto"/>
        <w:ind w:left="0"/>
        <w:rPr>
          <w:rtl/>
        </w:rPr>
      </w:pPr>
      <w:r>
        <w:rPr>
          <w:rFonts w:hint="cs"/>
          <w:rtl/>
        </w:rPr>
        <w:t>לכל משחק מתווסף גם שם ייחודי. אין לאפשר להעלות משחקים בעלי אותו השם.</w:t>
      </w:r>
    </w:p>
    <w:p w14:paraId="1F80CB8C" w14:textId="77777777" w:rsidR="009378A6" w:rsidRDefault="009378A6" w:rsidP="009378A6">
      <w:pPr>
        <w:pStyle w:val="ListParagraph"/>
        <w:bidi/>
        <w:spacing w:line="276" w:lineRule="auto"/>
        <w:ind w:left="0"/>
        <w:rPr>
          <w:rtl/>
        </w:rPr>
      </w:pPr>
    </w:p>
    <w:p w14:paraId="26537EF8" w14:textId="3731D622" w:rsidR="00ED3442" w:rsidRDefault="00CF67A0" w:rsidP="00ED3442">
      <w:pPr>
        <w:pStyle w:val="ListParagraph"/>
        <w:bidi/>
        <w:spacing w:line="276" w:lineRule="auto"/>
        <w:ind w:left="0"/>
        <w:rPr>
          <w:rtl/>
        </w:rPr>
      </w:pPr>
      <w:r>
        <w:rPr>
          <w:rFonts w:hint="cs"/>
          <w:rtl/>
        </w:rPr>
        <w:t xml:space="preserve">כשתוכן קובץ </w:t>
      </w:r>
      <w:r w:rsidR="00B108DC">
        <w:rPr>
          <w:rFonts w:hint="cs"/>
          <w:rtl/>
        </w:rPr>
        <w:t xml:space="preserve">המשחק </w:t>
      </w:r>
      <w:r>
        <w:rPr>
          <w:rFonts w:hint="cs"/>
          <w:rtl/>
        </w:rPr>
        <w:t xml:space="preserve">מגיע לשרת, יבוצעו בו בדיקות הקלט כפי </w:t>
      </w:r>
      <w:r w:rsidR="00DE1ACF">
        <w:rPr>
          <w:rFonts w:hint="cs"/>
          <w:rtl/>
        </w:rPr>
        <w:t>שבוצעו במהלך תרגיל 1</w:t>
      </w:r>
      <w:r w:rsidR="005112CB">
        <w:rPr>
          <w:rFonts w:hint="cs"/>
          <w:rtl/>
        </w:rPr>
        <w:t>.</w:t>
      </w:r>
      <w:r>
        <w:rPr>
          <w:rFonts w:hint="cs"/>
          <w:rtl/>
        </w:rPr>
        <w:t xml:space="preserve"> </w:t>
      </w:r>
    </w:p>
    <w:p w14:paraId="2E532A1E" w14:textId="0C9B13FF" w:rsidR="009378A6" w:rsidRDefault="009378A6" w:rsidP="00ED3442">
      <w:pPr>
        <w:pStyle w:val="ListParagraph"/>
        <w:numPr>
          <w:ilvl w:val="0"/>
          <w:numId w:val="128"/>
        </w:numPr>
        <w:bidi/>
        <w:spacing w:line="276" w:lineRule="auto"/>
        <w:ind w:left="333"/>
      </w:pPr>
      <w:r>
        <w:rPr>
          <w:rFonts w:hint="cs"/>
          <w:rtl/>
        </w:rPr>
        <w:t>לכל משחק יש שם ייחודי משלו</w:t>
      </w:r>
    </w:p>
    <w:p w14:paraId="4E94A496" w14:textId="6B86D2D5" w:rsidR="00CF67A0" w:rsidRDefault="00ED3442" w:rsidP="009378A6">
      <w:pPr>
        <w:pStyle w:val="ListParagraph"/>
        <w:numPr>
          <w:ilvl w:val="0"/>
          <w:numId w:val="128"/>
        </w:numPr>
        <w:bidi/>
        <w:spacing w:line="276" w:lineRule="auto"/>
        <w:ind w:left="333"/>
      </w:pPr>
      <w:r>
        <w:rPr>
          <w:rFonts w:hint="cs"/>
          <w:rtl/>
        </w:rPr>
        <w:t>לכל צוות יש צבע ייחודי משלו</w:t>
      </w:r>
    </w:p>
    <w:p w14:paraId="0E989683" w14:textId="4A9905F8" w:rsidR="00ED3442" w:rsidRDefault="00ED3442" w:rsidP="009378A6">
      <w:pPr>
        <w:pStyle w:val="ListParagraph"/>
        <w:numPr>
          <w:ilvl w:val="0"/>
          <w:numId w:val="128"/>
        </w:numPr>
        <w:bidi/>
        <w:spacing w:line="276" w:lineRule="auto"/>
        <w:ind w:left="333"/>
        <w:rPr>
          <w:rtl/>
        </w:rPr>
      </w:pPr>
      <w:r>
        <w:rPr>
          <w:rFonts w:hint="cs"/>
          <w:rtl/>
        </w:rPr>
        <w:t xml:space="preserve">כמות ה </w:t>
      </w:r>
      <w:r>
        <w:t>Definers</w:t>
      </w:r>
      <w:r>
        <w:rPr>
          <w:rFonts w:hint="cs"/>
          <w:rtl/>
        </w:rPr>
        <w:t xml:space="preserve"> וה </w:t>
      </w:r>
      <w:r>
        <w:t>guessers</w:t>
      </w:r>
      <w:r>
        <w:rPr>
          <w:rFonts w:hint="cs"/>
          <w:rtl/>
        </w:rPr>
        <w:t xml:space="preserve"> של כל צוות גדולה או שווה ל 1 (&gt;= 1)</w:t>
      </w:r>
      <w:r>
        <w:rPr>
          <w:rtl/>
        </w:rPr>
        <w:br/>
      </w:r>
    </w:p>
    <w:p w14:paraId="377AFB24" w14:textId="1130E198" w:rsidR="00CF67A0" w:rsidRPr="00961981" w:rsidDel="00CA3347" w:rsidRDefault="00CF67A0" w:rsidP="00CF67A0">
      <w:pPr>
        <w:pStyle w:val="ListParagraph"/>
        <w:bidi/>
        <w:spacing w:line="276" w:lineRule="auto"/>
        <w:ind w:left="0"/>
        <w:rPr>
          <w:del w:id="96" w:author="Aviad Cohen" w:date="2024-02-03T23:25:00Z"/>
          <w:rtl/>
        </w:rPr>
      </w:pPr>
      <w:r>
        <w:rPr>
          <w:rFonts w:hint="cs"/>
          <w:rtl/>
        </w:rPr>
        <w:t xml:space="preserve">באם הקובץ תקול </w:t>
      </w:r>
      <w:r>
        <w:rPr>
          <w:rtl/>
        </w:rPr>
        <w:t>–</w:t>
      </w:r>
      <w:r>
        <w:rPr>
          <w:rFonts w:hint="cs"/>
          <w:rtl/>
        </w:rPr>
        <w:t xml:space="preserve"> הודעה מתאימה </w:t>
      </w:r>
      <w:r w:rsidRPr="00A1790B">
        <w:rPr>
          <w:rFonts w:hint="cs"/>
          <w:u w:val="single"/>
          <w:rtl/>
        </w:rPr>
        <w:t>הכוללת את סיבת התקלה</w:t>
      </w:r>
      <w:r>
        <w:rPr>
          <w:rFonts w:hint="cs"/>
          <w:rtl/>
        </w:rPr>
        <w:t xml:space="preserve"> צריכה להופיע </w:t>
      </w:r>
      <w:r w:rsidR="009378A6">
        <w:rPr>
          <w:rFonts w:hint="cs"/>
          <w:rtl/>
        </w:rPr>
        <w:t xml:space="preserve">לאדמין </w:t>
      </w:r>
      <w:ins w:id="97" w:author="Aviad Cohen" w:date="2024-02-03T23:24:00Z">
        <w:r w:rsidR="00CA3347">
          <w:rPr>
            <w:rFonts w:hint="cs"/>
            <w:rtl/>
          </w:rPr>
          <w:t xml:space="preserve">לאדמין </w:t>
        </w:r>
      </w:ins>
      <w:r>
        <w:rPr>
          <w:rFonts w:hint="cs"/>
          <w:rtl/>
        </w:rPr>
        <w:t>(</w:t>
      </w:r>
      <w:r w:rsidR="009378A6">
        <w:rPr>
          <w:rFonts w:hint="cs"/>
          <w:rtl/>
        </w:rPr>
        <w:t xml:space="preserve">ולאדמין </w:t>
      </w:r>
      <w:ins w:id="98" w:author="Aviad Cohen" w:date="2024-02-03T23:24:00Z">
        <w:r w:rsidR="00CA3347">
          <w:rPr>
            <w:rFonts w:hint="cs"/>
            <w:rtl/>
          </w:rPr>
          <w:t xml:space="preserve">ולאדמין </w:t>
        </w:r>
      </w:ins>
      <w:r>
        <w:rPr>
          <w:rFonts w:hint="cs"/>
          <w:rtl/>
        </w:rPr>
        <w:t xml:space="preserve">בלבד), והקובץ </w:t>
      </w:r>
      <w:r w:rsidRPr="00A1790B">
        <w:rPr>
          <w:rFonts w:hint="cs"/>
          <w:b/>
          <w:bCs/>
          <w:u w:val="single"/>
          <w:rtl/>
        </w:rPr>
        <w:t>אינו</w:t>
      </w:r>
      <w:r>
        <w:rPr>
          <w:rFonts w:hint="cs"/>
          <w:rtl/>
        </w:rPr>
        <w:t xml:space="preserve"> מוכר כתקין בצד השרת. </w:t>
      </w:r>
      <w:r w:rsidR="008B5019">
        <w:rPr>
          <w:rtl/>
        </w:rPr>
        <w:br/>
      </w:r>
      <w:r>
        <w:rPr>
          <w:rFonts w:hint="cs"/>
          <w:rtl/>
        </w:rPr>
        <w:t xml:space="preserve">אם הקובץ תקין </w:t>
      </w:r>
      <w:r>
        <w:rPr>
          <w:rtl/>
        </w:rPr>
        <w:t>–</w:t>
      </w:r>
      <w:r>
        <w:rPr>
          <w:rFonts w:hint="cs"/>
          <w:rtl/>
        </w:rPr>
        <w:t xml:space="preserve"> הודעה מתאימה צריכה להגיע </w:t>
      </w:r>
      <w:r w:rsidR="00C76A79">
        <w:rPr>
          <w:rFonts w:hint="cs"/>
          <w:rtl/>
        </w:rPr>
        <w:t>לאדמין</w:t>
      </w:r>
      <w:ins w:id="99" w:author="Aviad Cohen" w:date="2024-02-03T23:24:00Z">
        <w:r w:rsidR="00CA3347">
          <w:rPr>
            <w:rFonts w:hint="cs"/>
            <w:rtl/>
          </w:rPr>
          <w:t>לאדמין</w:t>
        </w:r>
      </w:ins>
      <w:del w:id="100" w:author="Aviad Cohen" w:date="2024-02-03T23:25:00Z">
        <w:r w:rsidDel="00CA3347">
          <w:rPr>
            <w:rFonts w:hint="cs"/>
            <w:rtl/>
          </w:rPr>
          <w:delText>.</w:delText>
        </w:r>
      </w:del>
      <w:ins w:id="101" w:author="Aviad Cohen" w:date="2024-02-03T23:25:00Z">
        <w:r w:rsidR="00CA3347">
          <w:rPr>
            <w:rFonts w:hint="cs"/>
            <w:rtl/>
          </w:rPr>
          <w:t>.</w:t>
        </w:r>
      </w:ins>
    </w:p>
    <w:p w14:paraId="2D3F2F39" w14:textId="32C67541" w:rsidR="009378A6" w:rsidRDefault="008B5019" w:rsidP="00C76A79">
      <w:pPr>
        <w:bidi/>
        <w:rPr>
          <w:rFonts w:asciiTheme="majorHAnsi" w:eastAsiaTheme="majorEastAsia" w:hAnsiTheme="majorHAnsi" w:cstheme="majorBidi"/>
          <w:color w:val="2E74B5" w:themeColor="accent1" w:themeShade="BF"/>
          <w:sz w:val="26"/>
          <w:szCs w:val="26"/>
          <w:rtl/>
        </w:rPr>
      </w:pPr>
      <w:r>
        <w:rPr>
          <w:rtl/>
        </w:rPr>
        <w:br/>
      </w:r>
      <w:r w:rsidR="009378A6">
        <w:rPr>
          <w:rFonts w:hint="cs"/>
          <w:rtl/>
        </w:rPr>
        <w:t>ה</w:t>
      </w:r>
      <w:r w:rsidR="00DE1ACF">
        <w:rPr>
          <w:rFonts w:hint="cs"/>
          <w:rtl/>
        </w:rPr>
        <w:t xml:space="preserve">גדרות </w:t>
      </w:r>
      <w:r w:rsidR="00B108DC">
        <w:rPr>
          <w:rFonts w:hint="cs"/>
          <w:rtl/>
        </w:rPr>
        <w:t>המשחק</w:t>
      </w:r>
      <w:r w:rsidR="009378A6">
        <w:rPr>
          <w:rFonts w:hint="cs"/>
          <w:rtl/>
        </w:rPr>
        <w:t xml:space="preserve"> התקינות</w:t>
      </w:r>
      <w:r w:rsidR="00DE1ACF">
        <w:rPr>
          <w:rFonts w:hint="cs"/>
          <w:rtl/>
        </w:rPr>
        <w:t xml:space="preserve"> יועלו ויתווספו לרשימת </w:t>
      </w:r>
      <w:r w:rsidR="00B108DC">
        <w:rPr>
          <w:rFonts w:hint="cs"/>
          <w:rtl/>
        </w:rPr>
        <w:t xml:space="preserve">המשחקים </w:t>
      </w:r>
      <w:r w:rsidR="00DE1ACF">
        <w:rPr>
          <w:rFonts w:hint="cs"/>
          <w:rtl/>
        </w:rPr>
        <w:t>המוגדרת בשרת</w:t>
      </w:r>
      <w:r w:rsidR="00B108DC">
        <w:rPr>
          <w:rFonts w:hint="cs"/>
          <w:rtl/>
        </w:rPr>
        <w:t xml:space="preserve">. </w:t>
      </w:r>
      <w:r w:rsidR="009378A6">
        <w:rPr>
          <w:rtl/>
        </w:rPr>
        <w:br/>
      </w:r>
      <w:r w:rsidR="00B108DC">
        <w:rPr>
          <w:rFonts w:hint="cs"/>
          <w:rtl/>
        </w:rPr>
        <w:t xml:space="preserve">רשימת המשחקים האפשרית מוצגת במסך </w:t>
      </w:r>
      <w:r w:rsidR="009378A6">
        <w:rPr>
          <w:rFonts w:hint="cs"/>
          <w:rtl/>
        </w:rPr>
        <w:t xml:space="preserve">הראשון </w:t>
      </w:r>
      <w:r w:rsidR="00B108DC">
        <w:rPr>
          <w:rFonts w:hint="cs"/>
          <w:rtl/>
        </w:rPr>
        <w:t>עם כלל הפרטים על כל משחק ומשחק.</w:t>
      </w:r>
      <w:r w:rsidR="00B108DC">
        <w:rPr>
          <w:rtl/>
        </w:rPr>
        <w:t xml:space="preserve"> </w:t>
      </w:r>
      <w:r w:rsidR="00B118FB">
        <w:rPr>
          <w:rtl/>
        </w:rPr>
        <w:br/>
      </w:r>
      <w:ins w:id="102" w:author="Aviad Cohen" w:date="2024-02-03T23:25:00Z">
        <w:r w:rsidR="00CA3347">
          <w:rPr>
            <w:rtl/>
          </w:rPr>
          <w:lastRenderedPageBreak/>
          <w:br/>
        </w:r>
      </w:ins>
      <w:ins w:id="103" w:author="Aviad Cohen" w:date="2024-02-03T23:26:00Z">
        <w:r w:rsidR="00CA3347">
          <w:rPr>
            <w:rtl/>
          </w:rPr>
          <w:br/>
        </w:r>
      </w:ins>
      <w:r w:rsidR="009378A6">
        <w:rPr>
          <w:rFonts w:hint="cs"/>
          <w:rtl/>
        </w:rPr>
        <w:t>האדמין לא יכול להשתתף במשחקים, אולם הוא יכול לבחור להיכנס למשחק שמתנהל כ</w:t>
      </w:r>
      <w:ins w:id="104" w:author="Aviad Cohen" w:date="2024-02-03T23:28:00Z">
        <w:r w:rsidR="009378A6">
          <w:rPr>
            <w:rFonts w:hint="cs"/>
            <w:rtl/>
          </w:rPr>
          <w:t>"</w:t>
        </w:r>
      </w:ins>
      <w:r w:rsidR="009378A6">
        <w:rPr>
          <w:rFonts w:hint="cs"/>
          <w:rtl/>
        </w:rPr>
        <w:t>צופה מן הצד</w:t>
      </w:r>
      <w:ins w:id="105" w:author="Aviad Cohen" w:date="2024-02-03T23:28:00Z">
        <w:r w:rsidR="009378A6">
          <w:rPr>
            <w:rFonts w:hint="cs"/>
            <w:rtl/>
          </w:rPr>
          <w:t>"</w:t>
        </w:r>
      </w:ins>
      <w:r w:rsidR="009378A6">
        <w:rPr>
          <w:rFonts w:hint="cs"/>
          <w:rtl/>
        </w:rPr>
        <w:t>.</w:t>
      </w:r>
    </w:p>
    <w:p w14:paraId="3804CEB3" w14:textId="334305B8" w:rsidR="00CF67A0" w:rsidRDefault="00B77DE7" w:rsidP="00CF67A0">
      <w:pPr>
        <w:pStyle w:val="Heading2"/>
        <w:bidi/>
        <w:rPr>
          <w:rtl/>
        </w:rPr>
      </w:pPr>
      <w:bookmarkStart w:id="106" w:name="_Toc162699380"/>
      <w:r>
        <w:rPr>
          <w:rFonts w:hint="cs"/>
          <w:rtl/>
        </w:rPr>
        <w:t>אפליקציית</w:t>
      </w:r>
      <w:r w:rsidR="00DE1ACF">
        <w:rPr>
          <w:rFonts w:hint="cs"/>
          <w:rtl/>
        </w:rPr>
        <w:t xml:space="preserve"> </w:t>
      </w:r>
      <w:r w:rsidR="009209F7">
        <w:rPr>
          <w:rFonts w:hint="cs"/>
          <w:rtl/>
        </w:rPr>
        <w:t>משתמש</w:t>
      </w:r>
      <w:bookmarkEnd w:id="106"/>
    </w:p>
    <w:p w14:paraId="72E6946C" w14:textId="04D0553C" w:rsidR="009654E0" w:rsidRDefault="009654E0" w:rsidP="00B75C43">
      <w:pPr>
        <w:bidi/>
        <w:spacing w:after="0"/>
        <w:rPr>
          <w:rtl/>
        </w:rPr>
      </w:pPr>
      <w:r>
        <w:rPr>
          <w:rFonts w:hint="cs"/>
          <w:rtl/>
        </w:rPr>
        <w:t>אפליקציה זו מותאמת לקליינט מסוג משתמש רגיל</w:t>
      </w:r>
      <w:r w:rsidR="00B87B5E">
        <w:rPr>
          <w:rFonts w:hint="cs"/>
          <w:rtl/>
        </w:rPr>
        <w:t xml:space="preserve"> </w:t>
      </w:r>
      <w:r w:rsidR="00B87B5E">
        <w:rPr>
          <w:rtl/>
        </w:rPr>
        <w:t>–</w:t>
      </w:r>
      <w:r w:rsidR="00B87B5E">
        <w:rPr>
          <w:rFonts w:hint="cs"/>
          <w:rtl/>
        </w:rPr>
        <w:t xml:space="preserve"> שחקן.</w:t>
      </w:r>
      <w:r>
        <w:rPr>
          <w:rFonts w:hint="cs"/>
          <w:rtl/>
        </w:rPr>
        <w:t xml:space="preserve"> </w:t>
      </w:r>
      <w:r>
        <w:rPr>
          <w:rtl/>
        </w:rPr>
        <w:br/>
      </w:r>
    </w:p>
    <w:p w14:paraId="41C542FB" w14:textId="75AD404F" w:rsidR="009654E0" w:rsidRDefault="009378A6" w:rsidP="009378A6">
      <w:pPr>
        <w:bidi/>
        <w:spacing w:after="0"/>
        <w:rPr>
          <w:rtl/>
        </w:rPr>
      </w:pPr>
      <w:r>
        <w:rPr>
          <w:rFonts w:hint="cs"/>
          <w:rtl/>
        </w:rPr>
        <w:t>ב</w:t>
      </w:r>
      <w:r w:rsidR="009654E0">
        <w:rPr>
          <w:rFonts w:hint="cs"/>
          <w:rtl/>
        </w:rPr>
        <w:t xml:space="preserve">עמוד הלוגין </w:t>
      </w:r>
      <w:r>
        <w:rPr>
          <w:rFonts w:hint="cs"/>
          <w:rtl/>
        </w:rPr>
        <w:t xml:space="preserve">כל </w:t>
      </w:r>
      <w:r w:rsidR="00B87B5E">
        <w:rPr>
          <w:rFonts w:hint="cs"/>
          <w:rtl/>
        </w:rPr>
        <w:t xml:space="preserve">שחקן </w:t>
      </w:r>
      <w:r>
        <w:rPr>
          <w:rFonts w:hint="cs"/>
          <w:rtl/>
        </w:rPr>
        <w:t>יידרש להכניס את שמו. השם הוא ייחודי ואין לאפשר רישום של משתמש בשם שכבר קיים.</w:t>
      </w:r>
      <w:r>
        <w:rPr>
          <w:rtl/>
        </w:rPr>
        <w:br/>
      </w:r>
      <w:r>
        <w:rPr>
          <w:rtl/>
        </w:rPr>
        <w:br/>
      </w:r>
      <w:r>
        <w:rPr>
          <w:rFonts w:hint="cs"/>
          <w:rtl/>
        </w:rPr>
        <w:t xml:space="preserve">לאחר רישום מוצלח </w:t>
      </w:r>
      <w:r w:rsidR="00B87B5E">
        <w:rPr>
          <w:rFonts w:hint="cs"/>
          <w:rtl/>
        </w:rPr>
        <w:t xml:space="preserve">השחקן </w:t>
      </w:r>
      <w:r w:rsidR="009654E0">
        <w:rPr>
          <w:rFonts w:hint="cs"/>
          <w:rtl/>
        </w:rPr>
        <w:t xml:space="preserve">יגיע </w:t>
      </w:r>
      <w:r>
        <w:rPr>
          <w:rFonts w:hint="cs"/>
          <w:rtl/>
        </w:rPr>
        <w:t xml:space="preserve">גם הוא </w:t>
      </w:r>
      <w:r w:rsidR="009654E0">
        <w:rPr>
          <w:rFonts w:hint="cs"/>
          <w:rtl/>
        </w:rPr>
        <w:t>למסך ריכוז המשחקים</w:t>
      </w:r>
      <w:r>
        <w:rPr>
          <w:rFonts w:hint="cs"/>
          <w:rtl/>
        </w:rPr>
        <w:t xml:space="preserve">, אשר בו </w:t>
      </w:r>
      <w:r w:rsidR="009654E0">
        <w:rPr>
          <w:rFonts w:hint="cs"/>
          <w:rtl/>
        </w:rPr>
        <w:t xml:space="preserve">הוא יראה את כל המשחקים המתקיימים במע'. </w:t>
      </w:r>
      <w:r w:rsidR="009654E0">
        <w:rPr>
          <w:rtl/>
        </w:rPr>
        <w:br/>
      </w:r>
      <w:r w:rsidR="009654E0">
        <w:rPr>
          <w:rFonts w:hint="cs"/>
          <w:rtl/>
        </w:rPr>
        <w:t xml:space="preserve">עמוד זה צריך להתעדכן בלייב ולשקף את המצב ואת מלאי המשחקים במע' (בשרת) כך שאם האדמין מוסיף עוד משחק, או אם פרטים של משחק מסויים משתנים תו"כ תנועה </w:t>
      </w:r>
      <w:r w:rsidR="009654E0">
        <w:rPr>
          <w:rtl/>
        </w:rPr>
        <w:t>–</w:t>
      </w:r>
      <w:r w:rsidR="009654E0">
        <w:rPr>
          <w:rFonts w:hint="cs"/>
          <w:rtl/>
        </w:rPr>
        <w:t xml:space="preserve"> כלל המשתמשים הרגילים יקבלו עדכונים אלה (יש לעבוד ב </w:t>
      </w:r>
      <w:r w:rsidR="009654E0">
        <w:t>Pull</w:t>
      </w:r>
      <w:r w:rsidR="009654E0">
        <w:rPr>
          <w:rFonts w:hint="cs"/>
          <w:rtl/>
        </w:rPr>
        <w:t xml:space="preserve"> כפי שלמדנו בכיתה).</w:t>
      </w:r>
    </w:p>
    <w:p w14:paraId="64B29E4A" w14:textId="3674878B" w:rsidR="009654E0" w:rsidRDefault="009654E0" w:rsidP="009654E0">
      <w:pPr>
        <w:bidi/>
        <w:spacing w:after="0"/>
        <w:rPr>
          <w:rtl/>
        </w:rPr>
      </w:pPr>
      <w:r>
        <w:rPr>
          <w:rtl/>
        </w:rPr>
        <w:br/>
      </w:r>
      <w:r>
        <w:rPr>
          <w:rFonts w:hint="cs"/>
          <w:rtl/>
        </w:rPr>
        <w:t xml:space="preserve">בחירת משחק מסויים תגלה את הפרטים השונים לגביו </w:t>
      </w:r>
      <w:r w:rsidR="009378A6">
        <w:rPr>
          <w:rFonts w:hint="cs"/>
          <w:rtl/>
        </w:rPr>
        <w:t>ו</w:t>
      </w:r>
      <w:r>
        <w:rPr>
          <w:rFonts w:hint="cs"/>
          <w:rtl/>
        </w:rPr>
        <w:t xml:space="preserve">תאפשר גם להירשם להשתתף במשחקים שבמצב </w:t>
      </w:r>
      <w:r>
        <w:rPr>
          <w:rFonts w:hint="cs"/>
        </w:rPr>
        <w:t>PENDING</w:t>
      </w:r>
      <w:r>
        <w:rPr>
          <w:rFonts w:hint="cs"/>
          <w:rtl/>
        </w:rPr>
        <w:t>.</w:t>
      </w:r>
      <w:r>
        <w:rPr>
          <w:rtl/>
        </w:rPr>
        <w:br/>
      </w:r>
      <w:r>
        <w:rPr>
          <w:rFonts w:hint="cs"/>
          <w:rtl/>
        </w:rPr>
        <w:t xml:space="preserve">ניתן יהיה לראות את כל המידע על הצוותים ובתוך כל צוות לבחור להירשם לתפקיד ה </w:t>
      </w:r>
      <w:r>
        <w:rPr>
          <w:rFonts w:hint="cs"/>
        </w:rPr>
        <w:t>DEFINER</w:t>
      </w:r>
      <w:r>
        <w:rPr>
          <w:rFonts w:hint="cs"/>
          <w:rtl/>
        </w:rPr>
        <w:t xml:space="preserve"> (אם עוד יש מקום פנוי) או ה </w:t>
      </w:r>
      <w:r>
        <w:rPr>
          <w:rFonts w:hint="cs"/>
        </w:rPr>
        <w:t>GUESSER</w:t>
      </w:r>
      <w:r>
        <w:rPr>
          <w:rFonts w:hint="cs"/>
          <w:rtl/>
        </w:rPr>
        <w:t xml:space="preserve"> (אם עוד יש מקום פנוי).</w:t>
      </w:r>
      <w:r>
        <w:rPr>
          <w:rtl/>
        </w:rPr>
        <w:br/>
      </w:r>
    </w:p>
    <w:p w14:paraId="703B7E30" w14:textId="16493402" w:rsidR="009654E0" w:rsidRDefault="009654E0" w:rsidP="009654E0">
      <w:pPr>
        <w:bidi/>
        <w:spacing w:after="0"/>
        <w:rPr>
          <w:rtl/>
        </w:rPr>
      </w:pPr>
      <w:r>
        <w:rPr>
          <w:rFonts w:hint="cs"/>
          <w:rtl/>
        </w:rPr>
        <w:t>מרגע שבוצע</w:t>
      </w:r>
      <w:r w:rsidR="009378A6">
        <w:rPr>
          <w:rFonts w:hint="cs"/>
          <w:rtl/>
        </w:rPr>
        <w:t>ה</w:t>
      </w:r>
      <w:r>
        <w:rPr>
          <w:rFonts w:hint="cs"/>
          <w:rtl/>
        </w:rPr>
        <w:t xml:space="preserve"> בחירה להירשם למשחק</w:t>
      </w:r>
      <w:r w:rsidR="009378A6">
        <w:rPr>
          <w:rFonts w:hint="cs"/>
          <w:rtl/>
        </w:rPr>
        <w:t>,</w:t>
      </w:r>
      <w:r>
        <w:rPr>
          <w:rFonts w:hint="cs"/>
          <w:rtl/>
        </w:rPr>
        <w:t xml:space="preserve"> המשתמש יועבר</w:t>
      </w:r>
      <w:r w:rsidR="009378A6">
        <w:rPr>
          <w:rFonts w:hint="cs"/>
          <w:rtl/>
        </w:rPr>
        <w:t xml:space="preserve"> אוטומטית</w:t>
      </w:r>
      <w:r>
        <w:rPr>
          <w:rFonts w:hint="cs"/>
          <w:rtl/>
        </w:rPr>
        <w:t xml:space="preserve"> למסך </w:t>
      </w:r>
      <w:r w:rsidR="00B87B5E">
        <w:rPr>
          <w:rFonts w:hint="cs"/>
          <w:rtl/>
        </w:rPr>
        <w:t>האחרון</w:t>
      </w:r>
      <w:r>
        <w:rPr>
          <w:rFonts w:hint="cs"/>
          <w:rtl/>
        </w:rPr>
        <w:t>: מסך משחק פעיל.</w:t>
      </w:r>
    </w:p>
    <w:p w14:paraId="77AB79B1" w14:textId="7575C7F2" w:rsidR="009654E0" w:rsidRDefault="009654E0" w:rsidP="009654E0">
      <w:pPr>
        <w:bidi/>
        <w:spacing w:after="0"/>
        <w:rPr>
          <w:rtl/>
        </w:rPr>
      </w:pPr>
      <w:r>
        <w:rPr>
          <w:rFonts w:hint="cs"/>
          <w:rtl/>
        </w:rPr>
        <w:t xml:space="preserve">כל עוד המשחק </w:t>
      </w:r>
      <w:r w:rsidR="009378A6">
        <w:rPr>
          <w:rFonts w:hint="cs"/>
          <w:rtl/>
        </w:rPr>
        <w:t xml:space="preserve">נמצא במצב </w:t>
      </w:r>
      <w:r>
        <w:rPr>
          <w:rFonts w:hint="cs"/>
        </w:rPr>
        <w:t>PENDING</w:t>
      </w:r>
      <w:r>
        <w:rPr>
          <w:rFonts w:hint="cs"/>
          <w:rtl/>
        </w:rPr>
        <w:t xml:space="preserve"> </w:t>
      </w:r>
      <w:r>
        <w:rPr>
          <w:rtl/>
        </w:rPr>
        <w:t>–</w:t>
      </w:r>
      <w:r>
        <w:rPr>
          <w:rFonts w:hint="cs"/>
          <w:rtl/>
        </w:rPr>
        <w:t xml:space="preserve"> המשתמש ממתין במסך זה עד </w:t>
      </w:r>
      <w:r w:rsidR="009378A6">
        <w:rPr>
          <w:rFonts w:hint="cs"/>
          <w:rtl/>
        </w:rPr>
        <w:t xml:space="preserve">להגעת </w:t>
      </w:r>
      <w:r>
        <w:rPr>
          <w:rFonts w:hint="cs"/>
          <w:rtl/>
        </w:rPr>
        <w:t>כל השחקנים הנדרשים.</w:t>
      </w:r>
      <w:r>
        <w:rPr>
          <w:rtl/>
        </w:rPr>
        <w:br/>
      </w:r>
      <w:r>
        <w:rPr>
          <w:rFonts w:hint="cs"/>
          <w:rtl/>
        </w:rPr>
        <w:t xml:space="preserve">מרגע שנרשמו כלל השחקנים הנדרשים המשחק מתחיל להתנהל באופן אוטומטי כפי </w:t>
      </w:r>
      <w:r w:rsidR="009378A6">
        <w:rPr>
          <w:rFonts w:hint="cs"/>
          <w:rtl/>
        </w:rPr>
        <w:t>ה</w:t>
      </w:r>
      <w:r>
        <w:rPr>
          <w:rFonts w:hint="cs"/>
          <w:rtl/>
        </w:rPr>
        <w:t xml:space="preserve">מתואר </w:t>
      </w:r>
      <w:hyperlink w:anchor="appendix_A" w:history="1">
        <w:r w:rsidRPr="00B87B5E">
          <w:rPr>
            <w:rStyle w:val="Hyperlink"/>
            <w:rFonts w:hint="cs"/>
            <w:rtl/>
          </w:rPr>
          <w:t>ב</w:t>
        </w:r>
        <w:r w:rsidR="00056371" w:rsidRPr="00B87B5E">
          <w:rPr>
            <w:rStyle w:val="Hyperlink"/>
            <w:rFonts w:hint="cs"/>
            <w:rtl/>
          </w:rPr>
          <w:t xml:space="preserve">נספח </w:t>
        </w:r>
        <w:r w:rsidR="00261F6B">
          <w:rPr>
            <w:rStyle w:val="Hyperlink"/>
            <w:rFonts w:hint="cs"/>
            <w:rtl/>
          </w:rPr>
          <w:t>ג</w:t>
        </w:r>
        <w:r w:rsidR="00056371" w:rsidRPr="00B87B5E">
          <w:rPr>
            <w:rStyle w:val="Hyperlink"/>
            <w:rFonts w:hint="cs"/>
            <w:rtl/>
          </w:rPr>
          <w:t>'</w:t>
        </w:r>
      </w:hyperlink>
    </w:p>
    <w:p w14:paraId="5DE0AE00" w14:textId="37125636" w:rsidR="009654E0" w:rsidRDefault="009654E0" w:rsidP="009654E0">
      <w:pPr>
        <w:bidi/>
        <w:spacing w:after="0"/>
      </w:pPr>
      <w:r>
        <w:rPr>
          <w:rFonts w:hint="cs"/>
          <w:rtl/>
        </w:rPr>
        <w:t>בסיום המשחק המשתמש מועבר חזרה למסך ריכוז המשחקים להמשך הפעילות.</w:t>
      </w:r>
    </w:p>
    <w:p w14:paraId="1233D315" w14:textId="194563F5" w:rsidR="00E80BF3" w:rsidRDefault="00E80BF3" w:rsidP="00E80BF3">
      <w:pPr>
        <w:pStyle w:val="Heading2"/>
        <w:bidi/>
      </w:pPr>
    </w:p>
    <w:p w14:paraId="4277E4B8" w14:textId="1AD90224" w:rsidR="008D2AEA" w:rsidRDefault="008D2AEA" w:rsidP="00E80BF3">
      <w:pPr>
        <w:pStyle w:val="Heading2"/>
        <w:bidi/>
        <w:rPr>
          <w:rtl/>
        </w:rPr>
      </w:pPr>
      <w:bookmarkStart w:id="107" w:name="_Toc162699381"/>
      <w:r>
        <w:rPr>
          <w:rFonts w:hint="cs"/>
          <w:rtl/>
        </w:rPr>
        <w:t>חלוקה למודולים</w:t>
      </w:r>
      <w:bookmarkEnd w:id="107"/>
    </w:p>
    <w:p w14:paraId="0C8E3F56" w14:textId="403B0B1F" w:rsidR="008D2AEA" w:rsidRDefault="00B87B5E" w:rsidP="008D2AEA">
      <w:pPr>
        <w:bidi/>
        <w:spacing w:after="0" w:line="276" w:lineRule="auto"/>
        <w:rPr>
          <w:rtl/>
        </w:rPr>
      </w:pPr>
      <w:r>
        <w:rPr>
          <w:rFonts w:hint="cs"/>
          <w:rtl/>
        </w:rPr>
        <w:t xml:space="preserve">עבור השרת, </w:t>
      </w:r>
      <w:r w:rsidR="003F7A62">
        <w:rPr>
          <w:rFonts w:hint="cs"/>
          <w:rtl/>
        </w:rPr>
        <w:t xml:space="preserve">יש לייצר מודול נוסף שממנו ייבנה </w:t>
      </w:r>
      <w:r w:rsidR="003F7A62">
        <w:t>war</w:t>
      </w:r>
      <w:r w:rsidR="003F7A62">
        <w:rPr>
          <w:rFonts w:hint="cs"/>
          <w:rtl/>
        </w:rPr>
        <w:t xml:space="preserve"> המכיל את כל ה </w:t>
      </w:r>
      <w:r w:rsidR="003F7A62">
        <w:t>jar</w:t>
      </w:r>
      <w:r w:rsidR="003F7A62">
        <w:rPr>
          <w:rFonts w:hint="cs"/>
          <w:rtl/>
        </w:rPr>
        <w:t>'ים הנדרשים (</w:t>
      </w:r>
      <w:r w:rsidR="003F7A62">
        <w:t>Jar</w:t>
      </w:r>
      <w:r w:rsidR="003F7A62">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sidR="003F7A62">
        <w:rPr>
          <w:rFonts w:hint="cs"/>
          <w:rtl/>
        </w:rPr>
        <w:t>).</w:t>
      </w:r>
    </w:p>
    <w:p w14:paraId="6D803A35" w14:textId="68CEBC14" w:rsidR="00E80BF3" w:rsidRPr="00C04E30" w:rsidRDefault="00056371" w:rsidP="00C04E30">
      <w:pPr>
        <w:bidi/>
        <w:spacing w:after="0" w:line="276" w:lineRule="auto"/>
        <w:rPr>
          <w:rtl/>
        </w:rPr>
      </w:pPr>
      <w:r>
        <w:rPr>
          <w:rtl/>
        </w:rPr>
        <w:br/>
      </w:r>
      <w:r w:rsidR="00476A37">
        <w:rPr>
          <w:rFonts w:hint="cs"/>
          <w:rtl/>
        </w:rPr>
        <w:t>בנוסף, יש לייצר</w:t>
      </w:r>
      <w:r>
        <w:rPr>
          <w:rFonts w:hint="cs"/>
          <w:rtl/>
        </w:rPr>
        <w:t xml:space="preserve"> מודול חדש שבו יהיה עליכם </w:t>
      </w:r>
      <w:r w:rsidR="00C04E30">
        <w:rPr>
          <w:rFonts w:hint="cs"/>
          <w:rtl/>
        </w:rPr>
        <w:t xml:space="preserve">לממש את ה </w:t>
      </w:r>
      <w:r w:rsidR="00C04E30">
        <w:t>Interface</w:t>
      </w:r>
      <w:r w:rsidR="00C04E30">
        <w:rPr>
          <w:rFonts w:hint="cs"/>
          <w:rtl/>
        </w:rPr>
        <w:t>'ים הרלוונטים כדי שתוכלו לשלבם בממשק המשתמש.</w:t>
      </w:r>
      <w:r>
        <w:rPr>
          <w:rtl/>
        </w:rPr>
        <w:br/>
      </w:r>
      <w:r>
        <w:rPr>
          <w:rFonts w:hint="cs"/>
          <w:rtl/>
        </w:rPr>
        <w:t>במודול זה תממשו גם את הממשקים הרלוונטים לאדמין וגם את אלה הרלוונטים למשתמש הרגיל.</w:t>
      </w:r>
      <w:r w:rsidR="00C04E30">
        <w:rPr>
          <w:rtl/>
        </w:rPr>
        <w:br/>
      </w:r>
      <w:r w:rsidR="00C04E30">
        <w:rPr>
          <w:rFonts w:hint="cs"/>
          <w:rtl/>
        </w:rPr>
        <w:t>בהחלט סביר והגיוני ש</w:t>
      </w:r>
      <w:r>
        <w:rPr>
          <w:rFonts w:hint="cs"/>
          <w:rtl/>
        </w:rPr>
        <w:t>י</w:t>
      </w:r>
      <w:r w:rsidR="00C04E30">
        <w:rPr>
          <w:rFonts w:hint="cs"/>
          <w:rtl/>
        </w:rPr>
        <w:t xml:space="preserve">דרשו תלויות שילוו את המימושים שלכם (למשל </w:t>
      </w:r>
      <w:r w:rsidR="00C04E30">
        <w:t xml:space="preserve">http client; </w:t>
      </w:r>
      <w:proofErr w:type="spellStart"/>
      <w:r w:rsidR="00C04E30">
        <w:t>gson</w:t>
      </w:r>
      <w:proofErr w:type="spellEnd"/>
      <w:r w:rsidR="00C04E30">
        <w:rPr>
          <w:rFonts w:hint="cs"/>
          <w:rtl/>
        </w:rPr>
        <w:t xml:space="preserve"> ועוד).</w:t>
      </w:r>
      <w:r w:rsidR="00C04E30">
        <w:rPr>
          <w:rtl/>
        </w:rPr>
        <w:br/>
      </w:r>
      <w:r>
        <w:rPr>
          <w:rFonts w:hint="cs"/>
          <w:rtl/>
        </w:rPr>
        <w:t>ממודול זה יופק</w:t>
      </w:r>
      <w:r w:rsidR="00C04E30">
        <w:rPr>
          <w:rFonts w:hint="cs"/>
          <w:rtl/>
        </w:rPr>
        <w:t xml:space="preserve"> </w:t>
      </w:r>
      <w:r w:rsidR="00C04E30">
        <w:t>jar</w:t>
      </w:r>
      <w:r w:rsidR="00C04E30">
        <w:rPr>
          <w:rFonts w:hint="cs"/>
          <w:rtl/>
        </w:rPr>
        <w:t xml:space="preserve"> שיתלווה ל </w:t>
      </w:r>
      <w:r w:rsidR="00C04E30">
        <w:t>Jar</w:t>
      </w:r>
      <w:r w:rsidR="00C04E30">
        <w:rPr>
          <w:rFonts w:hint="cs"/>
          <w:rtl/>
        </w:rPr>
        <w:t xml:space="preserve"> של ממשק ה </w:t>
      </w:r>
      <w:r w:rsidR="00C04E30">
        <w:rPr>
          <w:rFonts w:hint="cs"/>
        </w:rPr>
        <w:t>UI</w:t>
      </w:r>
      <w:r w:rsidR="00C04E30">
        <w:rPr>
          <w:rFonts w:hint="cs"/>
          <w:rtl/>
        </w:rPr>
        <w:t xml:space="preserve"> וביחד יהוו את אפליקציית הקליינט המלאה.</w:t>
      </w:r>
      <w:r w:rsidR="00C04E30">
        <w:rPr>
          <w:rtl/>
        </w:rPr>
        <w:br/>
      </w:r>
    </w:p>
    <w:p w14:paraId="005C935F" w14:textId="77CF79CA" w:rsidR="0085245B" w:rsidRDefault="0085245B" w:rsidP="006B26C0">
      <w:pPr>
        <w:pStyle w:val="Heading2"/>
        <w:bidi/>
        <w:rPr>
          <w:rtl/>
        </w:rPr>
      </w:pPr>
      <w:bookmarkStart w:id="108" w:name="_Toc162699382"/>
      <w:r>
        <w:rPr>
          <w:rFonts w:hint="cs"/>
          <w:rtl/>
        </w:rPr>
        <w:t>איך מתחילים ?</w:t>
      </w:r>
      <w:bookmarkEnd w:id="108"/>
    </w:p>
    <w:p w14:paraId="7A8E61EC" w14:textId="0A8EE764"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69DA8197" w14:textId="151F3F95" w:rsidR="00A745FB" w:rsidRDefault="00430E3C" w:rsidP="00E54EDE">
      <w:pPr>
        <w:bidi/>
        <w:rPr>
          <w:rtl/>
        </w:rPr>
      </w:pPr>
      <w:r>
        <w:rPr>
          <w:rFonts w:hint="cs"/>
          <w:rtl/>
        </w:rPr>
        <w:t xml:space="preserve">התחילו </w:t>
      </w:r>
      <w:r w:rsidR="00C04E30">
        <w:rPr>
          <w:rFonts w:hint="cs"/>
          <w:rtl/>
        </w:rPr>
        <w:t xml:space="preserve">במימוש ה </w:t>
      </w:r>
      <w:r w:rsidR="00C04E30">
        <w:t>interface</w:t>
      </w:r>
      <w:r w:rsidR="00C04E30">
        <w:rPr>
          <w:rFonts w:hint="cs"/>
          <w:rtl/>
        </w:rPr>
        <w:t>'ים של האדמין. עיבדו במקביל עם ממשק המשתמש וודאו כי אתם מצליחים להעלות קבצים ולראות את המשחקים הקיימים במע'. ממשו את החלק בצד השרת שמתעסק עם עיבוד המילון ופירוקו למילים השונות וכו'.</w:t>
      </w:r>
      <w:r w:rsidR="00C04E30">
        <w:rPr>
          <w:rtl/>
        </w:rPr>
        <w:br/>
      </w:r>
      <w:r w:rsidR="00C04E30">
        <w:rPr>
          <w:rFonts w:hint="cs"/>
          <w:rtl/>
        </w:rPr>
        <w:t xml:space="preserve">המשיכו במימוש ה </w:t>
      </w:r>
      <w:r w:rsidR="00C04E30">
        <w:t>Interface</w:t>
      </w:r>
      <w:r w:rsidR="00C04E30">
        <w:rPr>
          <w:rFonts w:hint="cs"/>
          <w:rtl/>
        </w:rPr>
        <w:t>'ים של המשתמש הרגיל. גם כאן עיבדו במקביל עם ממשק המשתמש והפעם יחד עם אפליקציית האדמין וודאו כי אתם יכולים לקבל את המידע שנאגר בבטן השרת וחושפים אותו בהצלחה באפליקציית המשתמש במסך ריכוז המשחקים.</w:t>
      </w:r>
    </w:p>
    <w:p w14:paraId="67B4F27C" w14:textId="32C49DEC" w:rsidR="00FB27C3" w:rsidRPr="00A745FB" w:rsidRDefault="00C04E30" w:rsidP="00C04E30">
      <w:pPr>
        <w:bidi/>
        <w:rPr>
          <w:rtl/>
        </w:rPr>
      </w:pPr>
      <w:r>
        <w:rPr>
          <w:rFonts w:hint="cs"/>
          <w:rtl/>
        </w:rPr>
        <w:t>עכשיו המשיכו לפתח את היכולת לבצע רישום של שחקנים לצוותים השונים, ורק אחרי כן את כל הקשור להתנהלות משחק פעיל.</w:t>
      </w:r>
    </w:p>
    <w:p w14:paraId="6B2ADE5C" w14:textId="3B0071A0" w:rsidR="00EB51D6" w:rsidRDefault="00DF0265" w:rsidP="00593CCE">
      <w:pPr>
        <w:bidi/>
        <w:rPr>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w:t>
      </w:r>
      <w:r w:rsidR="00175A8C">
        <w:rPr>
          <w:rFonts w:hint="cs"/>
          <w:rtl/>
        </w:rPr>
        <w:t xml:space="preserve">כך </w:t>
      </w:r>
      <w:r>
        <w:rPr>
          <w:rFonts w:hint="cs"/>
          <w:rtl/>
        </w:rPr>
        <w:t>תוכלו לוודא כי צד השרת עובד טוב (</w:t>
      </w:r>
      <w:r>
        <w:t>up to a degree</w:t>
      </w:r>
      <w:r>
        <w:rPr>
          <w:rFonts w:hint="cs"/>
          <w:rtl/>
        </w:rPr>
        <w:t>) טרם כתיבת החלק הרלבנטי בקליינט</w:t>
      </w:r>
      <w:r w:rsidR="00B840F0">
        <w:rPr>
          <w:rFonts w:hint="cs"/>
          <w:rtl/>
        </w:rPr>
        <w:t xml:space="preserve"> </w:t>
      </w:r>
    </w:p>
    <w:p w14:paraId="411A1BA3" w14:textId="77777777" w:rsidR="00B87B5E" w:rsidRDefault="00B87B5E">
      <w:pPr>
        <w:rPr>
          <w:rFonts w:asciiTheme="majorHAnsi" w:eastAsiaTheme="majorEastAsia" w:hAnsiTheme="majorHAnsi" w:cstheme="majorBidi"/>
          <w:color w:val="2E74B5" w:themeColor="accent1" w:themeShade="BF"/>
          <w:sz w:val="26"/>
          <w:szCs w:val="26"/>
          <w:rtl/>
        </w:rPr>
      </w:pPr>
      <w:r>
        <w:rPr>
          <w:rtl/>
        </w:rPr>
        <w:br w:type="page"/>
      </w:r>
    </w:p>
    <w:p w14:paraId="48B8B2BC" w14:textId="77777777" w:rsidR="00B87B5E" w:rsidRDefault="00B87B5E" w:rsidP="001955DF">
      <w:pPr>
        <w:pStyle w:val="Heading2"/>
        <w:bidi/>
        <w:rPr>
          <w:rtl/>
        </w:rPr>
      </w:pPr>
    </w:p>
    <w:p w14:paraId="3077FD8C" w14:textId="7E13628D" w:rsidR="005C4E68" w:rsidRDefault="005C4E68" w:rsidP="00B87B5E">
      <w:pPr>
        <w:pStyle w:val="Heading2"/>
        <w:bidi/>
        <w:rPr>
          <w:rtl/>
        </w:rPr>
      </w:pPr>
      <w:bookmarkStart w:id="109" w:name="_Toc162699383"/>
      <w:r>
        <w:rPr>
          <w:rFonts w:hint="cs"/>
          <w:rtl/>
        </w:rPr>
        <w:t>בונוסים</w:t>
      </w:r>
      <w:bookmarkEnd w:id="109"/>
    </w:p>
    <w:tbl>
      <w:tblPr>
        <w:tblStyle w:val="GridTable4-Accent1"/>
        <w:bidiVisual/>
        <w:tblW w:w="10871" w:type="dxa"/>
        <w:tblInd w:w="130" w:type="dxa"/>
        <w:tblLook w:val="04A0" w:firstRow="1" w:lastRow="0" w:firstColumn="1" w:lastColumn="0" w:noHBand="0" w:noVBand="1"/>
      </w:tblPr>
      <w:tblGrid>
        <w:gridCol w:w="369"/>
        <w:gridCol w:w="1051"/>
        <w:gridCol w:w="6080"/>
        <w:gridCol w:w="1971"/>
        <w:gridCol w:w="1400"/>
      </w:tblGrid>
      <w:tr w:rsidR="005C4E68" w14:paraId="0937363A" w14:textId="77777777" w:rsidTr="00C04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C04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0F2766CC" w:rsidR="00F8553D" w:rsidRDefault="00F8553D" w:rsidP="00A66F17">
            <w:pPr>
              <w:bidi/>
              <w:rPr>
                <w:rFonts w:asciiTheme="minorBidi" w:hAnsiTheme="minorBidi"/>
                <w:rtl/>
              </w:rPr>
            </w:pPr>
          </w:p>
        </w:tc>
        <w:tc>
          <w:tcPr>
            <w:tcW w:w="1051" w:type="dxa"/>
            <w:vAlign w:val="center"/>
          </w:tcPr>
          <w:p w14:paraId="67C88899" w14:textId="74D449FD"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6080" w:type="dxa"/>
          </w:tcPr>
          <w:p w14:paraId="5308F21C" w14:textId="08A31E76"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971" w:type="dxa"/>
            <w:vAlign w:val="center"/>
          </w:tcPr>
          <w:p w14:paraId="193D0573" w14:textId="7E366A90"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400" w:type="dxa"/>
            <w:vAlign w:val="center"/>
          </w:tcPr>
          <w:p w14:paraId="003821B6" w14:textId="526B6CB6"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r>
    </w:tbl>
    <w:p w14:paraId="07EDD014" w14:textId="70F83B99" w:rsidR="001046AD" w:rsidRDefault="001046AD">
      <w:pPr>
        <w:rPr>
          <w:rFonts w:asciiTheme="majorHAnsi" w:eastAsiaTheme="majorEastAsia" w:hAnsiTheme="majorHAnsi" w:cstheme="majorBidi"/>
          <w:color w:val="2E74B5" w:themeColor="accent1" w:themeShade="BF"/>
          <w:sz w:val="26"/>
          <w:szCs w:val="26"/>
          <w:rtl/>
        </w:rPr>
      </w:pPr>
    </w:p>
    <w:p w14:paraId="7FF2DEEA" w14:textId="77777777" w:rsidR="00B87B5E" w:rsidRDefault="00B87B5E">
      <w:pPr>
        <w:rPr>
          <w:rFonts w:asciiTheme="majorHAnsi" w:eastAsiaTheme="majorEastAsia" w:hAnsiTheme="majorHAnsi" w:cstheme="majorBidi"/>
          <w:color w:val="2E74B5" w:themeColor="accent1" w:themeShade="BF"/>
          <w:sz w:val="26"/>
          <w:szCs w:val="26"/>
          <w:rtl/>
        </w:rPr>
      </w:pPr>
    </w:p>
    <w:p w14:paraId="3CB7E929" w14:textId="1270AEC7" w:rsidR="004D3B06" w:rsidRDefault="004D3B06" w:rsidP="00C93B76">
      <w:pPr>
        <w:pStyle w:val="Heading2"/>
        <w:bidi/>
        <w:rPr>
          <w:rtl/>
        </w:rPr>
      </w:pPr>
      <w:bookmarkStart w:id="110" w:name="_Toc162699384"/>
      <w:r>
        <w:rPr>
          <w:rFonts w:hint="cs"/>
          <w:rtl/>
        </w:rPr>
        <w:t>סבבה, סיימתי. מה ואיך להגיש ?</w:t>
      </w:r>
      <w:bookmarkEnd w:id="110"/>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4A603B2C" w14:textId="1599F79A" w:rsidR="008D5C97" w:rsidRPr="004D5B16" w:rsidRDefault="004D3B06" w:rsidP="00F344B3">
      <w:pPr>
        <w:pStyle w:val="ListParagraph"/>
        <w:numPr>
          <w:ilvl w:val="0"/>
          <w:numId w:val="9"/>
        </w:numPr>
        <w:bidi/>
        <w:spacing w:after="0" w:line="276" w:lineRule="auto"/>
        <w:rPr>
          <w:rFonts w:asciiTheme="minorBidi" w:hAnsiTheme="minorBidi"/>
        </w:rPr>
      </w:pPr>
      <w:r w:rsidRPr="004D5B16">
        <w:rPr>
          <w:rFonts w:asciiTheme="minorBidi" w:hAnsiTheme="minorBidi"/>
        </w:rPr>
        <w:t>WAR</w:t>
      </w:r>
      <w:r w:rsidR="004D15D2" w:rsidRPr="004D5B16">
        <w:rPr>
          <w:rFonts w:asciiTheme="minorBidi" w:hAnsiTheme="minorBidi" w:hint="cs"/>
          <w:rtl/>
        </w:rPr>
        <w:t xml:space="preserve"> אחד בדיוק </w:t>
      </w:r>
      <w:r w:rsidR="00175A8C">
        <w:rPr>
          <w:rFonts w:asciiTheme="minorBidi" w:hAnsiTheme="minorBidi" w:hint="cs"/>
          <w:rtl/>
        </w:rPr>
        <w:t xml:space="preserve">אשר </w:t>
      </w:r>
      <w:r w:rsidRPr="004D5B16">
        <w:rPr>
          <w:rFonts w:asciiTheme="minorBidi" w:hAnsiTheme="minorBidi" w:hint="cs"/>
          <w:rtl/>
        </w:rPr>
        <w:t xml:space="preserve">יושם בספריית </w:t>
      </w:r>
      <w:r w:rsidRPr="004D5B16">
        <w:rPr>
          <w:rFonts w:asciiTheme="minorBidi" w:hAnsiTheme="minorBidi"/>
        </w:rPr>
        <w:t>tomcat</w:t>
      </w:r>
      <w:r w:rsidR="004D5B16" w:rsidRPr="004D5B16">
        <w:rPr>
          <w:rFonts w:asciiTheme="minorBidi" w:hAnsiTheme="minorBidi"/>
        </w:rPr>
        <w:t>\webapp</w:t>
      </w:r>
      <w:r w:rsidRPr="004D5B16">
        <w:rPr>
          <w:rFonts w:asciiTheme="minorBidi" w:hAnsiTheme="minorBidi" w:hint="cs"/>
          <w:rtl/>
        </w:rPr>
        <w:t xml:space="preserve"> ויעבור </w:t>
      </w:r>
      <w:r w:rsidRPr="004D5B16">
        <w:rPr>
          <w:rFonts w:asciiTheme="minorBidi" w:hAnsiTheme="minorBidi"/>
        </w:rPr>
        <w:t>deployment</w:t>
      </w:r>
      <w:r w:rsidRPr="004D5B16">
        <w:rPr>
          <w:rFonts w:asciiTheme="minorBidi" w:hAnsiTheme="minorBidi" w:hint="cs"/>
          <w:rtl/>
        </w:rPr>
        <w:t xml:space="preserve"> אוטומטי.</w:t>
      </w:r>
      <w:r w:rsidR="003A4BDC" w:rsidRPr="004D5B16">
        <w:rPr>
          <w:rFonts w:asciiTheme="minorBidi" w:hAnsiTheme="minorBidi" w:hint="cs"/>
          <w:rtl/>
        </w:rPr>
        <w:t xml:space="preserve"> </w:t>
      </w:r>
      <w:r w:rsidR="00175A8C">
        <w:rPr>
          <w:rFonts w:asciiTheme="minorBidi" w:hAnsiTheme="minorBidi"/>
          <w:rtl/>
        </w:rPr>
        <w:br/>
      </w:r>
      <w:r w:rsidR="003A4BDC" w:rsidRPr="004D5B16">
        <w:rPr>
          <w:rFonts w:asciiTheme="minorBidi" w:hAnsiTheme="minorBidi" w:hint="cs"/>
          <w:rtl/>
        </w:rPr>
        <w:t xml:space="preserve">על </w:t>
      </w:r>
      <w:r w:rsidR="003A4BDC" w:rsidRPr="004D5B16">
        <w:rPr>
          <w:rFonts w:asciiTheme="minorBidi" w:hAnsiTheme="minorBidi" w:hint="cs"/>
        </w:rPr>
        <w:t>WAR</w:t>
      </w:r>
      <w:r w:rsidR="003A4BDC" w:rsidRPr="004D5B16">
        <w:rPr>
          <w:rFonts w:asciiTheme="minorBidi" w:hAnsiTheme="minorBidi" w:hint="cs"/>
          <w:rtl/>
        </w:rPr>
        <w:t xml:space="preserve"> זה לכלול את כל התלויות שלכם</w:t>
      </w:r>
      <w:r w:rsidR="004D5B16" w:rsidRPr="004D5B16">
        <w:rPr>
          <w:rFonts w:asciiTheme="minorBidi" w:hAnsiTheme="minorBidi" w:hint="cs"/>
          <w:rtl/>
        </w:rPr>
        <w:t xml:space="preserve">. </w:t>
      </w:r>
      <w:r w:rsidR="003A4BDC" w:rsidRPr="004D5B16">
        <w:rPr>
          <w:rFonts w:asciiTheme="minorBidi" w:hAnsiTheme="minorBidi" w:hint="cs"/>
          <w:u w:val="single"/>
          <w:rtl/>
        </w:rPr>
        <w:t>אין להניח</w:t>
      </w:r>
      <w:r w:rsidR="003A4BDC" w:rsidRPr="004D5B16">
        <w:rPr>
          <w:rFonts w:asciiTheme="minorBidi" w:hAnsiTheme="minorBidi" w:hint="cs"/>
          <w:rtl/>
        </w:rPr>
        <w:t xml:space="preserve"> כי יסופקו לכם תלויות מבחוץ (למשל </w:t>
      </w:r>
      <w:proofErr w:type="spellStart"/>
      <w:r w:rsidR="003A4BDC" w:rsidRPr="004D5B16">
        <w:rPr>
          <w:rFonts w:asciiTheme="minorBidi" w:hAnsiTheme="minorBidi"/>
        </w:rPr>
        <w:t>Gson</w:t>
      </w:r>
      <w:proofErr w:type="spellEnd"/>
      <w:r w:rsidR="003A4BDC" w:rsidRPr="004D5B16">
        <w:rPr>
          <w:rFonts w:asciiTheme="minorBidi" w:hAnsiTheme="minorBidi" w:hint="cs"/>
          <w:rtl/>
        </w:rPr>
        <w:t xml:space="preserve"> וכו').</w:t>
      </w:r>
    </w:p>
    <w:p w14:paraId="682D53CA" w14:textId="70F76495" w:rsidR="002163B4" w:rsidRPr="00BE62FF" w:rsidRDefault="001046AD" w:rsidP="00BE62FF">
      <w:pPr>
        <w:pStyle w:val="ListParagraph"/>
        <w:numPr>
          <w:ilvl w:val="0"/>
          <w:numId w:val="9"/>
        </w:numPr>
        <w:bidi/>
        <w:spacing w:after="0" w:line="276" w:lineRule="auto"/>
        <w:rPr>
          <w:rFonts w:asciiTheme="minorBidi" w:hAnsiTheme="minorBidi"/>
        </w:rPr>
      </w:pPr>
      <w:r>
        <w:rPr>
          <w:rFonts w:asciiTheme="minorBidi" w:hAnsiTheme="minorBidi" w:hint="cs"/>
          <w:rtl/>
        </w:rPr>
        <w:t>ספריה</w:t>
      </w:r>
      <w:r w:rsidR="00B840F0">
        <w:rPr>
          <w:rFonts w:asciiTheme="minorBidi" w:hAnsiTheme="minorBidi" w:hint="cs"/>
          <w:rtl/>
        </w:rPr>
        <w:t xml:space="preserve"> </w:t>
      </w:r>
      <w:r>
        <w:rPr>
          <w:rFonts w:asciiTheme="minorBidi" w:hAnsiTheme="minorBidi" w:hint="cs"/>
          <w:rtl/>
        </w:rPr>
        <w:t xml:space="preserve">אחת </w:t>
      </w:r>
      <w:r w:rsidR="00B840F0">
        <w:rPr>
          <w:rFonts w:asciiTheme="minorBidi" w:hAnsiTheme="minorBidi" w:hint="cs"/>
          <w:rtl/>
        </w:rPr>
        <w:t xml:space="preserve">עבור </w:t>
      </w:r>
      <w:r w:rsidR="00B87B5E">
        <w:rPr>
          <w:rFonts w:asciiTheme="minorBidi" w:hAnsiTheme="minorBidi" w:hint="cs"/>
          <w:rtl/>
        </w:rPr>
        <w:t>קוד הממשק הגרפי.</w:t>
      </w:r>
      <w:r w:rsidR="00B840F0">
        <w:rPr>
          <w:rFonts w:asciiTheme="minorBidi" w:hAnsiTheme="minorBidi" w:hint="cs"/>
          <w:rtl/>
        </w:rPr>
        <w:t xml:space="preserve"> </w:t>
      </w:r>
      <w:r w:rsidR="00175A8C">
        <w:rPr>
          <w:rFonts w:asciiTheme="minorBidi" w:hAnsiTheme="minorBidi"/>
          <w:rtl/>
        </w:rPr>
        <w:br/>
      </w:r>
      <w:r w:rsidR="00B840F0">
        <w:rPr>
          <w:rFonts w:asciiTheme="minorBidi" w:hAnsiTheme="minorBidi" w:hint="cs"/>
          <w:rtl/>
        </w:rPr>
        <w:t xml:space="preserve">בספרייה יישבו </w:t>
      </w:r>
      <w:r w:rsidR="00B840F0" w:rsidRPr="00793DA5">
        <w:rPr>
          <w:rFonts w:asciiTheme="minorBidi" w:hAnsiTheme="minorBidi" w:hint="cs"/>
          <w:u w:val="single"/>
          <w:rtl/>
        </w:rPr>
        <w:t xml:space="preserve">כל ה </w:t>
      </w:r>
      <w:r w:rsidR="00B840F0" w:rsidRPr="00793DA5">
        <w:rPr>
          <w:rFonts w:asciiTheme="minorBidi" w:hAnsiTheme="minorBidi"/>
          <w:u w:val="single"/>
        </w:rPr>
        <w:t>jar</w:t>
      </w:r>
      <w:r w:rsidR="00B840F0" w:rsidRPr="00793DA5">
        <w:rPr>
          <w:rFonts w:asciiTheme="minorBidi" w:hAnsiTheme="minorBidi" w:hint="cs"/>
          <w:u w:val="single"/>
          <w:rtl/>
        </w:rPr>
        <w:t>'ים הנדרשים</w:t>
      </w:r>
      <w:r w:rsidR="00B840F0">
        <w:rPr>
          <w:rFonts w:asciiTheme="minorBidi" w:hAnsiTheme="minorBidi" w:hint="cs"/>
          <w:rtl/>
        </w:rPr>
        <w:t xml:space="preserve"> כדי לתפעל את </w:t>
      </w:r>
      <w:r w:rsidR="001E29D5">
        <w:rPr>
          <w:rFonts w:asciiTheme="minorBidi" w:hAnsiTheme="minorBidi" w:hint="cs"/>
          <w:rtl/>
        </w:rPr>
        <w:t>האפליקציה</w:t>
      </w:r>
      <w:r w:rsidR="00E74B30">
        <w:rPr>
          <w:rFonts w:asciiTheme="minorBidi" w:hAnsiTheme="minorBidi" w:hint="cs"/>
          <w:rtl/>
        </w:rPr>
        <w:t xml:space="preserve">, </w:t>
      </w:r>
      <w:r w:rsidR="00E74B30" w:rsidRPr="001046AD">
        <w:rPr>
          <w:rFonts w:asciiTheme="minorBidi" w:hAnsiTheme="minorBidi" w:hint="cs"/>
          <w:u w:val="single"/>
          <w:rtl/>
        </w:rPr>
        <w:t xml:space="preserve">כולל ה </w:t>
      </w:r>
      <w:r w:rsidR="00E74B30" w:rsidRPr="001046AD">
        <w:rPr>
          <w:rFonts w:asciiTheme="minorBidi" w:hAnsiTheme="minorBidi"/>
          <w:u w:val="single"/>
        </w:rPr>
        <w:t>Jar</w:t>
      </w:r>
      <w:r w:rsidR="00E74B30" w:rsidRPr="001046AD">
        <w:rPr>
          <w:rFonts w:asciiTheme="minorBidi" w:hAnsiTheme="minorBidi" w:hint="cs"/>
          <w:u w:val="single"/>
          <w:rtl/>
        </w:rPr>
        <w:t xml:space="preserve"> של ה </w:t>
      </w:r>
      <w:r w:rsidR="00E74B30" w:rsidRPr="001046AD">
        <w:rPr>
          <w:rFonts w:asciiTheme="minorBidi" w:hAnsiTheme="minorBidi" w:hint="cs"/>
          <w:u w:val="single"/>
        </w:rPr>
        <w:t>UI</w:t>
      </w:r>
      <w:r w:rsidR="00E74B30" w:rsidRPr="001046AD">
        <w:rPr>
          <w:rFonts w:asciiTheme="minorBidi" w:hAnsiTheme="minorBidi" w:hint="cs"/>
          <w:u w:val="single"/>
          <w:rtl/>
        </w:rPr>
        <w:t xml:space="preserve"> וה </w:t>
      </w:r>
      <w:r w:rsidR="00E74B30" w:rsidRPr="001046AD">
        <w:rPr>
          <w:rFonts w:asciiTheme="minorBidi" w:hAnsiTheme="minorBidi"/>
          <w:u w:val="single"/>
        </w:rPr>
        <w:t>jar</w:t>
      </w:r>
      <w:r w:rsidR="00E74B30" w:rsidRPr="001046AD">
        <w:rPr>
          <w:rFonts w:asciiTheme="minorBidi" w:hAnsiTheme="minorBidi" w:hint="cs"/>
          <w:u w:val="single"/>
          <w:rtl/>
        </w:rPr>
        <w:t xml:space="preserve"> של ה </w:t>
      </w:r>
      <w:r w:rsidR="00E74B30" w:rsidRPr="001046AD">
        <w:rPr>
          <w:rFonts w:asciiTheme="minorBidi" w:hAnsiTheme="minorBidi"/>
          <w:u w:val="single"/>
        </w:rPr>
        <w:t>Interface</w:t>
      </w:r>
      <w:r w:rsidR="00E74B30" w:rsidRPr="001046AD">
        <w:rPr>
          <w:rFonts w:asciiTheme="minorBidi" w:hAnsiTheme="minorBidi" w:hint="cs"/>
          <w:u w:val="single"/>
          <w:rtl/>
        </w:rPr>
        <w:t>'ים</w:t>
      </w:r>
      <w:r w:rsidR="00B840F0">
        <w:rPr>
          <w:rFonts w:asciiTheme="minorBidi" w:hAnsiTheme="minorBidi" w:hint="cs"/>
          <w:rtl/>
        </w:rPr>
        <w:t xml:space="preserve">. יש לספק קובץ </w:t>
      </w:r>
      <w:r w:rsidR="00B840F0">
        <w:rPr>
          <w:rFonts w:asciiTheme="minorBidi" w:hAnsiTheme="minorBidi"/>
        </w:rPr>
        <w:t>batch</w:t>
      </w:r>
      <w:r w:rsidR="00B840F0">
        <w:rPr>
          <w:rFonts w:asciiTheme="minorBidi" w:hAnsiTheme="minorBidi" w:hint="cs"/>
          <w:rtl/>
        </w:rPr>
        <w:t xml:space="preserve"> שמפעיל אות</w:t>
      </w:r>
      <w:r w:rsidR="001E29D5">
        <w:rPr>
          <w:rFonts w:asciiTheme="minorBidi" w:hAnsiTheme="minorBidi" w:hint="cs"/>
          <w:rtl/>
        </w:rPr>
        <w:t>ה</w:t>
      </w:r>
      <w:r w:rsidR="00B840F0">
        <w:rPr>
          <w:rFonts w:asciiTheme="minorBidi" w:hAnsiTheme="minorBidi" w:hint="cs"/>
          <w:rtl/>
        </w:rPr>
        <w:t xml:space="preserve"> (כמו שהיה בתרגיל 1).</w:t>
      </w:r>
      <w:r w:rsidR="004D5B16">
        <w:rPr>
          <w:rFonts w:asciiTheme="minorBidi" w:hAnsiTheme="minorBidi" w:hint="cs"/>
          <w:rtl/>
        </w:rPr>
        <w:t xml:space="preserve"> </w:t>
      </w:r>
      <w:r w:rsidR="004D5B16">
        <w:rPr>
          <w:rFonts w:asciiTheme="minorBidi" w:hAnsiTheme="minorBidi"/>
          <w:rtl/>
        </w:rPr>
        <w:br/>
      </w:r>
      <w:r w:rsidR="004D5B16">
        <w:rPr>
          <w:rFonts w:asciiTheme="minorBidi" w:hAnsiTheme="minorBidi" w:hint="cs"/>
          <w:rtl/>
        </w:rPr>
        <w:t xml:space="preserve">שימו לב כי האפליקציה שלכם צריכה להכיר אוטומטית את השרת ואת ה </w:t>
      </w:r>
      <w:r w:rsidR="004D5B16">
        <w:rPr>
          <w:rFonts w:asciiTheme="minorBidi" w:hAnsiTheme="minorBidi"/>
        </w:rPr>
        <w:t>context path</w:t>
      </w:r>
      <w:r w:rsidR="004D5B16">
        <w:rPr>
          <w:rFonts w:asciiTheme="minorBidi" w:hAnsiTheme="minorBidi" w:hint="cs"/>
          <w:rtl/>
        </w:rPr>
        <w:t xml:space="preserve"> הרל</w:t>
      </w:r>
      <w:r w:rsidR="002D192F">
        <w:rPr>
          <w:rFonts w:asciiTheme="minorBidi" w:hAnsiTheme="minorBidi" w:hint="cs"/>
          <w:rtl/>
        </w:rPr>
        <w:t>וו</w:t>
      </w:r>
      <w:r w:rsidR="004D5B16">
        <w:rPr>
          <w:rFonts w:asciiTheme="minorBidi" w:hAnsiTheme="minorBidi" w:hint="cs"/>
          <w:rtl/>
        </w:rPr>
        <w:t xml:space="preserve">נטי לה </w:t>
      </w:r>
      <w:r w:rsidR="00175A8C">
        <w:rPr>
          <w:rFonts w:asciiTheme="minorBidi" w:hAnsiTheme="minorBidi"/>
          <w:rtl/>
        </w:rPr>
        <w:br/>
      </w:r>
      <w:r w:rsidR="004D5B16">
        <w:rPr>
          <w:rFonts w:asciiTheme="minorBidi" w:hAnsiTheme="minorBidi" w:hint="cs"/>
          <w:rtl/>
        </w:rPr>
        <w:t xml:space="preserve">אפשר כמובן להניח את </w:t>
      </w:r>
      <w:r w:rsidR="004D5B16">
        <w:rPr>
          <w:rFonts w:asciiTheme="minorBidi" w:hAnsiTheme="minorBidi"/>
        </w:rPr>
        <w:t>localhost:8080</w:t>
      </w:r>
      <w:r w:rsidR="004D5B16">
        <w:rPr>
          <w:rFonts w:asciiTheme="minorBidi" w:hAnsiTheme="minorBidi" w:hint="cs"/>
          <w:rtl/>
        </w:rPr>
        <w:t xml:space="preserve"> כדומיין של השרת</w:t>
      </w:r>
      <w:r w:rsidR="00175A8C">
        <w:rPr>
          <w:rFonts w:asciiTheme="minorBidi" w:hAnsiTheme="minorBidi" w:hint="cs"/>
          <w:rtl/>
        </w:rPr>
        <w:t xml:space="preserve">; אפשר להניח כי לא נשנה את שם קובץ ה </w:t>
      </w:r>
      <w:r w:rsidR="00175A8C">
        <w:rPr>
          <w:rFonts w:asciiTheme="minorBidi" w:hAnsiTheme="minorBidi" w:hint="cs"/>
        </w:rPr>
        <w:t>WAR</w:t>
      </w:r>
      <w:r w:rsidR="00175A8C">
        <w:rPr>
          <w:rFonts w:asciiTheme="minorBidi" w:hAnsiTheme="minorBidi" w:hint="cs"/>
          <w:rtl/>
        </w:rPr>
        <w:t xml:space="preserve"> שהגשתם.</w:t>
      </w:r>
    </w:p>
    <w:p w14:paraId="162B4DAF" w14:textId="6A8E1EC0"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 xml:space="preserve">קבצי קוד המקור של הפרויקט שלכם (גם צד השרת וגם </w:t>
      </w:r>
      <w:r w:rsidR="00E74B30">
        <w:rPr>
          <w:rFonts w:asciiTheme="minorBidi" w:hAnsiTheme="minorBidi" w:hint="cs"/>
          <w:rtl/>
        </w:rPr>
        <w:t>מימושי הקליינטים</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1838E82B"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w:t>
      </w:r>
      <w:r w:rsidRPr="00945BB5">
        <w:rPr>
          <w:rFonts w:asciiTheme="minorBidi" w:hAnsiTheme="minorBidi" w:hint="cs"/>
          <w:u w:val="single"/>
          <w:rtl/>
        </w:rPr>
        <w:t xml:space="preserve">ציינו </w:t>
      </w:r>
      <w:r w:rsidR="00945BB5" w:rsidRPr="00945BB5">
        <w:rPr>
          <w:rFonts w:asciiTheme="minorBidi" w:hAnsiTheme="minorBidi" w:hint="cs"/>
          <w:u w:val="single"/>
          <w:rtl/>
        </w:rPr>
        <w:t>את שם הבונוס</w:t>
      </w:r>
      <w:r w:rsidR="00945BB5">
        <w:rPr>
          <w:rFonts w:asciiTheme="minorBidi" w:hAnsiTheme="minorBidi" w:hint="cs"/>
          <w:rtl/>
        </w:rPr>
        <w:t xml:space="preserve"> </w:t>
      </w:r>
      <w:r w:rsidRPr="00B656FB">
        <w:rPr>
          <w:rFonts w:asciiTheme="minorBidi" w:hAnsiTheme="minorBidi" w:hint="cs"/>
          <w:b/>
          <w:bCs/>
          <w:u w:val="single"/>
          <w:rtl/>
        </w:rPr>
        <w:t>ב</w:t>
      </w:r>
      <w:r w:rsidR="00B656FB" w:rsidRPr="00B656FB">
        <w:rPr>
          <w:rFonts w:asciiTheme="minorBidi" w:hAnsiTheme="minorBidi" w:hint="cs"/>
          <w:b/>
          <w:bCs/>
          <w:u w:val="single"/>
          <w:rtl/>
        </w:rPr>
        <w:t>ראשית</w:t>
      </w:r>
      <w:r w:rsidR="00B656FB">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D2C6C81" w14:textId="34870198" w:rsidR="00665098" w:rsidRPr="00261F6B" w:rsidRDefault="00665098" w:rsidP="00261F6B">
      <w:pPr>
        <w:rPr>
          <w:i/>
          <w:iCs/>
          <w:color w:val="5B9BD5" w:themeColor="accent1"/>
          <w:rtl/>
        </w:rPr>
      </w:pPr>
      <w:r>
        <w:rPr>
          <w:rtl/>
        </w:rPr>
        <w:br w:type="page"/>
      </w:r>
    </w:p>
    <w:p w14:paraId="451C2BC9" w14:textId="688F6389" w:rsidR="001B48BF" w:rsidRPr="007173E6" w:rsidRDefault="001B48BF" w:rsidP="00A524FB">
      <w:pPr>
        <w:pStyle w:val="IntenseQuote"/>
        <w:bidi/>
        <w:rPr>
          <w:rtl/>
        </w:rPr>
      </w:pPr>
      <w:bookmarkStart w:id="111" w:name="_Toc162699385"/>
      <w:r w:rsidRPr="007173E6">
        <w:rPr>
          <w:rFonts w:hint="eastAsia"/>
          <w:rtl/>
        </w:rPr>
        <w:lastRenderedPageBreak/>
        <w:t>נספ</w:t>
      </w:r>
      <w:bookmarkStart w:id="112" w:name="appendix_C"/>
      <w:bookmarkEnd w:id="112"/>
      <w:r w:rsidRPr="007173E6">
        <w:rPr>
          <w:rFonts w:hint="eastAsia"/>
          <w:rtl/>
        </w:rPr>
        <w:t>ח</w:t>
      </w:r>
      <w:r w:rsidRPr="007173E6">
        <w:rPr>
          <w:rtl/>
        </w:rPr>
        <w:t xml:space="preserve"> </w:t>
      </w:r>
      <w:r w:rsidR="00261F6B">
        <w:rPr>
          <w:rFonts w:hint="cs"/>
          <w:rtl/>
        </w:rPr>
        <w:t>א</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111"/>
    </w:p>
    <w:p w14:paraId="62F73473" w14:textId="44BEEA02" w:rsidR="001B48BF" w:rsidRDefault="001B48BF" w:rsidP="001B48BF">
      <w:pPr>
        <w:bidi/>
        <w:spacing w:line="276" w:lineRule="auto"/>
        <w:rPr>
          <w:rtl/>
        </w:rPr>
      </w:pPr>
      <w:r>
        <w:rPr>
          <w:rFonts w:hint="cs"/>
          <w:rtl/>
        </w:rPr>
        <w:t xml:space="preserve">תיאור </w:t>
      </w:r>
      <w:r w:rsidR="00291510">
        <w:rPr>
          <w:rFonts w:hint="cs"/>
          <w:rtl/>
        </w:rPr>
        <w:t xml:space="preserve">המע' ומרכיביה </w:t>
      </w:r>
      <w:r>
        <w:rPr>
          <w:rFonts w:hint="cs"/>
          <w:rtl/>
        </w:rPr>
        <w:t xml:space="preserve">בתרגילים השונים נתון באמצעות קובץ </w:t>
      </w:r>
      <w:r>
        <w:t>XML</w:t>
      </w:r>
      <w:r>
        <w:rPr>
          <w:rFonts w:hint="cs"/>
          <w:rtl/>
        </w:rPr>
        <w:t>.</w:t>
      </w:r>
    </w:p>
    <w:p w14:paraId="40A40A1A" w14:textId="2F13DD9B" w:rsidR="001B48BF" w:rsidRDefault="001B48BF" w:rsidP="001B48BF">
      <w:pPr>
        <w:bidi/>
        <w:spacing w:line="276" w:lineRule="auto"/>
        <w:rPr>
          <w:rtl/>
        </w:rPr>
      </w:pPr>
      <w:r>
        <w:rPr>
          <w:rFonts w:hint="cs"/>
          <w:rtl/>
        </w:rPr>
        <w:t>במהלך הבדיקה (של שלל התרגילים), ת</w:t>
      </w:r>
      <w:r w:rsidR="009B3659">
        <w:rPr>
          <w:rFonts w:hint="cs"/>
          <w:rtl/>
        </w:rPr>
        <w:t>י</w:t>
      </w:r>
      <w:r>
        <w:rPr>
          <w:rFonts w:hint="cs"/>
          <w:rtl/>
        </w:rPr>
        <w:t>בדק המערכת באמצעות מספר קבצים שונים, חלקם חוקיים וחלקם תקולים, במטרה לראות האם וכיצד המערכת מגיבה לשגיאות.</w:t>
      </w:r>
    </w:p>
    <w:p w14:paraId="7024579E" w14:textId="3A18C4FF" w:rsidR="001B48BF" w:rsidRDefault="001B48BF" w:rsidP="001B48BF">
      <w:pPr>
        <w:bidi/>
        <w:spacing w:line="276" w:lineRule="auto"/>
        <w:rPr>
          <w:rtl/>
        </w:rPr>
      </w:pPr>
      <w:r>
        <w:rPr>
          <w:rFonts w:hint="cs"/>
          <w:rtl/>
        </w:rPr>
        <w:t xml:space="preserve">בחנו היטיב את קבצי הדוגמא שהועלו למע' ה </w:t>
      </w:r>
      <w:r>
        <w:t>Mama</w:t>
      </w:r>
      <w:r>
        <w:rPr>
          <w:rFonts w:hint="cs"/>
          <w:rtl/>
        </w:rPr>
        <w:t xml:space="preserve"> וודאו כי אתם מבינים את פרטיהם ומבניהם.</w:t>
      </w:r>
    </w:p>
    <w:p w14:paraId="35B39941" w14:textId="627885B6" w:rsidR="001B48BF" w:rsidRDefault="001B48BF" w:rsidP="001B48BF">
      <w:pPr>
        <w:bidi/>
        <w:rPr>
          <w:rtl/>
        </w:rPr>
      </w:pPr>
      <w:r>
        <w:rPr>
          <w:rFonts w:hint="cs"/>
          <w:rtl/>
        </w:rPr>
        <w:t>היכן שמצויין</w:t>
      </w:r>
      <w:r w:rsidR="0080406B">
        <w:rPr>
          <w:rFonts w:hint="cs"/>
          <w:rtl/>
        </w:rPr>
        <w:t xml:space="preserve"> במפורש</w:t>
      </w:r>
      <w:r>
        <w:rPr>
          <w:rFonts w:hint="cs"/>
          <w:rtl/>
        </w:rPr>
        <w:t xml:space="preserve"> </w:t>
      </w:r>
      <w:r>
        <w:t xml:space="preserve">case </w:t>
      </w:r>
      <w:r w:rsidRPr="00745BC1">
        <w:rPr>
          <w:b/>
          <w:bCs/>
          <w:sz w:val="24"/>
          <w:szCs w:val="24"/>
          <w:u w:val="single"/>
        </w:rPr>
        <w:t>in</w:t>
      </w:r>
      <w:r>
        <w:t>sensitive</w:t>
      </w:r>
      <w:r>
        <w:rPr>
          <w:rFonts w:hint="cs"/>
          <w:rtl/>
        </w:rPr>
        <w:t xml:space="preserve"> הכוונה היא שאין חשיבות ל </w:t>
      </w:r>
      <w:r>
        <w:t>case</w:t>
      </w:r>
      <w:r>
        <w:rPr>
          <w:rFonts w:hint="cs"/>
          <w:rtl/>
        </w:rPr>
        <w:t xml:space="preserve"> של האותיות באנגלית. </w:t>
      </w:r>
      <w:r w:rsidR="0080406B">
        <w:rPr>
          <w:rtl/>
        </w:rPr>
        <w:br/>
      </w:r>
      <w:r>
        <w:rPr>
          <w:rFonts w:hint="cs"/>
          <w:rtl/>
        </w:rPr>
        <w:t xml:space="preserve">במקרה זה הערך </w:t>
      </w:r>
      <w:r>
        <w:t>milk</w:t>
      </w:r>
      <w:r>
        <w:rPr>
          <w:rFonts w:hint="cs"/>
          <w:rtl/>
        </w:rPr>
        <w:t xml:space="preserve"> </w:t>
      </w:r>
      <w:r w:rsidRPr="0080406B">
        <w:rPr>
          <w:rFonts w:hint="cs"/>
          <w:u w:val="single"/>
          <w:rtl/>
        </w:rPr>
        <w:t>זהה</w:t>
      </w:r>
      <w:r>
        <w:rPr>
          <w:rFonts w:hint="cs"/>
          <w:rtl/>
        </w:rPr>
        <w:t xml:space="preserve"> לערך </w:t>
      </w:r>
      <w:proofErr w:type="spellStart"/>
      <w:r>
        <w:t>MiLk</w:t>
      </w:r>
      <w:proofErr w:type="spellEnd"/>
      <w:r w:rsidR="00291510">
        <w:rPr>
          <w:rtl/>
        </w:rPr>
        <w:br/>
      </w:r>
      <w:r w:rsidR="00291510">
        <w:rPr>
          <w:rFonts w:hint="cs"/>
          <w:rtl/>
        </w:rPr>
        <w:t xml:space="preserve">בכל מקרה אחר הנחת היסוד היא כי יש חשיבות ל </w:t>
      </w:r>
      <w:r w:rsidR="00291510">
        <w:t>case</w:t>
      </w:r>
      <w:r w:rsidR="00291510">
        <w:rPr>
          <w:rFonts w:hint="cs"/>
          <w:rtl/>
        </w:rPr>
        <w:t xml:space="preserve"> של האותיות (כלומר </w:t>
      </w:r>
      <w:r w:rsidR="00291510">
        <w:t xml:space="preserve">case </w:t>
      </w:r>
      <w:r w:rsidR="00291510" w:rsidRPr="0080406B">
        <w:rPr>
          <w:u w:val="single"/>
        </w:rPr>
        <w:t>sensitive</w:t>
      </w:r>
      <w:r w:rsidR="00291510">
        <w:rPr>
          <w:rFonts w:hint="cs"/>
          <w:rtl/>
        </w:rPr>
        <w:t xml:space="preserve">). במקרים </w:t>
      </w:r>
      <w:r w:rsidR="0080406B">
        <w:rPr>
          <w:rFonts w:hint="cs"/>
          <w:rtl/>
        </w:rPr>
        <w:t>אלה</w:t>
      </w:r>
      <w:r w:rsidR="00291510">
        <w:rPr>
          <w:rFonts w:hint="cs"/>
          <w:rtl/>
        </w:rPr>
        <w:t xml:space="preserve"> הערך </w:t>
      </w:r>
      <w:r w:rsidR="00291510">
        <w:t>milk</w:t>
      </w:r>
      <w:r w:rsidR="00291510">
        <w:rPr>
          <w:rFonts w:hint="cs"/>
          <w:rtl/>
        </w:rPr>
        <w:t xml:space="preserve"> </w:t>
      </w:r>
      <w:r w:rsidR="00291510" w:rsidRPr="0080406B">
        <w:rPr>
          <w:rFonts w:hint="cs"/>
          <w:u w:val="single"/>
          <w:rtl/>
        </w:rPr>
        <w:t>שונה</w:t>
      </w:r>
      <w:r w:rsidR="00291510">
        <w:rPr>
          <w:rFonts w:hint="cs"/>
          <w:rtl/>
        </w:rPr>
        <w:t xml:space="preserve"> מהערך </w:t>
      </w:r>
      <w:proofErr w:type="spellStart"/>
      <w:r w:rsidR="00291510">
        <w:t>MiLk</w:t>
      </w:r>
      <w:proofErr w:type="spellEnd"/>
      <w:r w:rsidR="00291510">
        <w:rPr>
          <w:rFonts w:hint="cs"/>
          <w:rtl/>
        </w:rPr>
        <w:t>.</w:t>
      </w:r>
    </w:p>
    <w:p w14:paraId="460B1407" w14:textId="77CEFA49" w:rsidR="001B48BF" w:rsidRDefault="001B48BF" w:rsidP="001B48BF">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w:t>
      </w:r>
      <w:r w:rsidRPr="00745BC1">
        <w:rPr>
          <w:rFonts w:hint="cs"/>
          <w:u w:val="single"/>
          <w:rtl/>
        </w:rPr>
        <w:t>בתוך</w:t>
      </w:r>
      <w:r>
        <w:rPr>
          <w:rFonts w:hint="cs"/>
          <w:rtl/>
        </w:rPr>
        <w:t xml:space="preserve"> המחרוזת. </w:t>
      </w:r>
      <w:r w:rsidR="0080406B">
        <w:rPr>
          <w:rtl/>
        </w:rPr>
        <w:br/>
      </w:r>
      <w:r>
        <w:rPr>
          <w:rFonts w:hint="cs"/>
          <w:rtl/>
        </w:rPr>
        <w:t xml:space="preserve">אם מופיעים רווחים בתחילתה/סופה  יש להתעלם מהם (רמז: המטודה </w:t>
      </w:r>
      <w:r>
        <w:t>trim()</w:t>
      </w:r>
      <w:r>
        <w:rPr>
          <w:rFonts w:hint="cs"/>
          <w:rtl/>
        </w:rPr>
        <w:t xml:space="preserve"> על המחלקה </w:t>
      </w:r>
      <w:r>
        <w:t>String</w:t>
      </w:r>
      <w:r>
        <w:rPr>
          <w:rFonts w:hint="cs"/>
          <w:rtl/>
        </w:rPr>
        <w:t>)</w:t>
      </w:r>
    </w:p>
    <w:p w14:paraId="09AC724A" w14:textId="57D5558D" w:rsidR="00520310" w:rsidRPr="00FD7C88" w:rsidRDefault="00520310" w:rsidP="00520310">
      <w:pPr>
        <w:bidi/>
        <w:rPr>
          <w:rtl/>
        </w:rPr>
      </w:pPr>
      <w:r>
        <w:rPr>
          <w:rFonts w:hint="cs"/>
          <w:rtl/>
        </w:rPr>
        <w:t xml:space="preserve">כברירת מחדל כל ה </w:t>
      </w:r>
      <w:r>
        <w:t>element</w:t>
      </w:r>
      <w:r>
        <w:rPr>
          <w:rFonts w:hint="cs"/>
          <w:rtl/>
        </w:rPr>
        <w:t xml:space="preserve">'ים הם </w:t>
      </w:r>
      <w:r>
        <w:t>mandatory</w:t>
      </w:r>
      <w:r>
        <w:rPr>
          <w:rFonts w:hint="cs"/>
          <w:rtl/>
        </w:rPr>
        <w:t>, אלא אם מצויין במפורש כי הם אופציונלים.</w:t>
      </w:r>
    </w:p>
    <w:p w14:paraId="2F33785F" w14:textId="61874ECC" w:rsidR="001B48BF" w:rsidRDefault="00ED3442" w:rsidP="001B48BF">
      <w:pPr>
        <w:bidi/>
        <w:rPr>
          <w:rtl/>
        </w:rPr>
      </w:pPr>
      <w:r w:rsidRPr="00ED3442">
        <w:rPr>
          <w:rFonts w:cs="Arial"/>
          <w:noProof/>
          <w:rtl/>
        </w:rPr>
        <w:drawing>
          <wp:anchor distT="0" distB="0" distL="114300" distR="114300" simplePos="0" relativeHeight="252005376" behindDoc="0" locked="0" layoutInCell="1" allowOverlap="1" wp14:anchorId="065299E2" wp14:editId="262D923B">
            <wp:simplePos x="0" y="0"/>
            <wp:positionH relativeFrom="column">
              <wp:posOffset>423545</wp:posOffset>
            </wp:positionH>
            <wp:positionV relativeFrom="paragraph">
              <wp:posOffset>507365</wp:posOffset>
            </wp:positionV>
            <wp:extent cx="1722269" cy="1676545"/>
            <wp:effectExtent l="0" t="0" r="0" b="0"/>
            <wp:wrapSquare wrapText="bothSides"/>
            <wp:docPr id="1656586913" name="Picture 1" descr="A group of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86913" name="Picture 1" descr="A group of blue and re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22269" cy="1676545"/>
                    </a:xfrm>
                    <a:prstGeom prst="rect">
                      <a:avLst/>
                    </a:prstGeom>
                  </pic:spPr>
                </pic:pic>
              </a:graphicData>
            </a:graphic>
            <wp14:sizeRelH relativeFrom="margin">
              <wp14:pctWidth>0</wp14:pctWidth>
            </wp14:sizeRelH>
            <wp14:sizeRelV relativeFrom="margin">
              <wp14:pctHeight>0</wp14:pctHeight>
            </wp14:sizeRelV>
          </wp:anchor>
        </w:drawing>
      </w:r>
      <w:r w:rsidRPr="00ED3442">
        <w:rPr>
          <w:rFonts w:cs="Arial" w:hint="cs"/>
          <w:rtl/>
        </w:rPr>
        <w:t xml:space="preserve"> </w:t>
      </w:r>
      <w:r w:rsidR="001B48BF">
        <w:rPr>
          <w:rFonts w:hint="cs"/>
          <w:rtl/>
        </w:rPr>
        <w:t xml:space="preserve">מבנה </w:t>
      </w:r>
      <w:r w:rsidR="003D408D">
        <w:rPr>
          <w:rFonts w:hint="cs"/>
          <w:rtl/>
        </w:rPr>
        <w:t xml:space="preserve">המע' </w:t>
      </w:r>
      <w:r w:rsidR="001B48BF">
        <w:rPr>
          <w:rFonts w:hint="cs"/>
          <w:rtl/>
        </w:rPr>
        <w:t>מאוגד תחת האלמנט</w:t>
      </w:r>
      <w:r w:rsidR="001B48BF" w:rsidRPr="009B3659">
        <w:rPr>
          <w:rFonts w:hint="cs"/>
          <w:b/>
          <w:bCs/>
          <w:rtl/>
        </w:rPr>
        <w:t xml:space="preserve"> </w:t>
      </w:r>
      <w:r>
        <w:rPr>
          <w:b/>
          <w:bCs/>
        </w:rPr>
        <w:t>ECN</w:t>
      </w:r>
      <w:r w:rsidR="0080406B">
        <w:rPr>
          <w:b/>
          <w:bCs/>
        </w:rPr>
        <w:t>-</w:t>
      </w:r>
      <w:r>
        <w:rPr>
          <w:b/>
          <w:bCs/>
        </w:rPr>
        <w:t>Game</w:t>
      </w:r>
      <w:r w:rsidR="001B48BF">
        <w:rPr>
          <w:rFonts w:hint="cs"/>
          <w:rtl/>
        </w:rPr>
        <w:t>:</w:t>
      </w:r>
      <w:r w:rsidR="003D408D" w:rsidRPr="003D408D">
        <w:rPr>
          <w:noProof/>
        </w:rPr>
        <w:t xml:space="preserve"> </w:t>
      </w:r>
    </w:p>
    <w:tbl>
      <w:tblPr>
        <w:tblStyle w:val="GridTable4-Accent6"/>
        <w:bidiVisual/>
        <w:tblW w:w="0" w:type="auto"/>
        <w:tblInd w:w="50" w:type="dxa"/>
        <w:tblLook w:val="04A0" w:firstRow="1" w:lastRow="0" w:firstColumn="1" w:lastColumn="0" w:noHBand="0" w:noVBand="1"/>
      </w:tblPr>
      <w:tblGrid>
        <w:gridCol w:w="461"/>
        <w:gridCol w:w="1033"/>
        <w:gridCol w:w="2020"/>
        <w:gridCol w:w="3260"/>
      </w:tblGrid>
      <w:tr w:rsidR="00F36CDE" w14:paraId="3C4A7A79" w14:textId="77777777" w:rsidTr="00ED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7AB4558" w14:textId="47AD423C" w:rsidR="00F36CDE" w:rsidRPr="00F36CDE" w:rsidRDefault="00F36CDE" w:rsidP="00F36CDE">
            <w:pPr>
              <w:bidi/>
              <w:rPr>
                <w:b w:val="0"/>
                <w:bCs w:val="0"/>
                <w:rtl/>
              </w:rPr>
            </w:pPr>
            <w:r w:rsidRPr="00F36CDE">
              <w:rPr>
                <w:rFonts w:hint="cs"/>
                <w:b w:val="0"/>
                <w:bCs w:val="0"/>
                <w:rtl/>
              </w:rPr>
              <w:t>#</w:t>
            </w:r>
          </w:p>
        </w:tc>
        <w:tc>
          <w:tcPr>
            <w:tcW w:w="1033" w:type="dxa"/>
          </w:tcPr>
          <w:p w14:paraId="30902107" w14:textId="5CD2C6B2"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סוג</w:t>
            </w:r>
          </w:p>
        </w:tc>
        <w:tc>
          <w:tcPr>
            <w:tcW w:w="2020" w:type="dxa"/>
          </w:tcPr>
          <w:p w14:paraId="244FDE24" w14:textId="1D1D7EC5"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שם</w:t>
            </w:r>
          </w:p>
        </w:tc>
        <w:tc>
          <w:tcPr>
            <w:tcW w:w="3260" w:type="dxa"/>
          </w:tcPr>
          <w:p w14:paraId="2709C154" w14:textId="4B9B5A2F"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מהות</w:t>
            </w:r>
          </w:p>
        </w:tc>
      </w:tr>
      <w:tr w:rsidR="00F36CDE" w14:paraId="585FC9D4" w14:textId="77777777" w:rsidTr="00ED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494E53" w14:textId="5A990EA7" w:rsidR="00F36CDE" w:rsidRDefault="00F36CDE" w:rsidP="002B0AFB">
            <w:pPr>
              <w:bidi/>
              <w:jc w:val="center"/>
              <w:rPr>
                <w:rtl/>
              </w:rPr>
            </w:pPr>
            <w:r>
              <w:rPr>
                <w:rFonts w:hint="cs"/>
                <w:rtl/>
              </w:rPr>
              <w:t>1</w:t>
            </w:r>
          </w:p>
        </w:tc>
        <w:tc>
          <w:tcPr>
            <w:tcW w:w="1033" w:type="dxa"/>
            <w:vAlign w:val="center"/>
          </w:tcPr>
          <w:p w14:paraId="674E7BE0" w14:textId="57029C0C"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t>Element</w:t>
            </w:r>
          </w:p>
        </w:tc>
        <w:tc>
          <w:tcPr>
            <w:tcW w:w="2020" w:type="dxa"/>
            <w:vAlign w:val="center"/>
          </w:tcPr>
          <w:p w14:paraId="48F32348" w14:textId="38BE4969" w:rsidR="00F36CDE" w:rsidRPr="00A8155E" w:rsidRDefault="00ED3442" w:rsidP="002B0AFB">
            <w:pPr>
              <w:bidi/>
              <w:jc w:val="center"/>
              <w:cnfStyle w:val="000000100000" w:firstRow="0" w:lastRow="0" w:firstColumn="0" w:lastColumn="0" w:oddVBand="0" w:evenVBand="0" w:oddHBand="1" w:evenHBand="0" w:firstRowFirstColumn="0" w:firstRowLastColumn="0" w:lastRowFirstColumn="0" w:lastRowLastColumn="0"/>
              <w:rPr>
                <w:rtl/>
              </w:rPr>
            </w:pPr>
            <w:r>
              <w:t>ECN-Game</w:t>
            </w:r>
          </w:p>
        </w:tc>
        <w:tc>
          <w:tcPr>
            <w:tcW w:w="3260" w:type="dxa"/>
          </w:tcPr>
          <w:p w14:paraId="329D5201" w14:textId="0EB90E24" w:rsidR="00F36CDE" w:rsidRDefault="0080406B"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זה מכיל את כלל פרטי </w:t>
            </w:r>
            <w:r w:rsidR="00ED3442">
              <w:rPr>
                <w:rFonts w:hint="cs"/>
                <w:rtl/>
              </w:rPr>
              <w:t>המשחק</w:t>
            </w:r>
            <w:r>
              <w:rPr>
                <w:rFonts w:hint="cs"/>
                <w:rtl/>
              </w:rPr>
              <w:t xml:space="preserve"> ומתאר את מאפייני</w:t>
            </w:r>
            <w:r w:rsidR="00ED3442">
              <w:rPr>
                <w:rFonts w:hint="cs"/>
                <w:rtl/>
              </w:rPr>
              <w:t>ו השונים</w:t>
            </w:r>
          </w:p>
        </w:tc>
      </w:tr>
      <w:tr w:rsidR="00F36CDE" w14:paraId="3FE108C3" w14:textId="77777777" w:rsidTr="00ED3442">
        <w:tc>
          <w:tcPr>
            <w:cnfStyle w:val="001000000000" w:firstRow="0" w:lastRow="0" w:firstColumn="1" w:lastColumn="0" w:oddVBand="0" w:evenVBand="0" w:oddHBand="0" w:evenHBand="0" w:firstRowFirstColumn="0" w:firstRowLastColumn="0" w:lastRowFirstColumn="0" w:lastRowLastColumn="0"/>
            <w:tcW w:w="461" w:type="dxa"/>
            <w:vAlign w:val="center"/>
          </w:tcPr>
          <w:p w14:paraId="6DCE9F35" w14:textId="2E433BF9" w:rsidR="00F36CDE" w:rsidRDefault="00F36CDE" w:rsidP="002B0AFB">
            <w:pPr>
              <w:bidi/>
              <w:jc w:val="center"/>
              <w:rPr>
                <w:rtl/>
              </w:rPr>
            </w:pPr>
            <w:r>
              <w:rPr>
                <w:rFonts w:hint="cs"/>
                <w:rtl/>
              </w:rPr>
              <w:t>2</w:t>
            </w:r>
          </w:p>
        </w:tc>
        <w:tc>
          <w:tcPr>
            <w:tcW w:w="1033" w:type="dxa"/>
            <w:vAlign w:val="center"/>
          </w:tcPr>
          <w:p w14:paraId="2ABEA240" w14:textId="73B3406D" w:rsidR="00F36CDE" w:rsidRDefault="003D408D" w:rsidP="002B0AFB">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020" w:type="dxa"/>
            <w:vAlign w:val="center"/>
          </w:tcPr>
          <w:p w14:paraId="6E633D99" w14:textId="2BD5E59F" w:rsidR="00F36CDE" w:rsidRDefault="00ED3442" w:rsidP="003D408D">
            <w:pPr>
              <w:bidi/>
              <w:jc w:val="center"/>
              <w:cnfStyle w:val="000000000000" w:firstRow="0" w:lastRow="0" w:firstColumn="0" w:lastColumn="0" w:oddVBand="0" w:evenVBand="0" w:oddHBand="0" w:evenHBand="0" w:firstRowFirstColumn="0" w:firstRowLastColumn="0" w:lastRowFirstColumn="0" w:lastRowLastColumn="0"/>
            </w:pPr>
            <w:r>
              <w:t>ECN-Words</w:t>
            </w:r>
          </w:p>
        </w:tc>
        <w:tc>
          <w:tcPr>
            <w:tcW w:w="3260" w:type="dxa"/>
          </w:tcPr>
          <w:p w14:paraId="703F1A4E" w14:textId="6E83F201" w:rsidR="00F36CDE" w:rsidRDefault="00ED3442"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בנק המילים האפשריות במשחק</w:t>
            </w:r>
          </w:p>
        </w:tc>
      </w:tr>
      <w:tr w:rsidR="0080406B" w14:paraId="11062EED" w14:textId="77777777" w:rsidTr="00ED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5135036" w14:textId="3542EF73" w:rsidR="0080406B" w:rsidRDefault="0080406B" w:rsidP="002B0AFB">
            <w:pPr>
              <w:bidi/>
              <w:jc w:val="center"/>
              <w:rPr>
                <w:rtl/>
              </w:rPr>
            </w:pPr>
            <w:r>
              <w:rPr>
                <w:rFonts w:hint="cs"/>
                <w:rtl/>
              </w:rPr>
              <w:t>3</w:t>
            </w:r>
          </w:p>
        </w:tc>
        <w:tc>
          <w:tcPr>
            <w:tcW w:w="1033" w:type="dxa"/>
            <w:vAlign w:val="center"/>
          </w:tcPr>
          <w:p w14:paraId="40F8FD09" w14:textId="14A4EB30" w:rsidR="0080406B" w:rsidRDefault="0080406B" w:rsidP="002B0AFB">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020" w:type="dxa"/>
            <w:vAlign w:val="center"/>
          </w:tcPr>
          <w:p w14:paraId="2B101ECF" w14:textId="3250BE98" w:rsidR="0080406B" w:rsidRDefault="00ED3442" w:rsidP="003D408D">
            <w:pPr>
              <w:bidi/>
              <w:jc w:val="center"/>
              <w:cnfStyle w:val="000000100000" w:firstRow="0" w:lastRow="0" w:firstColumn="0" w:lastColumn="0" w:oddVBand="0" w:evenVBand="0" w:oddHBand="1" w:evenHBand="0" w:firstRowFirstColumn="0" w:firstRowLastColumn="0" w:lastRowFirstColumn="0" w:lastRowLastColumn="0"/>
              <w:rPr>
                <w:rtl/>
              </w:rPr>
            </w:pPr>
            <w:r>
              <w:t>ECN-Board</w:t>
            </w:r>
          </w:p>
        </w:tc>
        <w:tc>
          <w:tcPr>
            <w:tcW w:w="3260" w:type="dxa"/>
          </w:tcPr>
          <w:p w14:paraId="247AAB31" w14:textId="0CC7E60F" w:rsidR="0080406B" w:rsidRDefault="00ED3442"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מבנה וגודל לוח המשחק</w:t>
            </w:r>
          </w:p>
        </w:tc>
      </w:tr>
      <w:tr w:rsidR="0080406B" w14:paraId="5D9090C8" w14:textId="77777777" w:rsidTr="00ED3442">
        <w:tc>
          <w:tcPr>
            <w:cnfStyle w:val="001000000000" w:firstRow="0" w:lastRow="0" w:firstColumn="1" w:lastColumn="0" w:oddVBand="0" w:evenVBand="0" w:oddHBand="0" w:evenHBand="0" w:firstRowFirstColumn="0" w:firstRowLastColumn="0" w:lastRowFirstColumn="0" w:lastRowLastColumn="0"/>
            <w:tcW w:w="461" w:type="dxa"/>
            <w:vAlign w:val="center"/>
          </w:tcPr>
          <w:p w14:paraId="5226CF20" w14:textId="4DB0141F" w:rsidR="0080406B" w:rsidRDefault="0080406B" w:rsidP="002B0AFB">
            <w:pPr>
              <w:bidi/>
              <w:jc w:val="center"/>
              <w:rPr>
                <w:rtl/>
              </w:rPr>
            </w:pPr>
            <w:r>
              <w:rPr>
                <w:rFonts w:hint="cs"/>
                <w:rtl/>
              </w:rPr>
              <w:t>4</w:t>
            </w:r>
          </w:p>
        </w:tc>
        <w:tc>
          <w:tcPr>
            <w:tcW w:w="1033" w:type="dxa"/>
            <w:vAlign w:val="center"/>
          </w:tcPr>
          <w:p w14:paraId="35E4DF6F" w14:textId="4240EE89" w:rsidR="0080406B" w:rsidRDefault="0080406B"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020" w:type="dxa"/>
            <w:vAlign w:val="center"/>
          </w:tcPr>
          <w:p w14:paraId="285C72E0" w14:textId="6141FFDE" w:rsidR="0080406B" w:rsidRDefault="00ED3442" w:rsidP="003D408D">
            <w:pPr>
              <w:bidi/>
              <w:jc w:val="center"/>
              <w:cnfStyle w:val="000000000000" w:firstRow="0" w:lastRow="0" w:firstColumn="0" w:lastColumn="0" w:oddVBand="0" w:evenVBand="0" w:oddHBand="0" w:evenHBand="0" w:firstRowFirstColumn="0" w:firstRowLastColumn="0" w:lastRowFirstColumn="0" w:lastRowLastColumn="0"/>
              <w:rPr>
                <w:rtl/>
              </w:rPr>
            </w:pPr>
            <w:r>
              <w:t>ECN-Team1\2</w:t>
            </w:r>
          </w:p>
        </w:tc>
        <w:tc>
          <w:tcPr>
            <w:tcW w:w="3260" w:type="dxa"/>
          </w:tcPr>
          <w:p w14:paraId="7DAFD523" w14:textId="5A2164F0" w:rsidR="0080406B" w:rsidRDefault="00ED3442"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הצוותים השונים המשתתפים במשחק</w:t>
            </w:r>
          </w:p>
        </w:tc>
      </w:tr>
    </w:tbl>
    <w:p w14:paraId="55137FAA" w14:textId="77777777" w:rsidR="0080406B" w:rsidRDefault="0080406B" w:rsidP="0080406B">
      <w:pPr>
        <w:bidi/>
      </w:pPr>
    </w:p>
    <w:p w14:paraId="7DAEA8A3" w14:textId="77777777" w:rsidR="001C4F16" w:rsidRDefault="001C4F16">
      <w:pPr>
        <w:rPr>
          <w:rFonts w:cs="Arial"/>
          <w:rtl/>
        </w:rPr>
      </w:pPr>
      <w:r>
        <w:rPr>
          <w:rFonts w:cs="Arial"/>
          <w:rtl/>
        </w:rPr>
        <w:br w:type="page"/>
      </w:r>
    </w:p>
    <w:p w14:paraId="7F0FF0B5" w14:textId="50CE4BD2" w:rsidR="0080406B" w:rsidRDefault="0080406B" w:rsidP="00195FFB">
      <w:pPr>
        <w:bidi/>
      </w:pPr>
      <w:r w:rsidRPr="0080406B">
        <w:rPr>
          <w:rFonts w:cs="Arial" w:hint="cs"/>
          <w:rtl/>
        </w:rPr>
        <w:lastRenderedPageBreak/>
        <w:t xml:space="preserve"> </w:t>
      </w:r>
      <w:r w:rsidR="003D408D" w:rsidRPr="003D408D">
        <w:rPr>
          <w:rFonts w:hint="cs"/>
          <w:rtl/>
        </w:rPr>
        <w:t>האלמנט</w:t>
      </w:r>
      <w:r>
        <w:rPr>
          <w:rFonts w:hint="cs"/>
          <w:rtl/>
        </w:rPr>
        <w:t xml:space="preserve"> </w:t>
      </w:r>
      <w:r w:rsidR="00ED3442">
        <w:rPr>
          <w:b/>
          <w:bCs/>
        </w:rPr>
        <w:t>ECN-Words</w:t>
      </w:r>
      <w:r>
        <w:rPr>
          <w:rFonts w:hint="cs"/>
          <w:b/>
          <w:bCs/>
          <w:rtl/>
        </w:rPr>
        <w:t xml:space="preserve"> </w:t>
      </w:r>
      <w:r w:rsidR="003D408D">
        <w:rPr>
          <w:rFonts w:hint="cs"/>
          <w:rtl/>
        </w:rPr>
        <w:t xml:space="preserve">מתאר </w:t>
      </w:r>
      <w:r>
        <w:rPr>
          <w:rFonts w:hint="cs"/>
          <w:rtl/>
        </w:rPr>
        <w:t xml:space="preserve">את </w:t>
      </w:r>
      <w:r w:rsidR="00ED3442">
        <w:rPr>
          <w:rFonts w:hint="cs"/>
          <w:rtl/>
        </w:rPr>
        <w:t>בנקי המילים המוקצים למשחק</w:t>
      </w:r>
      <w:r w:rsidR="00195FFB" w:rsidRPr="00195FFB">
        <w:rPr>
          <w:rFonts w:cs="Arial"/>
          <w:noProof/>
          <w:rtl/>
        </w:rPr>
        <w:drawing>
          <wp:anchor distT="0" distB="0" distL="114300" distR="114300" simplePos="0" relativeHeight="252006400" behindDoc="0" locked="0" layoutInCell="1" allowOverlap="1" wp14:anchorId="733EB92D" wp14:editId="378FD0DD">
            <wp:simplePos x="0" y="0"/>
            <wp:positionH relativeFrom="column">
              <wp:posOffset>-109855</wp:posOffset>
            </wp:positionH>
            <wp:positionV relativeFrom="paragraph">
              <wp:posOffset>473075</wp:posOffset>
            </wp:positionV>
            <wp:extent cx="2119630" cy="2143760"/>
            <wp:effectExtent l="0" t="0" r="0" b="8890"/>
            <wp:wrapSquare wrapText="bothSides"/>
            <wp:docPr id="92471732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17329" name="Picture 1" descr="A computer code with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119630" cy="214376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6"/>
        <w:bidiVisual/>
        <w:tblW w:w="0" w:type="auto"/>
        <w:tblInd w:w="30" w:type="dxa"/>
        <w:tblLook w:val="04A0" w:firstRow="1" w:lastRow="0" w:firstColumn="1" w:lastColumn="0" w:noHBand="0" w:noVBand="1"/>
      </w:tblPr>
      <w:tblGrid>
        <w:gridCol w:w="461"/>
        <w:gridCol w:w="1033"/>
        <w:gridCol w:w="2275"/>
        <w:gridCol w:w="3523"/>
      </w:tblGrid>
      <w:tr w:rsidR="00520310" w14:paraId="5B937988" w14:textId="77777777" w:rsidTr="00195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73F14F4" w14:textId="62A261AB" w:rsidR="00520310" w:rsidRPr="00520310" w:rsidRDefault="00520310" w:rsidP="00520310">
            <w:pPr>
              <w:bidi/>
              <w:rPr>
                <w:b w:val="0"/>
                <w:bCs w:val="0"/>
                <w:rtl/>
              </w:rPr>
            </w:pPr>
            <w:r w:rsidRPr="00520310">
              <w:rPr>
                <w:rFonts w:hint="cs"/>
                <w:b w:val="0"/>
                <w:bCs w:val="0"/>
                <w:rtl/>
              </w:rPr>
              <w:t>#</w:t>
            </w:r>
          </w:p>
        </w:tc>
        <w:tc>
          <w:tcPr>
            <w:tcW w:w="1033" w:type="dxa"/>
          </w:tcPr>
          <w:p w14:paraId="5A13A1BE" w14:textId="0A89BA43"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2275" w:type="dxa"/>
          </w:tcPr>
          <w:p w14:paraId="3E30CC57" w14:textId="60BB4759"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3523" w:type="dxa"/>
          </w:tcPr>
          <w:p w14:paraId="711C0908" w14:textId="0BAD0537" w:rsidR="00520310" w:rsidRPr="00520310" w:rsidRDefault="00520310" w:rsidP="00520310">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520310" w14:paraId="14811EE7" w14:textId="77777777" w:rsidTr="00195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4A4EE56" w14:textId="67FC840D" w:rsidR="00520310" w:rsidRPr="00520310" w:rsidRDefault="00520310" w:rsidP="009B3659">
            <w:pPr>
              <w:bidi/>
              <w:jc w:val="center"/>
              <w:rPr>
                <w:rtl/>
              </w:rPr>
            </w:pPr>
            <w:r w:rsidRPr="00520310">
              <w:rPr>
                <w:rFonts w:hint="cs"/>
                <w:rtl/>
              </w:rPr>
              <w:t>1</w:t>
            </w:r>
          </w:p>
        </w:tc>
        <w:tc>
          <w:tcPr>
            <w:tcW w:w="1033" w:type="dxa"/>
            <w:vAlign w:val="center"/>
          </w:tcPr>
          <w:p w14:paraId="36581FD3" w14:textId="5D62E174" w:rsidR="00520310" w:rsidRPr="00520310" w:rsidRDefault="00520310" w:rsidP="009B3659">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2275" w:type="dxa"/>
            <w:vAlign w:val="center"/>
          </w:tcPr>
          <w:p w14:paraId="6DC9BF89" w14:textId="6414EB15" w:rsidR="00520310" w:rsidRPr="00520310" w:rsidRDefault="00ED3442" w:rsidP="005471B5">
            <w:pPr>
              <w:bidi/>
              <w:jc w:val="center"/>
              <w:cnfStyle w:val="000000100000" w:firstRow="0" w:lastRow="0" w:firstColumn="0" w:lastColumn="0" w:oddVBand="0" w:evenVBand="0" w:oddHBand="1" w:evenHBand="0" w:firstRowFirstColumn="0" w:firstRowLastColumn="0" w:lastRowFirstColumn="0" w:lastRowLastColumn="0"/>
              <w:rPr>
                <w:rtl/>
              </w:rPr>
            </w:pPr>
            <w:r w:rsidRPr="00ED3442">
              <w:t>ECN-Game-Words</w:t>
            </w:r>
          </w:p>
        </w:tc>
        <w:tc>
          <w:tcPr>
            <w:tcW w:w="3523" w:type="dxa"/>
          </w:tcPr>
          <w:p w14:paraId="6FC5DB76" w14:textId="7221DB13" w:rsidR="00520310" w:rsidRPr="00520310" w:rsidRDefault="00ED3442" w:rsidP="00520310">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בנק המילים האפשריות לבחירה במהלך המשחק.</w:t>
            </w:r>
            <w:r>
              <w:rPr>
                <w:rtl/>
              </w:rPr>
              <w:br/>
            </w:r>
            <w:r>
              <w:rPr>
                <w:rFonts w:hint="cs"/>
                <w:rtl/>
              </w:rPr>
              <w:t xml:space="preserve">המילים מופרדות באמצעות תו הרווח ( ). הן אינן חוזרות על עצמן ואפשר להתייחס אליהן </w:t>
            </w:r>
            <w:r>
              <w:rPr>
                <w:rFonts w:hint="cs"/>
              </w:rPr>
              <w:t>AS IS</w:t>
            </w:r>
            <w:r>
              <w:rPr>
                <w:rFonts w:hint="cs"/>
                <w:rtl/>
              </w:rPr>
              <w:t xml:space="preserve"> (אינן דורשות עיבוד נוסף).</w:t>
            </w:r>
          </w:p>
        </w:tc>
      </w:tr>
      <w:tr w:rsidR="00520310" w14:paraId="1114D5F6" w14:textId="77777777" w:rsidTr="00195FFB">
        <w:tc>
          <w:tcPr>
            <w:cnfStyle w:val="001000000000" w:firstRow="0" w:lastRow="0" w:firstColumn="1" w:lastColumn="0" w:oddVBand="0" w:evenVBand="0" w:oddHBand="0" w:evenHBand="0" w:firstRowFirstColumn="0" w:firstRowLastColumn="0" w:lastRowFirstColumn="0" w:lastRowLastColumn="0"/>
            <w:tcW w:w="461" w:type="dxa"/>
            <w:vAlign w:val="center"/>
          </w:tcPr>
          <w:p w14:paraId="1CFA3CC3" w14:textId="2A650EA2" w:rsidR="00520310" w:rsidRPr="00520310" w:rsidRDefault="00520310" w:rsidP="009B3659">
            <w:pPr>
              <w:bidi/>
              <w:jc w:val="center"/>
              <w:rPr>
                <w:rtl/>
              </w:rPr>
            </w:pPr>
            <w:r w:rsidRPr="00520310">
              <w:rPr>
                <w:rFonts w:hint="cs"/>
                <w:rtl/>
              </w:rPr>
              <w:t>2</w:t>
            </w:r>
          </w:p>
        </w:tc>
        <w:tc>
          <w:tcPr>
            <w:tcW w:w="1033" w:type="dxa"/>
            <w:vAlign w:val="center"/>
          </w:tcPr>
          <w:p w14:paraId="46F9B59E" w14:textId="3917DE06" w:rsidR="00520310" w:rsidRDefault="0080406B" w:rsidP="009B3659">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2275" w:type="dxa"/>
            <w:vAlign w:val="center"/>
          </w:tcPr>
          <w:p w14:paraId="74B951C0" w14:textId="0FEB919E" w:rsidR="00520310" w:rsidRDefault="00ED3442" w:rsidP="005471B5">
            <w:pPr>
              <w:bidi/>
              <w:jc w:val="center"/>
              <w:cnfStyle w:val="000000000000" w:firstRow="0" w:lastRow="0" w:firstColumn="0" w:lastColumn="0" w:oddVBand="0" w:evenVBand="0" w:oddHBand="0" w:evenHBand="0" w:firstRowFirstColumn="0" w:firstRowLastColumn="0" w:lastRowFirstColumn="0" w:lastRowLastColumn="0"/>
              <w:rPr>
                <w:rtl/>
              </w:rPr>
            </w:pPr>
            <w:r w:rsidRPr="00ED3442">
              <w:t>ECN-Black-Words</w:t>
            </w:r>
          </w:p>
        </w:tc>
        <w:tc>
          <w:tcPr>
            <w:tcW w:w="3523" w:type="dxa"/>
          </w:tcPr>
          <w:p w14:paraId="04822D69" w14:textId="7715B68F" w:rsidR="00520310" w:rsidRDefault="00ED3442" w:rsidP="005203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בנק המילים האפשריות לבחירה עבור המילים השחורות בלבד.</w:t>
            </w:r>
            <w:r>
              <w:rPr>
                <w:rtl/>
              </w:rPr>
              <w:br/>
            </w:r>
            <w:r>
              <w:rPr>
                <w:rFonts w:hint="cs"/>
                <w:rtl/>
              </w:rPr>
              <w:t xml:space="preserve">המילים מופרדות באמצעות תו הרווח ( ). הן אינן חוזרות על עצמן ואפשר להתייחס אליהן </w:t>
            </w:r>
            <w:r>
              <w:rPr>
                <w:rFonts w:hint="cs"/>
              </w:rPr>
              <w:t>AS IS</w:t>
            </w:r>
            <w:r>
              <w:rPr>
                <w:rFonts w:hint="cs"/>
                <w:rtl/>
              </w:rPr>
              <w:t xml:space="preserve"> (אינן דורשות עיבוד נוסף).</w:t>
            </w:r>
          </w:p>
        </w:tc>
      </w:tr>
    </w:tbl>
    <w:p w14:paraId="000D049A" w14:textId="4624FC4D" w:rsidR="001C4F16" w:rsidRDefault="001C4F16">
      <w:pPr>
        <w:rPr>
          <w:rtl/>
        </w:rPr>
      </w:pPr>
    </w:p>
    <w:p w14:paraId="40DEB39E" w14:textId="77777777" w:rsidR="00195FFB" w:rsidRDefault="00195FFB">
      <w:pPr>
        <w:rPr>
          <w:rtl/>
        </w:rPr>
      </w:pPr>
    </w:p>
    <w:p w14:paraId="2BFA4D34" w14:textId="2B85154C" w:rsidR="00195FFB" w:rsidRDefault="00861FC6" w:rsidP="00195FFB">
      <w:pPr>
        <w:bidi/>
        <w:rPr>
          <w:rtl/>
        </w:rPr>
      </w:pPr>
      <w:r w:rsidRPr="00861FC6">
        <w:rPr>
          <w:rFonts w:cs="Arial"/>
          <w:noProof/>
          <w:rtl/>
        </w:rPr>
        <w:drawing>
          <wp:anchor distT="0" distB="0" distL="114300" distR="114300" simplePos="0" relativeHeight="252007424" behindDoc="0" locked="0" layoutInCell="1" allowOverlap="1" wp14:anchorId="56D31ECF" wp14:editId="43799862">
            <wp:simplePos x="0" y="0"/>
            <wp:positionH relativeFrom="column">
              <wp:posOffset>1363345</wp:posOffset>
            </wp:positionH>
            <wp:positionV relativeFrom="paragraph">
              <wp:posOffset>297180</wp:posOffset>
            </wp:positionV>
            <wp:extent cx="4912360" cy="720090"/>
            <wp:effectExtent l="0" t="0" r="2540" b="3810"/>
            <wp:wrapSquare wrapText="bothSides"/>
            <wp:docPr id="66860316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03167" name="Picture 1" descr="A close up of a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2360" cy="720090"/>
                    </a:xfrm>
                    <a:prstGeom prst="rect">
                      <a:avLst/>
                    </a:prstGeom>
                  </pic:spPr>
                </pic:pic>
              </a:graphicData>
            </a:graphic>
            <wp14:sizeRelH relativeFrom="margin">
              <wp14:pctWidth>0</wp14:pctWidth>
            </wp14:sizeRelH>
            <wp14:sizeRelV relativeFrom="margin">
              <wp14:pctHeight>0</wp14:pctHeight>
            </wp14:sizeRelV>
          </wp:anchor>
        </w:drawing>
      </w:r>
      <w:r w:rsidR="0077504F">
        <w:rPr>
          <w:rFonts w:hint="cs"/>
          <w:rtl/>
        </w:rPr>
        <w:t xml:space="preserve">האלמנט </w:t>
      </w:r>
      <w:r w:rsidR="00195FFB">
        <w:rPr>
          <w:rFonts w:hint="cs"/>
        </w:rPr>
        <w:t>ECN</w:t>
      </w:r>
      <w:r w:rsidR="00195FFB">
        <w:t>-Board</w:t>
      </w:r>
      <w:r w:rsidR="0077504F">
        <w:rPr>
          <w:rFonts w:hint="cs"/>
          <w:rtl/>
        </w:rPr>
        <w:t xml:space="preserve"> </w:t>
      </w:r>
      <w:r w:rsidR="00195FFB">
        <w:rPr>
          <w:rFonts w:hint="cs"/>
          <w:rtl/>
        </w:rPr>
        <w:t>מתאר את מבנה ומתאר לוח המשחק</w:t>
      </w:r>
      <w:r w:rsidR="00195FFB">
        <w:rPr>
          <w:rtl/>
        </w:rPr>
        <w:br/>
      </w:r>
    </w:p>
    <w:p w14:paraId="0E3507DA" w14:textId="4B4F9335" w:rsidR="00195FFB" w:rsidRDefault="00195FFB" w:rsidP="00195FFB">
      <w:pPr>
        <w:bidi/>
        <w:rPr>
          <w:rtl/>
        </w:rPr>
      </w:pPr>
    </w:p>
    <w:p w14:paraId="78477BCD" w14:textId="77777777" w:rsidR="00195FFB" w:rsidRDefault="00195FFB" w:rsidP="00195FFB">
      <w:pPr>
        <w:bidi/>
        <w:rPr>
          <w:rtl/>
        </w:rPr>
      </w:pPr>
    </w:p>
    <w:p w14:paraId="66D8360A" w14:textId="77777777" w:rsidR="00861FC6" w:rsidRDefault="00861FC6" w:rsidP="00861FC6">
      <w:pPr>
        <w:bidi/>
        <w:rPr>
          <w:rtl/>
        </w:rPr>
      </w:pPr>
    </w:p>
    <w:tbl>
      <w:tblPr>
        <w:tblStyle w:val="GridTable4-Accent6"/>
        <w:bidiVisual/>
        <w:tblW w:w="0" w:type="auto"/>
        <w:tblInd w:w="60" w:type="dxa"/>
        <w:tblLook w:val="04A0" w:firstRow="1" w:lastRow="0" w:firstColumn="1" w:lastColumn="0" w:noHBand="0" w:noVBand="1"/>
      </w:tblPr>
      <w:tblGrid>
        <w:gridCol w:w="461"/>
        <w:gridCol w:w="1033"/>
        <w:gridCol w:w="1850"/>
        <w:gridCol w:w="6830"/>
      </w:tblGrid>
      <w:tr w:rsidR="0077504F" w14:paraId="160EEC71" w14:textId="77777777" w:rsidTr="00195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915D37" w14:textId="77777777" w:rsidR="0077504F" w:rsidRPr="00520310" w:rsidRDefault="0077504F" w:rsidP="00400D5F">
            <w:pPr>
              <w:bidi/>
              <w:rPr>
                <w:b w:val="0"/>
                <w:bCs w:val="0"/>
                <w:rtl/>
              </w:rPr>
            </w:pPr>
            <w:r w:rsidRPr="00520310">
              <w:rPr>
                <w:rFonts w:hint="cs"/>
                <w:b w:val="0"/>
                <w:bCs w:val="0"/>
                <w:rtl/>
              </w:rPr>
              <w:t>#</w:t>
            </w:r>
          </w:p>
        </w:tc>
        <w:tc>
          <w:tcPr>
            <w:tcW w:w="1033" w:type="dxa"/>
          </w:tcPr>
          <w:p w14:paraId="45B1D9B4"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52F9963F"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6830" w:type="dxa"/>
          </w:tcPr>
          <w:p w14:paraId="4C05D025" w14:textId="77777777" w:rsidR="0077504F" w:rsidRPr="00520310" w:rsidRDefault="0077504F"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7504F" w14:paraId="652311C6" w14:textId="77777777" w:rsidTr="00195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916C16" w14:textId="77777777" w:rsidR="0077504F" w:rsidRPr="00520310" w:rsidRDefault="0077504F" w:rsidP="00400D5F">
            <w:pPr>
              <w:bidi/>
              <w:jc w:val="center"/>
              <w:rPr>
                <w:rtl/>
              </w:rPr>
            </w:pPr>
            <w:r w:rsidRPr="00520310">
              <w:rPr>
                <w:rFonts w:hint="cs"/>
                <w:rtl/>
              </w:rPr>
              <w:t>1</w:t>
            </w:r>
          </w:p>
        </w:tc>
        <w:tc>
          <w:tcPr>
            <w:tcW w:w="1033" w:type="dxa"/>
            <w:vAlign w:val="center"/>
          </w:tcPr>
          <w:p w14:paraId="46EC7B4F" w14:textId="77777777" w:rsidR="0077504F" w:rsidRPr="00520310" w:rsidRDefault="0077504F"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79434E14" w14:textId="4F6642F6" w:rsidR="0077504F" w:rsidRPr="00520310" w:rsidRDefault="00195FFB" w:rsidP="00400D5F">
            <w:pPr>
              <w:bidi/>
              <w:jc w:val="center"/>
              <w:cnfStyle w:val="000000100000" w:firstRow="0" w:lastRow="0" w:firstColumn="0" w:lastColumn="0" w:oddVBand="0" w:evenVBand="0" w:oddHBand="1" w:evenHBand="0" w:firstRowFirstColumn="0" w:firstRowLastColumn="0" w:lastRowFirstColumn="0" w:lastRowLastColumn="0"/>
              <w:rPr>
                <w:rtl/>
              </w:rPr>
            </w:pPr>
            <w:r w:rsidRPr="00195FFB">
              <w:t>ECN-Board</w:t>
            </w:r>
          </w:p>
        </w:tc>
        <w:tc>
          <w:tcPr>
            <w:tcW w:w="6830" w:type="dxa"/>
          </w:tcPr>
          <w:p w14:paraId="261740F1" w14:textId="727375A5" w:rsidR="0077504F" w:rsidRPr="00520310" w:rsidRDefault="0077504F"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w:t>
            </w:r>
            <w:r w:rsidR="00195FFB">
              <w:rPr>
                <w:rFonts w:hint="cs"/>
                <w:rtl/>
              </w:rPr>
              <w:t>את מבנה לוח המשחק</w:t>
            </w:r>
          </w:p>
        </w:tc>
      </w:tr>
      <w:tr w:rsidR="0077504F" w14:paraId="6D14798C" w14:textId="77777777" w:rsidTr="00195FFB">
        <w:tc>
          <w:tcPr>
            <w:cnfStyle w:val="001000000000" w:firstRow="0" w:lastRow="0" w:firstColumn="1" w:lastColumn="0" w:oddVBand="0" w:evenVBand="0" w:oddHBand="0" w:evenHBand="0" w:firstRowFirstColumn="0" w:firstRowLastColumn="0" w:lastRowFirstColumn="0" w:lastRowLastColumn="0"/>
            <w:tcW w:w="461" w:type="dxa"/>
            <w:vAlign w:val="center"/>
          </w:tcPr>
          <w:p w14:paraId="0D6DC9ED" w14:textId="77777777" w:rsidR="0077504F" w:rsidRPr="00520310" w:rsidRDefault="0077504F" w:rsidP="00400D5F">
            <w:pPr>
              <w:bidi/>
              <w:jc w:val="center"/>
              <w:rPr>
                <w:rtl/>
              </w:rPr>
            </w:pPr>
            <w:r w:rsidRPr="00520310">
              <w:rPr>
                <w:rFonts w:hint="cs"/>
                <w:rtl/>
              </w:rPr>
              <w:t>2</w:t>
            </w:r>
          </w:p>
        </w:tc>
        <w:tc>
          <w:tcPr>
            <w:tcW w:w="1033" w:type="dxa"/>
            <w:vAlign w:val="center"/>
          </w:tcPr>
          <w:p w14:paraId="47E83947" w14:textId="13CC686B" w:rsidR="0077504F" w:rsidRDefault="00195FFB" w:rsidP="00400D5F">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32EA2AC4" w14:textId="1E1F891B" w:rsidR="0077504F" w:rsidRDefault="00195FFB" w:rsidP="00400D5F">
            <w:pPr>
              <w:bidi/>
              <w:jc w:val="center"/>
              <w:cnfStyle w:val="000000000000" w:firstRow="0" w:lastRow="0" w:firstColumn="0" w:lastColumn="0" w:oddVBand="0" w:evenVBand="0" w:oddHBand="0" w:evenHBand="0" w:firstRowFirstColumn="0" w:firstRowLastColumn="0" w:lastRowFirstColumn="0" w:lastRowLastColumn="0"/>
            </w:pPr>
            <w:r w:rsidRPr="00195FFB">
              <w:t>black-cards-count</w:t>
            </w:r>
          </w:p>
        </w:tc>
        <w:tc>
          <w:tcPr>
            <w:tcW w:w="6830" w:type="dxa"/>
          </w:tcPr>
          <w:p w14:paraId="5C77701A" w14:textId="632EA47D" w:rsidR="0077504F" w:rsidRDefault="00195FFB"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כמות המילים השחורות שיופיעו במשחק.</w:t>
            </w:r>
            <w:r>
              <w:rPr>
                <w:rtl/>
              </w:rPr>
              <w:br/>
            </w:r>
            <w:r>
              <w:rPr>
                <w:rFonts w:hint="cs"/>
                <w:rtl/>
              </w:rPr>
              <w:t>מספר שלם חיובי. יכול להיות גם 0.</w:t>
            </w:r>
          </w:p>
        </w:tc>
      </w:tr>
      <w:tr w:rsidR="0077504F" w14:paraId="49A4B5F9" w14:textId="77777777" w:rsidTr="00195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587E379" w14:textId="77777777" w:rsidR="0077504F" w:rsidRPr="00520310" w:rsidRDefault="0077504F" w:rsidP="0077504F">
            <w:pPr>
              <w:bidi/>
              <w:jc w:val="center"/>
              <w:rPr>
                <w:rtl/>
              </w:rPr>
            </w:pPr>
            <w:r w:rsidRPr="00520310">
              <w:rPr>
                <w:rFonts w:hint="cs"/>
                <w:rtl/>
              </w:rPr>
              <w:t>3</w:t>
            </w:r>
          </w:p>
        </w:tc>
        <w:tc>
          <w:tcPr>
            <w:tcW w:w="1033" w:type="dxa"/>
            <w:vAlign w:val="center"/>
          </w:tcPr>
          <w:p w14:paraId="092E7D4A" w14:textId="77777777" w:rsidR="0077504F" w:rsidRDefault="0077504F" w:rsidP="0077504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57893BAD" w14:textId="033DDC1B" w:rsidR="0077504F" w:rsidRDefault="00195FFB" w:rsidP="0077504F">
            <w:pPr>
              <w:bidi/>
              <w:jc w:val="center"/>
              <w:cnfStyle w:val="000000100000" w:firstRow="0" w:lastRow="0" w:firstColumn="0" w:lastColumn="0" w:oddVBand="0" w:evenVBand="0" w:oddHBand="1" w:evenHBand="0" w:firstRowFirstColumn="0" w:firstRowLastColumn="0" w:lastRowFirstColumn="0" w:lastRowLastColumn="0"/>
            </w:pPr>
            <w:r w:rsidRPr="00195FFB">
              <w:t>cards-count</w:t>
            </w:r>
          </w:p>
        </w:tc>
        <w:tc>
          <w:tcPr>
            <w:tcW w:w="6830" w:type="dxa"/>
          </w:tcPr>
          <w:p w14:paraId="46C333BD" w14:textId="0C2D8A98" w:rsidR="0077504F" w:rsidRDefault="00195FFB" w:rsidP="0077504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כמות המילים הרגילות שיופיעו במשחק.</w:t>
            </w:r>
            <w:r>
              <w:rPr>
                <w:rtl/>
              </w:rPr>
              <w:br/>
            </w:r>
            <w:r>
              <w:rPr>
                <w:rFonts w:hint="cs"/>
                <w:rtl/>
              </w:rPr>
              <w:t>מספר שלם חיובי. יכול להיות גם 0.</w:t>
            </w:r>
          </w:p>
        </w:tc>
      </w:tr>
      <w:tr w:rsidR="00634B91" w14:paraId="0EA638DC" w14:textId="77777777" w:rsidTr="00195FFB">
        <w:tc>
          <w:tcPr>
            <w:cnfStyle w:val="001000000000" w:firstRow="0" w:lastRow="0" w:firstColumn="1" w:lastColumn="0" w:oddVBand="0" w:evenVBand="0" w:oddHBand="0" w:evenHBand="0" w:firstRowFirstColumn="0" w:firstRowLastColumn="0" w:lastRowFirstColumn="0" w:lastRowLastColumn="0"/>
            <w:tcW w:w="461" w:type="dxa"/>
            <w:vAlign w:val="center"/>
          </w:tcPr>
          <w:p w14:paraId="580FC2F0" w14:textId="71956EA7" w:rsidR="00634B91" w:rsidRPr="00520310" w:rsidRDefault="00634B91" w:rsidP="00634B91">
            <w:pPr>
              <w:bidi/>
              <w:jc w:val="center"/>
              <w:rPr>
                <w:rtl/>
              </w:rPr>
            </w:pPr>
            <w:r>
              <w:rPr>
                <w:rFonts w:hint="cs"/>
                <w:rtl/>
              </w:rPr>
              <w:t>4</w:t>
            </w:r>
          </w:p>
        </w:tc>
        <w:tc>
          <w:tcPr>
            <w:tcW w:w="1033" w:type="dxa"/>
            <w:vAlign w:val="center"/>
          </w:tcPr>
          <w:p w14:paraId="6FB66207" w14:textId="651A3F00" w:rsidR="00634B91" w:rsidRDefault="00634B91" w:rsidP="00634B91">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850" w:type="dxa"/>
            <w:vAlign w:val="center"/>
          </w:tcPr>
          <w:p w14:paraId="42DB9583" w14:textId="062E8BCC" w:rsidR="00634B91" w:rsidRDefault="00195FFB" w:rsidP="00634B91">
            <w:pPr>
              <w:bidi/>
              <w:jc w:val="center"/>
              <w:cnfStyle w:val="000000000000" w:firstRow="0" w:lastRow="0" w:firstColumn="0" w:lastColumn="0" w:oddVBand="0" w:evenVBand="0" w:oddHBand="0" w:evenHBand="0" w:firstRowFirstColumn="0" w:firstRowLastColumn="0" w:lastRowFirstColumn="0" w:lastRowLastColumn="0"/>
            </w:pPr>
            <w:r w:rsidRPr="00195FFB">
              <w:t>ECN-Layout</w:t>
            </w:r>
          </w:p>
        </w:tc>
        <w:tc>
          <w:tcPr>
            <w:tcW w:w="6830" w:type="dxa"/>
          </w:tcPr>
          <w:p w14:paraId="7D039CE0" w14:textId="54E4BD11" w:rsidR="00634B91" w:rsidRDefault="00195FFB"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הדרך שבה יש למקם את הקלפים של לוח המשחק במרחב.</w:t>
            </w:r>
            <w:r>
              <w:rPr>
                <w:rtl/>
              </w:rPr>
              <w:br/>
            </w:r>
            <w:r>
              <w:rPr>
                <w:rFonts w:hint="cs"/>
                <w:rtl/>
              </w:rPr>
              <w:t>את הקלפים מסדרים על פי השורות (בסיום חלוקת קלפים בשורה אחת (ככמות העמודות) פותחים שורה חדשה. כתוצאה מכך ייתכן והשורה האחרונה לא תהיה מלאה.</w:t>
            </w:r>
          </w:p>
        </w:tc>
      </w:tr>
      <w:tr w:rsidR="00634B91" w14:paraId="54D6C26B" w14:textId="77777777" w:rsidTr="00195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EE5E2E7" w14:textId="2F51EA00" w:rsidR="00634B91" w:rsidRPr="00520310" w:rsidRDefault="00634B91" w:rsidP="00634B91">
            <w:pPr>
              <w:bidi/>
              <w:jc w:val="center"/>
              <w:rPr>
                <w:rtl/>
              </w:rPr>
            </w:pPr>
            <w:r>
              <w:rPr>
                <w:rFonts w:hint="cs"/>
                <w:rtl/>
              </w:rPr>
              <w:t>5</w:t>
            </w:r>
          </w:p>
        </w:tc>
        <w:tc>
          <w:tcPr>
            <w:tcW w:w="1033" w:type="dxa"/>
            <w:vAlign w:val="center"/>
          </w:tcPr>
          <w:p w14:paraId="643EA2C4" w14:textId="36B1EA23" w:rsidR="00634B91" w:rsidRDefault="00195FFB" w:rsidP="00634B91">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51F713CA" w14:textId="1D3F52C8" w:rsidR="00634B91" w:rsidRPr="003D408D" w:rsidRDefault="00195FFB" w:rsidP="00634B91">
            <w:pPr>
              <w:bidi/>
              <w:jc w:val="center"/>
              <w:cnfStyle w:val="000000100000" w:firstRow="0" w:lastRow="0" w:firstColumn="0" w:lastColumn="0" w:oddVBand="0" w:evenVBand="0" w:oddHBand="1" w:evenHBand="0" w:firstRowFirstColumn="0" w:firstRowLastColumn="0" w:lastRowFirstColumn="0" w:lastRowLastColumn="0"/>
            </w:pPr>
            <w:r w:rsidRPr="00195FFB">
              <w:t>rows</w:t>
            </w:r>
          </w:p>
        </w:tc>
        <w:tc>
          <w:tcPr>
            <w:tcW w:w="6830" w:type="dxa"/>
          </w:tcPr>
          <w:p w14:paraId="0EBF1D61" w14:textId="20BB8540" w:rsidR="00634B91" w:rsidRDefault="00634B91" w:rsidP="00634B91">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w:t>
            </w:r>
            <w:r w:rsidR="00195FFB">
              <w:rPr>
                <w:rFonts w:hint="cs"/>
                <w:rtl/>
              </w:rPr>
              <w:t>מספר השורות. מספר חיובי שלם גדול או שווה ל 1 (&gt;= 1)</w:t>
            </w:r>
          </w:p>
        </w:tc>
      </w:tr>
      <w:tr w:rsidR="00634B91" w14:paraId="1103FAB2" w14:textId="77777777" w:rsidTr="00195FFB">
        <w:tc>
          <w:tcPr>
            <w:cnfStyle w:val="001000000000" w:firstRow="0" w:lastRow="0" w:firstColumn="1" w:lastColumn="0" w:oddVBand="0" w:evenVBand="0" w:oddHBand="0" w:evenHBand="0" w:firstRowFirstColumn="0" w:firstRowLastColumn="0" w:lastRowFirstColumn="0" w:lastRowLastColumn="0"/>
            <w:tcW w:w="461" w:type="dxa"/>
            <w:vAlign w:val="center"/>
          </w:tcPr>
          <w:p w14:paraId="2C6A2955" w14:textId="0A3565EA" w:rsidR="00634B91" w:rsidRDefault="00634B91" w:rsidP="00634B91">
            <w:pPr>
              <w:bidi/>
              <w:jc w:val="center"/>
              <w:rPr>
                <w:rtl/>
              </w:rPr>
            </w:pPr>
            <w:r>
              <w:rPr>
                <w:rFonts w:hint="cs"/>
                <w:rtl/>
              </w:rPr>
              <w:t>6</w:t>
            </w:r>
          </w:p>
        </w:tc>
        <w:tc>
          <w:tcPr>
            <w:tcW w:w="1033" w:type="dxa"/>
            <w:vAlign w:val="center"/>
          </w:tcPr>
          <w:p w14:paraId="7FC07199" w14:textId="2B057589" w:rsidR="00634B91" w:rsidRDefault="00195FFB" w:rsidP="00634B91">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14D304FA" w14:textId="0D96FF99" w:rsidR="00634B91" w:rsidRDefault="00195FFB" w:rsidP="00634B91">
            <w:pPr>
              <w:bidi/>
              <w:jc w:val="center"/>
              <w:cnfStyle w:val="000000000000" w:firstRow="0" w:lastRow="0" w:firstColumn="0" w:lastColumn="0" w:oddVBand="0" w:evenVBand="0" w:oddHBand="0" w:evenHBand="0" w:firstRowFirstColumn="0" w:firstRowLastColumn="0" w:lastRowFirstColumn="0" w:lastRowLastColumn="0"/>
            </w:pPr>
            <w:r w:rsidRPr="00195FFB">
              <w:t>column</w:t>
            </w:r>
          </w:p>
        </w:tc>
        <w:tc>
          <w:tcPr>
            <w:tcW w:w="6830" w:type="dxa"/>
          </w:tcPr>
          <w:p w14:paraId="7E72B12D" w14:textId="0A2E1044" w:rsidR="00634B91" w:rsidRDefault="00195FFB" w:rsidP="00634B91">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מספר העמודות. מספר חיובי שלם גדול או שווה ל 1 (&gt;= 1)</w:t>
            </w:r>
          </w:p>
        </w:tc>
      </w:tr>
    </w:tbl>
    <w:p w14:paraId="48ECE9FA" w14:textId="77777777" w:rsidR="00902E85" w:rsidRDefault="00902E85" w:rsidP="00902E85">
      <w:pPr>
        <w:bidi/>
        <w:rPr>
          <w:rtl/>
        </w:rPr>
      </w:pPr>
    </w:p>
    <w:p w14:paraId="305D2711" w14:textId="441C2BB0" w:rsidR="00902E85" w:rsidRDefault="00902E85" w:rsidP="00902E85">
      <w:pPr>
        <w:bidi/>
        <w:rPr>
          <w:rtl/>
        </w:rPr>
      </w:pPr>
      <w:r>
        <w:rPr>
          <w:rFonts w:hint="cs"/>
          <w:rtl/>
        </w:rPr>
        <w:t xml:space="preserve">האלמנט </w:t>
      </w:r>
      <w:r w:rsidR="00861FC6">
        <w:rPr>
          <w:b/>
          <w:bCs/>
        </w:rPr>
        <w:t>ECN-Team1(2)</w:t>
      </w:r>
      <w:r w:rsidR="00861FC6">
        <w:rPr>
          <w:rFonts w:hint="cs"/>
          <w:rtl/>
        </w:rPr>
        <w:t xml:space="preserve"> מתאר את הפרטים של צוות במשחק.</w:t>
      </w:r>
    </w:p>
    <w:p w14:paraId="5D9D4B14" w14:textId="008C778F" w:rsidR="00902E85" w:rsidRDefault="00861FC6" w:rsidP="00902E85">
      <w:pPr>
        <w:bidi/>
        <w:rPr>
          <w:rtl/>
        </w:rPr>
      </w:pPr>
      <w:r w:rsidRPr="00861FC6">
        <w:rPr>
          <w:rFonts w:cs="Arial"/>
          <w:noProof/>
          <w:rtl/>
        </w:rPr>
        <w:drawing>
          <wp:anchor distT="0" distB="0" distL="114300" distR="114300" simplePos="0" relativeHeight="252008448" behindDoc="0" locked="0" layoutInCell="1" allowOverlap="1" wp14:anchorId="27D35FA6" wp14:editId="0B8FFADE">
            <wp:simplePos x="0" y="0"/>
            <wp:positionH relativeFrom="column">
              <wp:posOffset>1901825</wp:posOffset>
            </wp:positionH>
            <wp:positionV relativeFrom="paragraph">
              <wp:posOffset>-2540</wp:posOffset>
            </wp:positionV>
            <wp:extent cx="4938188" cy="411516"/>
            <wp:effectExtent l="0" t="0" r="0" b="7620"/>
            <wp:wrapSquare wrapText="bothSides"/>
            <wp:docPr id="213574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2791" name=""/>
                    <pic:cNvPicPr/>
                  </pic:nvPicPr>
                  <pic:blipFill>
                    <a:blip r:embed="rId16">
                      <a:extLst>
                        <a:ext uri="{28A0092B-C50C-407E-A947-70E740481C1C}">
                          <a14:useLocalDpi xmlns:a14="http://schemas.microsoft.com/office/drawing/2010/main" val="0"/>
                        </a:ext>
                      </a:extLst>
                    </a:blip>
                    <a:stretch>
                      <a:fillRect/>
                    </a:stretch>
                  </pic:blipFill>
                  <pic:spPr>
                    <a:xfrm>
                      <a:off x="0" y="0"/>
                      <a:ext cx="4938188" cy="411516"/>
                    </a:xfrm>
                    <a:prstGeom prst="rect">
                      <a:avLst/>
                    </a:prstGeom>
                  </pic:spPr>
                </pic:pic>
              </a:graphicData>
            </a:graphic>
          </wp:anchor>
        </w:drawing>
      </w:r>
    </w:p>
    <w:p w14:paraId="3E4114B4" w14:textId="77777777" w:rsidR="0077504F" w:rsidRDefault="0077504F" w:rsidP="0077504F">
      <w:pPr>
        <w:bidi/>
        <w:rPr>
          <w:rtl/>
        </w:rPr>
      </w:pPr>
    </w:p>
    <w:tbl>
      <w:tblPr>
        <w:tblStyle w:val="GridTable4-Accent6"/>
        <w:bidiVisual/>
        <w:tblW w:w="0" w:type="auto"/>
        <w:tblInd w:w="30" w:type="dxa"/>
        <w:tblLook w:val="04A0" w:firstRow="1" w:lastRow="0" w:firstColumn="1" w:lastColumn="0" w:noHBand="0" w:noVBand="1"/>
      </w:tblPr>
      <w:tblGrid>
        <w:gridCol w:w="461"/>
        <w:gridCol w:w="1033"/>
        <w:gridCol w:w="1850"/>
        <w:gridCol w:w="7084"/>
      </w:tblGrid>
      <w:tr w:rsidR="00902E85" w14:paraId="31654F93" w14:textId="77777777" w:rsidTr="0086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B51E1D0" w14:textId="77777777" w:rsidR="00902E85" w:rsidRPr="00520310" w:rsidRDefault="00902E85" w:rsidP="00400D5F">
            <w:pPr>
              <w:bidi/>
              <w:rPr>
                <w:b w:val="0"/>
                <w:bCs w:val="0"/>
                <w:rtl/>
              </w:rPr>
            </w:pPr>
            <w:r w:rsidRPr="00520310">
              <w:rPr>
                <w:rFonts w:hint="cs"/>
                <w:b w:val="0"/>
                <w:bCs w:val="0"/>
                <w:rtl/>
              </w:rPr>
              <w:t>#</w:t>
            </w:r>
          </w:p>
        </w:tc>
        <w:tc>
          <w:tcPr>
            <w:tcW w:w="1033" w:type="dxa"/>
          </w:tcPr>
          <w:p w14:paraId="6F50C865"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850" w:type="dxa"/>
          </w:tcPr>
          <w:p w14:paraId="0924B0BF"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084" w:type="dxa"/>
          </w:tcPr>
          <w:p w14:paraId="5F9D5225" w14:textId="77777777" w:rsidR="00902E85" w:rsidRPr="00520310" w:rsidRDefault="00902E85"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902E85" w14:paraId="35DC3F56" w14:textId="77777777" w:rsidTr="0086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6AA9717" w14:textId="77777777" w:rsidR="00902E85" w:rsidRPr="00520310" w:rsidRDefault="00902E85" w:rsidP="00400D5F">
            <w:pPr>
              <w:bidi/>
              <w:jc w:val="center"/>
              <w:rPr>
                <w:rtl/>
              </w:rPr>
            </w:pPr>
            <w:r w:rsidRPr="00520310">
              <w:rPr>
                <w:rFonts w:hint="cs"/>
                <w:rtl/>
              </w:rPr>
              <w:t>1</w:t>
            </w:r>
          </w:p>
        </w:tc>
        <w:tc>
          <w:tcPr>
            <w:tcW w:w="1033" w:type="dxa"/>
            <w:vAlign w:val="center"/>
          </w:tcPr>
          <w:p w14:paraId="29731B48" w14:textId="77777777" w:rsidR="00902E85" w:rsidRPr="00520310" w:rsidRDefault="00902E85"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850" w:type="dxa"/>
            <w:vAlign w:val="center"/>
          </w:tcPr>
          <w:p w14:paraId="3FEA6F66" w14:textId="06493087" w:rsidR="00902E85" w:rsidRPr="00520310" w:rsidRDefault="00861FC6" w:rsidP="00400D5F">
            <w:pPr>
              <w:bidi/>
              <w:jc w:val="center"/>
              <w:cnfStyle w:val="000000100000" w:firstRow="0" w:lastRow="0" w:firstColumn="0" w:lastColumn="0" w:oddVBand="0" w:evenVBand="0" w:oddHBand="1" w:evenHBand="0" w:firstRowFirstColumn="0" w:firstRowLastColumn="0" w:lastRowFirstColumn="0" w:lastRowLastColumn="0"/>
              <w:rPr>
                <w:rtl/>
              </w:rPr>
            </w:pPr>
            <w:r w:rsidRPr="00861FC6">
              <w:t>ECN-Team1</w:t>
            </w:r>
          </w:p>
        </w:tc>
        <w:tc>
          <w:tcPr>
            <w:tcW w:w="7084" w:type="dxa"/>
          </w:tcPr>
          <w:p w14:paraId="1FC07885" w14:textId="09D5E125" w:rsidR="00902E85" w:rsidRPr="00520310" w:rsidRDefault="00861FC6"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פרטי הצוות. יכולים וצריכים להיות בדיוק 2 צוותים והאלמנט ייקרא בהתאם (</w:t>
            </w:r>
            <w:r>
              <w:t>Team1</w:t>
            </w:r>
            <w:r>
              <w:rPr>
                <w:rFonts w:hint="cs"/>
                <w:rtl/>
              </w:rPr>
              <w:t xml:space="preserve"> ו </w:t>
            </w:r>
            <w:r>
              <w:t>Team2</w:t>
            </w:r>
            <w:r>
              <w:rPr>
                <w:rFonts w:hint="cs"/>
                <w:rtl/>
              </w:rPr>
              <w:t>)</w:t>
            </w:r>
          </w:p>
        </w:tc>
      </w:tr>
      <w:tr w:rsidR="00902E85" w14:paraId="41326A8E" w14:textId="77777777" w:rsidTr="00861FC6">
        <w:tc>
          <w:tcPr>
            <w:cnfStyle w:val="001000000000" w:firstRow="0" w:lastRow="0" w:firstColumn="1" w:lastColumn="0" w:oddVBand="0" w:evenVBand="0" w:oddHBand="0" w:evenHBand="0" w:firstRowFirstColumn="0" w:firstRowLastColumn="0" w:lastRowFirstColumn="0" w:lastRowLastColumn="0"/>
            <w:tcW w:w="461" w:type="dxa"/>
            <w:vAlign w:val="center"/>
          </w:tcPr>
          <w:p w14:paraId="3BC02880" w14:textId="77777777" w:rsidR="00902E85" w:rsidRPr="00520310" w:rsidRDefault="00902E85" w:rsidP="00902E85">
            <w:pPr>
              <w:bidi/>
              <w:jc w:val="center"/>
              <w:rPr>
                <w:rtl/>
              </w:rPr>
            </w:pPr>
            <w:r w:rsidRPr="00520310">
              <w:rPr>
                <w:rFonts w:hint="cs"/>
                <w:rtl/>
              </w:rPr>
              <w:t>3</w:t>
            </w:r>
          </w:p>
        </w:tc>
        <w:tc>
          <w:tcPr>
            <w:tcW w:w="1033" w:type="dxa"/>
            <w:vAlign w:val="center"/>
          </w:tcPr>
          <w:p w14:paraId="55DE8C5E" w14:textId="27209F11" w:rsidR="00902E85" w:rsidRDefault="00902E85" w:rsidP="00902E8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850" w:type="dxa"/>
            <w:vAlign w:val="center"/>
          </w:tcPr>
          <w:p w14:paraId="55BBD221" w14:textId="313E0110" w:rsidR="00902E85" w:rsidRDefault="00902E85" w:rsidP="00902E85">
            <w:pPr>
              <w:bidi/>
              <w:jc w:val="center"/>
              <w:cnfStyle w:val="000000000000" w:firstRow="0" w:lastRow="0" w:firstColumn="0" w:lastColumn="0" w:oddVBand="0" w:evenVBand="0" w:oddHBand="0" w:evenHBand="0" w:firstRowFirstColumn="0" w:firstRowLastColumn="0" w:lastRowFirstColumn="0" w:lastRowLastColumn="0"/>
            </w:pPr>
            <w:r>
              <w:t>name</w:t>
            </w:r>
          </w:p>
        </w:tc>
        <w:tc>
          <w:tcPr>
            <w:tcW w:w="7084" w:type="dxa"/>
          </w:tcPr>
          <w:p w14:paraId="21792FFB" w14:textId="1909D353" w:rsidR="00902E85" w:rsidRDefault="00902E85" w:rsidP="00902E8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w:t>
            </w:r>
            <w:r w:rsidR="00861FC6">
              <w:rPr>
                <w:rFonts w:hint="cs"/>
                <w:rtl/>
              </w:rPr>
              <w:t>הצוות</w:t>
            </w:r>
            <w:r>
              <w:rPr>
                <w:rFonts w:hint="cs"/>
                <w:rtl/>
              </w:rPr>
              <w:t>.</w:t>
            </w:r>
            <w:r w:rsidR="00861FC6">
              <w:rPr>
                <w:rFonts w:hint="cs"/>
                <w:rtl/>
              </w:rPr>
              <w:t xml:space="preserve"> ה</w:t>
            </w:r>
            <w:r>
              <w:rPr>
                <w:rFonts w:hint="cs"/>
                <w:rtl/>
              </w:rPr>
              <w:t xml:space="preserve">שם יכיל מחרוזת תווים </w:t>
            </w:r>
            <w:r w:rsidR="00861FC6">
              <w:rPr>
                <w:rFonts w:hint="cs"/>
                <w:rtl/>
              </w:rPr>
              <w:t xml:space="preserve">רגילה. יכול להכיל </w:t>
            </w:r>
            <w:r w:rsidR="00861FC6" w:rsidRPr="00861FC6">
              <w:rPr>
                <w:rFonts w:hint="cs"/>
                <w:rtl/>
              </w:rPr>
              <w:t>ר</w:t>
            </w:r>
            <w:r w:rsidRPr="00861FC6">
              <w:rPr>
                <w:rFonts w:hint="cs"/>
                <w:rtl/>
              </w:rPr>
              <w:t>ווחים</w:t>
            </w:r>
          </w:p>
        </w:tc>
      </w:tr>
      <w:tr w:rsidR="00902E85" w14:paraId="64D05FDA" w14:textId="77777777" w:rsidTr="0086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62E902B" w14:textId="77777777" w:rsidR="00902E85" w:rsidRPr="00520310" w:rsidRDefault="00902E85" w:rsidP="00400D5F">
            <w:pPr>
              <w:bidi/>
              <w:jc w:val="center"/>
              <w:rPr>
                <w:rtl/>
              </w:rPr>
            </w:pPr>
            <w:r>
              <w:rPr>
                <w:rFonts w:hint="cs"/>
                <w:rtl/>
              </w:rPr>
              <w:t>4</w:t>
            </w:r>
          </w:p>
        </w:tc>
        <w:tc>
          <w:tcPr>
            <w:tcW w:w="1033" w:type="dxa"/>
            <w:vAlign w:val="center"/>
          </w:tcPr>
          <w:p w14:paraId="035D9F83" w14:textId="6C37F1D2" w:rsidR="00902E85" w:rsidRDefault="00861FC6" w:rsidP="00400D5F">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850" w:type="dxa"/>
            <w:vAlign w:val="center"/>
          </w:tcPr>
          <w:p w14:paraId="39BD088E" w14:textId="7C57FE4E" w:rsidR="00902E85" w:rsidRPr="003D408D" w:rsidRDefault="00861FC6" w:rsidP="00400D5F">
            <w:pPr>
              <w:bidi/>
              <w:jc w:val="center"/>
              <w:cnfStyle w:val="000000100000" w:firstRow="0" w:lastRow="0" w:firstColumn="0" w:lastColumn="0" w:oddVBand="0" w:evenVBand="0" w:oddHBand="1" w:evenHBand="0" w:firstRowFirstColumn="0" w:firstRowLastColumn="0" w:lastRowFirstColumn="0" w:lastRowLastColumn="0"/>
            </w:pPr>
            <w:r w:rsidRPr="00861FC6">
              <w:t>cards-count</w:t>
            </w:r>
          </w:p>
        </w:tc>
        <w:tc>
          <w:tcPr>
            <w:tcW w:w="7084" w:type="dxa"/>
          </w:tcPr>
          <w:p w14:paraId="23FE109F" w14:textId="6251B3BC" w:rsidR="00902E85" w:rsidRDefault="00861FC6"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כמות הקלפים שצוות זה מקבל. מספר חיובי שלם הגדול או שווה ל 1 (&gt;= 1)</w:t>
            </w:r>
          </w:p>
        </w:tc>
      </w:tr>
    </w:tbl>
    <w:p w14:paraId="3393EFDE" w14:textId="77777777" w:rsidR="001C4F16" w:rsidRDefault="001C4F16">
      <w:pPr>
        <w:rPr>
          <w:rFonts w:asciiTheme="majorHAnsi" w:eastAsiaTheme="majorEastAsia" w:hAnsiTheme="majorHAnsi" w:cstheme="majorBidi"/>
          <w:color w:val="2E74B5" w:themeColor="accent1" w:themeShade="BF"/>
          <w:sz w:val="26"/>
          <w:szCs w:val="26"/>
          <w:rtl/>
        </w:rPr>
      </w:pPr>
      <w:r>
        <w:rPr>
          <w:rtl/>
        </w:rPr>
        <w:br w:type="page"/>
      </w:r>
    </w:p>
    <w:p w14:paraId="2AFBA6C8" w14:textId="65A63033" w:rsidR="006306D9" w:rsidRPr="006306D9" w:rsidRDefault="006306D9" w:rsidP="00902E85">
      <w:pPr>
        <w:pStyle w:val="Heading2"/>
        <w:bidi/>
        <w:rPr>
          <w:rtl/>
        </w:rPr>
      </w:pPr>
      <w:bookmarkStart w:id="113" w:name="_Toc162699386"/>
      <w:r>
        <w:rPr>
          <w:rFonts w:hint="cs"/>
          <w:rtl/>
        </w:rPr>
        <w:lastRenderedPageBreak/>
        <w:t>סכמה</w:t>
      </w:r>
      <w:bookmarkStart w:id="114" w:name="ex2_scheme"/>
      <w:bookmarkEnd w:id="114"/>
      <w:r>
        <w:rPr>
          <w:rFonts w:hint="cs"/>
          <w:rtl/>
        </w:rPr>
        <w:t xml:space="preserve"> תרגיל 2</w:t>
      </w:r>
      <w:bookmarkEnd w:id="113"/>
    </w:p>
    <w:p w14:paraId="4126F1B4" w14:textId="784EEA29" w:rsidR="00870A5A" w:rsidRDefault="00870A5A" w:rsidP="006306D9">
      <w:pPr>
        <w:bidi/>
        <w:rPr>
          <w:rFonts w:eastAsiaTheme="majorEastAsia"/>
          <w:rtl/>
        </w:rPr>
      </w:pPr>
      <w:r>
        <w:rPr>
          <w:rFonts w:eastAsiaTheme="majorEastAsia" w:hint="cs"/>
          <w:rtl/>
        </w:rPr>
        <w:t>סכמה זו מכיל</w:t>
      </w:r>
      <w:r w:rsidR="00861FC6">
        <w:rPr>
          <w:rFonts w:eastAsiaTheme="majorEastAsia" w:hint="cs"/>
          <w:rtl/>
        </w:rPr>
        <w:t>ה</w:t>
      </w:r>
      <w:r w:rsidR="00754DB8">
        <w:rPr>
          <w:rFonts w:eastAsiaTheme="majorEastAsia" w:hint="cs"/>
          <w:rtl/>
        </w:rPr>
        <w:t xml:space="preserve"> מספר </w:t>
      </w:r>
      <w:r>
        <w:rPr>
          <w:rFonts w:eastAsiaTheme="majorEastAsia" w:hint="cs"/>
          <w:rtl/>
        </w:rPr>
        <w:t>שינויים מרכזיים:</w:t>
      </w:r>
    </w:p>
    <w:p w14:paraId="70338B53" w14:textId="422B4017" w:rsidR="001F6F8E" w:rsidRPr="001C4F16" w:rsidRDefault="00861FC6" w:rsidP="001C4F16">
      <w:pPr>
        <w:pStyle w:val="ListParagraph"/>
        <w:numPr>
          <w:ilvl w:val="0"/>
          <w:numId w:val="108"/>
        </w:numPr>
        <w:bidi/>
        <w:rPr>
          <w:rFonts w:eastAsiaTheme="majorEastAsia"/>
          <w:rtl/>
        </w:rPr>
      </w:pPr>
      <w:r>
        <w:rPr>
          <w:rFonts w:eastAsiaTheme="majorEastAsia" w:hint="cs"/>
          <w:b/>
          <w:bCs/>
          <w:rtl/>
        </w:rPr>
        <w:t>שם המשחק</w:t>
      </w:r>
      <w:r>
        <w:rPr>
          <w:rFonts w:eastAsiaTheme="majorEastAsia"/>
          <w:b/>
          <w:bCs/>
          <w:rtl/>
        </w:rPr>
        <w:br/>
      </w:r>
      <w:r>
        <w:rPr>
          <w:rFonts w:eastAsiaTheme="majorEastAsia" w:hint="cs"/>
          <w:b/>
          <w:bCs/>
          <w:rtl/>
        </w:rPr>
        <w:t>ה</w:t>
      </w:r>
      <w:r w:rsidR="00870A5A" w:rsidRPr="001C4F16">
        <w:rPr>
          <w:rFonts w:eastAsiaTheme="majorEastAsia" w:hint="cs"/>
          <w:rtl/>
        </w:rPr>
        <w:t xml:space="preserve">אלמנט </w:t>
      </w:r>
      <w:r>
        <w:rPr>
          <w:rFonts w:eastAsiaTheme="majorEastAsia" w:hint="cs"/>
          <w:rtl/>
        </w:rPr>
        <w:t>הראשי (</w:t>
      </w:r>
      <w:r w:rsidRPr="00861FC6">
        <w:rPr>
          <w:rFonts w:eastAsiaTheme="majorEastAsia"/>
          <w:b/>
          <w:bCs/>
        </w:rPr>
        <w:t>ECN-Game</w:t>
      </w:r>
      <w:r>
        <w:rPr>
          <w:rFonts w:eastAsiaTheme="majorEastAsia" w:hint="cs"/>
          <w:rtl/>
        </w:rPr>
        <w:t xml:space="preserve">) מכיל גם </w:t>
      </w:r>
      <w:r>
        <w:rPr>
          <w:rFonts w:eastAsiaTheme="majorEastAsia"/>
        </w:rPr>
        <w:t>attribute</w:t>
      </w:r>
      <w:r>
        <w:rPr>
          <w:rFonts w:eastAsiaTheme="majorEastAsia" w:hint="cs"/>
          <w:rtl/>
        </w:rPr>
        <w:t xml:space="preserve"> חדש בשם </w:t>
      </w:r>
      <w:r>
        <w:rPr>
          <w:rFonts w:eastAsiaTheme="majorEastAsia"/>
        </w:rPr>
        <w:t>name</w:t>
      </w:r>
      <w:r>
        <w:rPr>
          <w:rFonts w:eastAsiaTheme="majorEastAsia" w:hint="cs"/>
          <w:rtl/>
        </w:rPr>
        <w:t xml:space="preserve"> המהווה את שם המשחק.</w:t>
      </w:r>
      <w:r>
        <w:rPr>
          <w:rFonts w:eastAsiaTheme="majorEastAsia"/>
          <w:rtl/>
        </w:rPr>
        <w:br/>
      </w:r>
      <w:r>
        <w:rPr>
          <w:rFonts w:hint="cs"/>
          <w:rtl/>
        </w:rPr>
        <w:t xml:space="preserve">השם יכיל מחרוזת תווים רגילה. יכול להכיל </w:t>
      </w:r>
      <w:r w:rsidRPr="00861FC6">
        <w:rPr>
          <w:rFonts w:hint="cs"/>
          <w:rtl/>
        </w:rPr>
        <w:t>רווחים</w:t>
      </w:r>
      <w:r>
        <w:rPr>
          <w:rFonts w:hint="cs"/>
          <w:rtl/>
        </w:rPr>
        <w:t>.</w:t>
      </w:r>
      <w:r>
        <w:rPr>
          <w:rtl/>
        </w:rPr>
        <w:br/>
      </w:r>
      <w:r w:rsidRPr="00861FC6">
        <w:rPr>
          <w:rFonts w:eastAsiaTheme="majorEastAsia" w:cs="Arial"/>
          <w:noProof/>
          <w:rtl/>
        </w:rPr>
        <w:drawing>
          <wp:inline distT="0" distB="0" distL="0" distR="0" wp14:anchorId="10467C17" wp14:editId="05D4D37E">
            <wp:extent cx="2397760" cy="259707"/>
            <wp:effectExtent l="0" t="0" r="2540" b="7620"/>
            <wp:docPr id="160365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57393" name=""/>
                    <pic:cNvPicPr/>
                  </pic:nvPicPr>
                  <pic:blipFill>
                    <a:blip r:embed="rId17"/>
                    <a:stretch>
                      <a:fillRect/>
                    </a:stretch>
                  </pic:blipFill>
                  <pic:spPr>
                    <a:xfrm>
                      <a:off x="0" y="0"/>
                      <a:ext cx="2435474" cy="263792"/>
                    </a:xfrm>
                    <a:prstGeom prst="rect">
                      <a:avLst/>
                    </a:prstGeom>
                  </pic:spPr>
                </pic:pic>
              </a:graphicData>
            </a:graphic>
          </wp:inline>
        </w:drawing>
      </w:r>
    </w:p>
    <w:p w14:paraId="2DD624B1" w14:textId="0C565803" w:rsidR="00754DB8" w:rsidRPr="001C4F16" w:rsidRDefault="00861FC6" w:rsidP="001C4F16">
      <w:pPr>
        <w:pStyle w:val="ListParagraph"/>
        <w:numPr>
          <w:ilvl w:val="0"/>
          <w:numId w:val="108"/>
        </w:numPr>
        <w:bidi/>
        <w:rPr>
          <w:rFonts w:eastAsiaTheme="majorEastAsia"/>
          <w:b/>
          <w:bCs/>
          <w:rtl/>
        </w:rPr>
      </w:pPr>
      <w:r>
        <w:rPr>
          <w:rFonts w:eastAsiaTheme="majorEastAsia" w:hint="cs"/>
          <w:b/>
          <w:bCs/>
          <w:rtl/>
        </w:rPr>
        <w:t>מספר צוותים במשחק</w:t>
      </w:r>
    </w:p>
    <w:p w14:paraId="4BBD8A4C" w14:textId="0BC4B503" w:rsidR="00754DB8" w:rsidRDefault="00AC4819" w:rsidP="00861FC6">
      <w:pPr>
        <w:bidi/>
        <w:ind w:left="360"/>
        <w:rPr>
          <w:rFonts w:eastAsiaTheme="majorEastAsia"/>
          <w:rtl/>
        </w:rPr>
      </w:pPr>
      <w:r w:rsidRPr="00AC4819">
        <w:rPr>
          <w:rFonts w:eastAsiaTheme="majorEastAsia" w:cs="Arial"/>
          <w:noProof/>
          <w:rtl/>
        </w:rPr>
        <w:drawing>
          <wp:anchor distT="0" distB="0" distL="114300" distR="114300" simplePos="0" relativeHeight="252009472" behindDoc="0" locked="0" layoutInCell="1" allowOverlap="1" wp14:anchorId="24969263" wp14:editId="04D02D15">
            <wp:simplePos x="0" y="0"/>
            <wp:positionH relativeFrom="column">
              <wp:posOffset>581025</wp:posOffset>
            </wp:positionH>
            <wp:positionV relativeFrom="paragraph">
              <wp:posOffset>378460</wp:posOffset>
            </wp:positionV>
            <wp:extent cx="6002655" cy="766445"/>
            <wp:effectExtent l="0" t="0" r="0" b="0"/>
            <wp:wrapSquare wrapText="bothSides"/>
            <wp:docPr id="2010015572" name="Picture 1" descr="A math equations with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15572" name="Picture 1" descr="A math equations with red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002655" cy="766445"/>
                    </a:xfrm>
                    <a:prstGeom prst="rect">
                      <a:avLst/>
                    </a:prstGeom>
                  </pic:spPr>
                </pic:pic>
              </a:graphicData>
            </a:graphic>
            <wp14:sizeRelH relativeFrom="margin">
              <wp14:pctWidth>0</wp14:pctWidth>
            </wp14:sizeRelH>
            <wp14:sizeRelV relativeFrom="margin">
              <wp14:pctHeight>0</wp14:pctHeight>
            </wp14:sizeRelV>
          </wp:anchor>
        </w:drawing>
      </w:r>
      <w:r w:rsidR="00754DB8">
        <w:rPr>
          <w:rFonts w:eastAsiaTheme="majorEastAsia" w:hint="cs"/>
          <w:rtl/>
        </w:rPr>
        <w:t xml:space="preserve">האלמנט </w:t>
      </w:r>
      <w:r w:rsidR="00861FC6">
        <w:rPr>
          <w:rFonts w:eastAsiaTheme="majorEastAsia"/>
        </w:rPr>
        <w:t>ECN-Teams</w:t>
      </w:r>
      <w:r w:rsidR="00861FC6">
        <w:rPr>
          <w:rFonts w:eastAsiaTheme="majorEastAsia" w:hint="cs"/>
          <w:rtl/>
        </w:rPr>
        <w:t xml:space="preserve"> יכיל את המידע על כלל הצוותים המשתתפים במשחק.</w:t>
      </w:r>
      <w:r w:rsidR="00861FC6">
        <w:rPr>
          <w:rFonts w:eastAsiaTheme="majorEastAsia"/>
          <w:rtl/>
        </w:rPr>
        <w:br/>
      </w:r>
      <w:r w:rsidR="00861FC6">
        <w:rPr>
          <w:rFonts w:eastAsiaTheme="majorEastAsia" w:hint="cs"/>
          <w:rtl/>
        </w:rPr>
        <w:t>המשחק יכול להכיל עד 6 צוותים</w:t>
      </w:r>
    </w:p>
    <w:p w14:paraId="18F45A89" w14:textId="57F5CCF5" w:rsidR="00754DB8" w:rsidRDefault="00754DB8" w:rsidP="00754DB8">
      <w:pPr>
        <w:bidi/>
        <w:rPr>
          <w:rFonts w:eastAsiaTheme="majorEastAsia"/>
          <w:rtl/>
        </w:rPr>
      </w:pPr>
    </w:p>
    <w:p w14:paraId="67FED08C" w14:textId="77777777" w:rsidR="00AC4819" w:rsidRDefault="00AC4819" w:rsidP="00AC4819">
      <w:pPr>
        <w:bidi/>
        <w:rPr>
          <w:rFonts w:eastAsiaTheme="majorEastAsia"/>
          <w:rtl/>
        </w:rPr>
      </w:pPr>
    </w:p>
    <w:p w14:paraId="7CACA81E" w14:textId="77777777" w:rsidR="00AC4819" w:rsidRDefault="00AC4819" w:rsidP="00AC4819">
      <w:pPr>
        <w:bidi/>
        <w:rPr>
          <w:rFonts w:eastAsiaTheme="majorEastAsia"/>
        </w:rPr>
      </w:pPr>
    </w:p>
    <w:tbl>
      <w:tblPr>
        <w:tblStyle w:val="GridTable4-Accent6"/>
        <w:bidiVisual/>
        <w:tblW w:w="0" w:type="auto"/>
        <w:tblInd w:w="45" w:type="dxa"/>
        <w:tblLook w:val="04A0" w:firstRow="1" w:lastRow="0" w:firstColumn="1" w:lastColumn="0" w:noHBand="0" w:noVBand="1"/>
      </w:tblPr>
      <w:tblGrid>
        <w:gridCol w:w="461"/>
        <w:gridCol w:w="1033"/>
        <w:gridCol w:w="1281"/>
        <w:gridCol w:w="7653"/>
      </w:tblGrid>
      <w:tr w:rsidR="00754DB8" w14:paraId="0AE1B9B8" w14:textId="77777777" w:rsidTr="00AC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47E15B8" w14:textId="77777777" w:rsidR="00754DB8" w:rsidRPr="00520310" w:rsidRDefault="00754DB8" w:rsidP="00400D5F">
            <w:pPr>
              <w:bidi/>
              <w:rPr>
                <w:b w:val="0"/>
                <w:bCs w:val="0"/>
                <w:rtl/>
              </w:rPr>
            </w:pPr>
            <w:r w:rsidRPr="00520310">
              <w:rPr>
                <w:rFonts w:hint="cs"/>
                <w:b w:val="0"/>
                <w:bCs w:val="0"/>
                <w:rtl/>
              </w:rPr>
              <w:t>#</w:t>
            </w:r>
          </w:p>
        </w:tc>
        <w:tc>
          <w:tcPr>
            <w:tcW w:w="1033" w:type="dxa"/>
          </w:tcPr>
          <w:p w14:paraId="64140E48"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סוג</w:t>
            </w:r>
          </w:p>
        </w:tc>
        <w:tc>
          <w:tcPr>
            <w:tcW w:w="1281" w:type="dxa"/>
          </w:tcPr>
          <w:p w14:paraId="7074C335"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Pr>
            </w:pPr>
            <w:r w:rsidRPr="00520310">
              <w:rPr>
                <w:rFonts w:hint="cs"/>
                <w:b w:val="0"/>
                <w:bCs w:val="0"/>
                <w:rtl/>
              </w:rPr>
              <w:t>שם</w:t>
            </w:r>
          </w:p>
        </w:tc>
        <w:tc>
          <w:tcPr>
            <w:tcW w:w="7653" w:type="dxa"/>
          </w:tcPr>
          <w:p w14:paraId="4A71CD67" w14:textId="77777777" w:rsidR="00754DB8" w:rsidRPr="00520310" w:rsidRDefault="00754DB8" w:rsidP="00400D5F">
            <w:pPr>
              <w:bidi/>
              <w:cnfStyle w:val="100000000000" w:firstRow="1" w:lastRow="0" w:firstColumn="0" w:lastColumn="0" w:oddVBand="0" w:evenVBand="0" w:oddHBand="0" w:evenHBand="0" w:firstRowFirstColumn="0" w:firstRowLastColumn="0" w:lastRowFirstColumn="0" w:lastRowLastColumn="0"/>
              <w:rPr>
                <w:b w:val="0"/>
                <w:bCs w:val="0"/>
                <w:rtl/>
              </w:rPr>
            </w:pPr>
            <w:r w:rsidRPr="00520310">
              <w:rPr>
                <w:rFonts w:hint="cs"/>
                <w:b w:val="0"/>
                <w:bCs w:val="0"/>
                <w:rtl/>
              </w:rPr>
              <w:t>מהות</w:t>
            </w:r>
          </w:p>
        </w:tc>
      </w:tr>
      <w:tr w:rsidR="00754DB8" w14:paraId="485778C6" w14:textId="77777777" w:rsidTr="00AC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9E7E65" w14:textId="77777777" w:rsidR="00754DB8" w:rsidRPr="00520310" w:rsidRDefault="00754DB8" w:rsidP="00400D5F">
            <w:pPr>
              <w:bidi/>
              <w:jc w:val="center"/>
              <w:rPr>
                <w:rtl/>
              </w:rPr>
            </w:pPr>
            <w:r w:rsidRPr="00520310">
              <w:rPr>
                <w:rFonts w:hint="cs"/>
                <w:rtl/>
              </w:rPr>
              <w:t>1</w:t>
            </w:r>
          </w:p>
        </w:tc>
        <w:tc>
          <w:tcPr>
            <w:tcW w:w="1033" w:type="dxa"/>
            <w:vAlign w:val="center"/>
          </w:tcPr>
          <w:p w14:paraId="2B63A529" w14:textId="77777777" w:rsidR="00754DB8" w:rsidRPr="00520310" w:rsidRDefault="00754DB8" w:rsidP="00400D5F">
            <w:pPr>
              <w:bidi/>
              <w:jc w:val="center"/>
              <w:cnfStyle w:val="000000100000" w:firstRow="0" w:lastRow="0" w:firstColumn="0" w:lastColumn="0" w:oddVBand="0" w:evenVBand="0" w:oddHBand="1" w:evenHBand="0" w:firstRowFirstColumn="0" w:firstRowLastColumn="0" w:lastRowFirstColumn="0" w:lastRowLastColumn="0"/>
            </w:pPr>
            <w:r w:rsidRPr="00520310">
              <w:rPr>
                <w:rFonts w:hint="cs"/>
              </w:rPr>
              <w:t>E</w:t>
            </w:r>
            <w:r w:rsidRPr="00520310">
              <w:t>lement</w:t>
            </w:r>
          </w:p>
        </w:tc>
        <w:tc>
          <w:tcPr>
            <w:tcW w:w="1281" w:type="dxa"/>
            <w:vAlign w:val="center"/>
          </w:tcPr>
          <w:p w14:paraId="28C3DFC7" w14:textId="156A122F" w:rsidR="00754DB8" w:rsidRPr="00520310" w:rsidRDefault="00AC4819" w:rsidP="00400D5F">
            <w:pPr>
              <w:bidi/>
              <w:jc w:val="center"/>
              <w:cnfStyle w:val="000000100000" w:firstRow="0" w:lastRow="0" w:firstColumn="0" w:lastColumn="0" w:oddVBand="0" w:evenVBand="0" w:oddHBand="1" w:evenHBand="0" w:firstRowFirstColumn="0" w:firstRowLastColumn="0" w:lastRowFirstColumn="0" w:lastRowLastColumn="0"/>
            </w:pPr>
            <w:r w:rsidRPr="00AC4819">
              <w:t>ECN-Teams</w:t>
            </w:r>
          </w:p>
        </w:tc>
        <w:tc>
          <w:tcPr>
            <w:tcW w:w="7653" w:type="dxa"/>
          </w:tcPr>
          <w:p w14:paraId="7D6C8C83" w14:textId="2E0CBE06" w:rsidR="00754DB8" w:rsidRPr="00520310" w:rsidRDefault="00754DB8" w:rsidP="00400D5F">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w:t>
            </w:r>
            <w:r w:rsidR="00AC4819">
              <w:rPr>
                <w:rFonts w:hint="cs"/>
                <w:rtl/>
              </w:rPr>
              <w:t>את סך הצוותים שישתתפו במשחק</w:t>
            </w:r>
          </w:p>
        </w:tc>
      </w:tr>
      <w:tr w:rsidR="00754DB8" w14:paraId="2EF2FB35" w14:textId="77777777" w:rsidTr="00AC4819">
        <w:tc>
          <w:tcPr>
            <w:cnfStyle w:val="001000000000" w:firstRow="0" w:lastRow="0" w:firstColumn="1" w:lastColumn="0" w:oddVBand="0" w:evenVBand="0" w:oddHBand="0" w:evenHBand="0" w:firstRowFirstColumn="0" w:firstRowLastColumn="0" w:lastRowFirstColumn="0" w:lastRowLastColumn="0"/>
            <w:tcW w:w="461" w:type="dxa"/>
            <w:vAlign w:val="center"/>
          </w:tcPr>
          <w:p w14:paraId="5EC10F15" w14:textId="77777777" w:rsidR="00754DB8" w:rsidRPr="00520310" w:rsidRDefault="00754DB8" w:rsidP="00400D5F">
            <w:pPr>
              <w:bidi/>
              <w:jc w:val="center"/>
              <w:rPr>
                <w:rtl/>
              </w:rPr>
            </w:pPr>
            <w:r w:rsidRPr="00520310">
              <w:rPr>
                <w:rFonts w:hint="cs"/>
                <w:rtl/>
              </w:rPr>
              <w:t>2</w:t>
            </w:r>
          </w:p>
        </w:tc>
        <w:tc>
          <w:tcPr>
            <w:tcW w:w="1033" w:type="dxa"/>
            <w:vAlign w:val="center"/>
          </w:tcPr>
          <w:p w14:paraId="2F6C7996" w14:textId="1D4AF104" w:rsidR="00754DB8" w:rsidRDefault="00AC4819" w:rsidP="00400D5F">
            <w:pPr>
              <w:bidi/>
              <w:jc w:val="center"/>
              <w:cnfStyle w:val="000000000000" w:firstRow="0" w:lastRow="0" w:firstColumn="0" w:lastColumn="0" w:oddVBand="0" w:evenVBand="0" w:oddHBand="0" w:evenHBand="0" w:firstRowFirstColumn="0" w:firstRowLastColumn="0" w:lastRowFirstColumn="0" w:lastRowLastColumn="0"/>
            </w:pPr>
            <w:r w:rsidRPr="00520310">
              <w:rPr>
                <w:rFonts w:hint="cs"/>
              </w:rPr>
              <w:t>E</w:t>
            </w:r>
            <w:r w:rsidRPr="00520310">
              <w:t>lement</w:t>
            </w:r>
          </w:p>
        </w:tc>
        <w:tc>
          <w:tcPr>
            <w:tcW w:w="1281" w:type="dxa"/>
            <w:vAlign w:val="center"/>
          </w:tcPr>
          <w:p w14:paraId="6F814AFA" w14:textId="4972A602" w:rsidR="00754DB8" w:rsidRDefault="00AC4819" w:rsidP="00400D5F">
            <w:pPr>
              <w:bidi/>
              <w:jc w:val="center"/>
              <w:cnfStyle w:val="000000000000" w:firstRow="0" w:lastRow="0" w:firstColumn="0" w:lastColumn="0" w:oddVBand="0" w:evenVBand="0" w:oddHBand="0" w:evenHBand="0" w:firstRowFirstColumn="0" w:firstRowLastColumn="0" w:lastRowFirstColumn="0" w:lastRowLastColumn="0"/>
              <w:rPr>
                <w:rtl/>
              </w:rPr>
            </w:pPr>
            <w:r w:rsidRPr="00AC4819">
              <w:t>ECN-Team</w:t>
            </w:r>
          </w:p>
        </w:tc>
        <w:tc>
          <w:tcPr>
            <w:tcW w:w="7653" w:type="dxa"/>
          </w:tcPr>
          <w:p w14:paraId="4E2650B4" w14:textId="297B9533" w:rsidR="00754DB8" w:rsidRPr="005471B5" w:rsidRDefault="00AC4819" w:rsidP="00400D5F">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מידע על צוות אחד</w:t>
            </w:r>
          </w:p>
        </w:tc>
      </w:tr>
      <w:tr w:rsidR="00AC4819" w14:paraId="200548B0" w14:textId="77777777" w:rsidTr="00AC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A9BF6B9" w14:textId="77777777" w:rsidR="00AC4819" w:rsidRPr="00520310" w:rsidRDefault="00AC4819" w:rsidP="00AC4819">
            <w:pPr>
              <w:bidi/>
              <w:jc w:val="center"/>
              <w:rPr>
                <w:rtl/>
              </w:rPr>
            </w:pPr>
            <w:r w:rsidRPr="00520310">
              <w:rPr>
                <w:rFonts w:hint="cs"/>
                <w:rtl/>
              </w:rPr>
              <w:t>3</w:t>
            </w:r>
          </w:p>
        </w:tc>
        <w:tc>
          <w:tcPr>
            <w:tcW w:w="1033" w:type="dxa"/>
            <w:vAlign w:val="center"/>
          </w:tcPr>
          <w:p w14:paraId="0C54E237" w14:textId="5CA73251" w:rsidR="00AC4819" w:rsidRDefault="00AC4819" w:rsidP="00AC4819">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281" w:type="dxa"/>
            <w:vAlign w:val="center"/>
          </w:tcPr>
          <w:p w14:paraId="2F7704A4" w14:textId="75015997" w:rsidR="00AC4819" w:rsidRDefault="00AC4819" w:rsidP="00AC4819">
            <w:pPr>
              <w:bidi/>
              <w:jc w:val="center"/>
              <w:cnfStyle w:val="000000100000" w:firstRow="0" w:lastRow="0" w:firstColumn="0" w:lastColumn="0" w:oddVBand="0" w:evenVBand="0" w:oddHBand="1" w:evenHBand="0" w:firstRowFirstColumn="0" w:firstRowLastColumn="0" w:lastRowFirstColumn="0" w:lastRowLastColumn="0"/>
            </w:pPr>
            <w:r w:rsidRPr="00AC4819">
              <w:t>name</w:t>
            </w:r>
          </w:p>
        </w:tc>
        <w:tc>
          <w:tcPr>
            <w:tcW w:w="7653" w:type="dxa"/>
          </w:tcPr>
          <w:p w14:paraId="03F9C4F3" w14:textId="5B72E0B7" w:rsidR="00AC4819" w:rsidRDefault="00AC4819" w:rsidP="00AC4819">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שם הצוות. השם יכיל מחרוזת תווים רגילה. יכול להכיל </w:t>
            </w:r>
            <w:r w:rsidRPr="00861FC6">
              <w:rPr>
                <w:rFonts w:hint="cs"/>
                <w:rtl/>
              </w:rPr>
              <w:t>רווחים</w:t>
            </w:r>
          </w:p>
        </w:tc>
      </w:tr>
      <w:tr w:rsidR="00AC4819" w14:paraId="10A36107" w14:textId="77777777" w:rsidTr="00AC4819">
        <w:tc>
          <w:tcPr>
            <w:cnfStyle w:val="001000000000" w:firstRow="0" w:lastRow="0" w:firstColumn="1" w:lastColumn="0" w:oddVBand="0" w:evenVBand="0" w:oddHBand="0" w:evenHBand="0" w:firstRowFirstColumn="0" w:firstRowLastColumn="0" w:lastRowFirstColumn="0" w:lastRowLastColumn="0"/>
            <w:tcW w:w="461" w:type="dxa"/>
            <w:vAlign w:val="center"/>
          </w:tcPr>
          <w:p w14:paraId="0827F437" w14:textId="082780A8" w:rsidR="00AC4819" w:rsidRPr="00520310" w:rsidRDefault="00AC4819" w:rsidP="00AC4819">
            <w:pPr>
              <w:bidi/>
              <w:jc w:val="center"/>
              <w:rPr>
                <w:rtl/>
              </w:rPr>
            </w:pPr>
            <w:r>
              <w:rPr>
                <w:rFonts w:hint="cs"/>
                <w:rtl/>
              </w:rPr>
              <w:t>4</w:t>
            </w:r>
          </w:p>
        </w:tc>
        <w:tc>
          <w:tcPr>
            <w:tcW w:w="1033" w:type="dxa"/>
            <w:vAlign w:val="center"/>
          </w:tcPr>
          <w:p w14:paraId="7FD08A70" w14:textId="0437C3E0" w:rsidR="00AC4819" w:rsidRDefault="00AC4819" w:rsidP="00AC4819">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281" w:type="dxa"/>
            <w:vAlign w:val="center"/>
          </w:tcPr>
          <w:p w14:paraId="7E5BEE2F" w14:textId="7CE5632B" w:rsidR="00AC4819" w:rsidRPr="00AC4819" w:rsidRDefault="00AC4819" w:rsidP="00AC4819">
            <w:pPr>
              <w:bidi/>
              <w:jc w:val="center"/>
              <w:cnfStyle w:val="000000000000" w:firstRow="0" w:lastRow="0" w:firstColumn="0" w:lastColumn="0" w:oddVBand="0" w:evenVBand="0" w:oddHBand="0" w:evenHBand="0" w:firstRowFirstColumn="0" w:firstRowLastColumn="0" w:lastRowFirstColumn="0" w:lastRowLastColumn="0"/>
            </w:pPr>
            <w:r w:rsidRPr="00AC4819">
              <w:t>cards-count</w:t>
            </w:r>
          </w:p>
        </w:tc>
        <w:tc>
          <w:tcPr>
            <w:tcW w:w="7653" w:type="dxa"/>
          </w:tcPr>
          <w:p w14:paraId="27CD78E3" w14:textId="751CE5EA" w:rsidR="00AC4819" w:rsidRDefault="00AC4819" w:rsidP="00AC4819">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כמות הקלפים שצוות זה מקבל. מספר חיובי שלם הגדול או שווה ל 1 (&gt;= 1)</w:t>
            </w:r>
          </w:p>
        </w:tc>
      </w:tr>
      <w:tr w:rsidR="00AC4819" w14:paraId="423091BF" w14:textId="77777777" w:rsidTr="00AC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52389CA" w14:textId="6E7F54F7" w:rsidR="00AC4819" w:rsidRPr="00520310" w:rsidRDefault="00AC4819" w:rsidP="00AC4819">
            <w:pPr>
              <w:bidi/>
              <w:jc w:val="center"/>
              <w:rPr>
                <w:rtl/>
              </w:rPr>
            </w:pPr>
            <w:r>
              <w:rPr>
                <w:rFonts w:hint="cs"/>
                <w:rtl/>
              </w:rPr>
              <w:t>5</w:t>
            </w:r>
          </w:p>
        </w:tc>
        <w:tc>
          <w:tcPr>
            <w:tcW w:w="1033" w:type="dxa"/>
            <w:vAlign w:val="center"/>
          </w:tcPr>
          <w:p w14:paraId="2F69CA00" w14:textId="72F4B9E6" w:rsidR="00AC4819" w:rsidRDefault="00AC4819" w:rsidP="00AC4819">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281" w:type="dxa"/>
            <w:vAlign w:val="center"/>
          </w:tcPr>
          <w:p w14:paraId="08771DA6" w14:textId="7CC343AA" w:rsidR="00AC4819" w:rsidRPr="00AC4819" w:rsidRDefault="00AC4819" w:rsidP="00AC4819">
            <w:pPr>
              <w:bidi/>
              <w:jc w:val="center"/>
              <w:cnfStyle w:val="000000100000" w:firstRow="0" w:lastRow="0" w:firstColumn="0" w:lastColumn="0" w:oddVBand="0" w:evenVBand="0" w:oddHBand="1" w:evenHBand="0" w:firstRowFirstColumn="0" w:firstRowLastColumn="0" w:lastRowFirstColumn="0" w:lastRowLastColumn="0"/>
            </w:pPr>
            <w:r w:rsidRPr="00AC4819">
              <w:t>definers</w:t>
            </w:r>
          </w:p>
        </w:tc>
        <w:tc>
          <w:tcPr>
            <w:tcW w:w="7653" w:type="dxa"/>
          </w:tcPr>
          <w:p w14:paraId="5CB90CE5" w14:textId="765A6DBC" w:rsidR="00AC4819" w:rsidRDefault="00AC4819" w:rsidP="00AC4819">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כמות המשתתפים בתפקיד "המגדיר" שבצוות. </w:t>
            </w:r>
            <w:r>
              <w:rPr>
                <w:rtl/>
              </w:rPr>
              <w:br/>
            </w:r>
            <w:r>
              <w:rPr>
                <w:rFonts w:hint="cs"/>
                <w:rtl/>
              </w:rPr>
              <w:t>מספר חיובי שלם הגדול או שווה ל 1 (&gt;= 1)</w:t>
            </w:r>
          </w:p>
        </w:tc>
      </w:tr>
      <w:tr w:rsidR="00AC4819" w14:paraId="331C3BB7" w14:textId="77777777" w:rsidTr="00AC4819">
        <w:tc>
          <w:tcPr>
            <w:cnfStyle w:val="001000000000" w:firstRow="0" w:lastRow="0" w:firstColumn="1" w:lastColumn="0" w:oddVBand="0" w:evenVBand="0" w:oddHBand="0" w:evenHBand="0" w:firstRowFirstColumn="0" w:firstRowLastColumn="0" w:lastRowFirstColumn="0" w:lastRowLastColumn="0"/>
            <w:tcW w:w="461" w:type="dxa"/>
            <w:vAlign w:val="center"/>
          </w:tcPr>
          <w:p w14:paraId="08023709" w14:textId="25EB80D1" w:rsidR="00AC4819" w:rsidRPr="00520310" w:rsidRDefault="00AC4819" w:rsidP="00AC4819">
            <w:pPr>
              <w:bidi/>
              <w:jc w:val="center"/>
              <w:rPr>
                <w:rtl/>
              </w:rPr>
            </w:pPr>
            <w:r>
              <w:rPr>
                <w:rFonts w:hint="cs"/>
                <w:rtl/>
              </w:rPr>
              <w:t>6</w:t>
            </w:r>
          </w:p>
        </w:tc>
        <w:tc>
          <w:tcPr>
            <w:tcW w:w="1033" w:type="dxa"/>
            <w:vAlign w:val="center"/>
          </w:tcPr>
          <w:p w14:paraId="58060E1D" w14:textId="4EBD2AEE" w:rsidR="00AC4819" w:rsidRDefault="00AC4819" w:rsidP="00AC4819">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281" w:type="dxa"/>
            <w:vAlign w:val="center"/>
          </w:tcPr>
          <w:p w14:paraId="7B585110" w14:textId="0923CCA3" w:rsidR="00AC4819" w:rsidRPr="00AC4819" w:rsidRDefault="00AC4819" w:rsidP="00AC4819">
            <w:pPr>
              <w:bidi/>
              <w:jc w:val="center"/>
              <w:cnfStyle w:val="000000000000" w:firstRow="0" w:lastRow="0" w:firstColumn="0" w:lastColumn="0" w:oddVBand="0" w:evenVBand="0" w:oddHBand="0" w:evenHBand="0" w:firstRowFirstColumn="0" w:firstRowLastColumn="0" w:lastRowFirstColumn="0" w:lastRowLastColumn="0"/>
            </w:pPr>
            <w:r w:rsidRPr="00AC4819">
              <w:t>guessers</w:t>
            </w:r>
          </w:p>
        </w:tc>
        <w:tc>
          <w:tcPr>
            <w:tcW w:w="7653" w:type="dxa"/>
          </w:tcPr>
          <w:p w14:paraId="062ACD8D" w14:textId="7EFF882B" w:rsidR="00AC4819" w:rsidRDefault="00AC4819" w:rsidP="00AC4819">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כמות המשתתפים בתפקיד "המנחש" שבצוות. </w:t>
            </w:r>
            <w:r>
              <w:rPr>
                <w:rtl/>
              </w:rPr>
              <w:br/>
            </w:r>
            <w:r>
              <w:rPr>
                <w:rFonts w:hint="cs"/>
                <w:rtl/>
              </w:rPr>
              <w:t>מספר חיובי שלם הגדול או שווה ל 1 (&gt;= 1)</w:t>
            </w:r>
          </w:p>
        </w:tc>
      </w:tr>
      <w:tr w:rsidR="00AC4819" w14:paraId="4AF3DB0E" w14:textId="77777777" w:rsidTr="00AC4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A6A9E2C" w14:textId="1AA4D802" w:rsidR="00AC4819" w:rsidRPr="00520310" w:rsidRDefault="00AC4819" w:rsidP="00AC4819">
            <w:pPr>
              <w:bidi/>
              <w:jc w:val="center"/>
              <w:rPr>
                <w:rtl/>
              </w:rPr>
            </w:pPr>
            <w:r>
              <w:rPr>
                <w:rFonts w:hint="cs"/>
                <w:rtl/>
              </w:rPr>
              <w:t>7</w:t>
            </w:r>
          </w:p>
        </w:tc>
        <w:tc>
          <w:tcPr>
            <w:tcW w:w="1033" w:type="dxa"/>
            <w:vAlign w:val="center"/>
          </w:tcPr>
          <w:p w14:paraId="4742E9A8" w14:textId="68244110" w:rsidR="00AC4819" w:rsidRDefault="00AC4819" w:rsidP="00AC4819">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281" w:type="dxa"/>
            <w:vAlign w:val="center"/>
          </w:tcPr>
          <w:p w14:paraId="6D0AAC8B" w14:textId="63C9BA0F" w:rsidR="00AC4819" w:rsidRPr="00AC4819" w:rsidRDefault="00AC4819" w:rsidP="00AC4819">
            <w:pPr>
              <w:bidi/>
              <w:jc w:val="center"/>
              <w:cnfStyle w:val="000000100000" w:firstRow="0" w:lastRow="0" w:firstColumn="0" w:lastColumn="0" w:oddVBand="0" w:evenVBand="0" w:oddHBand="1" w:evenHBand="0" w:firstRowFirstColumn="0" w:firstRowLastColumn="0" w:lastRowFirstColumn="0" w:lastRowLastColumn="0"/>
            </w:pPr>
            <w:r w:rsidRPr="00AC4819">
              <w:t>color</w:t>
            </w:r>
          </w:p>
        </w:tc>
        <w:tc>
          <w:tcPr>
            <w:tcW w:w="7653" w:type="dxa"/>
          </w:tcPr>
          <w:p w14:paraId="5B9815BA" w14:textId="79BFFF6D" w:rsidR="00AC4819" w:rsidRDefault="00AC4819" w:rsidP="00AC4819">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הצבע שיוענק לקלפי הצוות. </w:t>
            </w:r>
            <w:r>
              <w:rPr>
                <w:rtl/>
              </w:rPr>
              <w:br/>
            </w:r>
            <w:r>
              <w:rPr>
                <w:rFonts w:hint="cs"/>
                <w:rtl/>
              </w:rPr>
              <w:t>סט סופי של 6 אפשרויות</w:t>
            </w:r>
            <w:r>
              <w:t xml:space="preserve"> </w:t>
            </w:r>
            <w:r>
              <w:rPr>
                <w:rFonts w:hint="cs"/>
                <w:rtl/>
              </w:rPr>
              <w:t xml:space="preserve">(כולן באותיות קטנות; </w:t>
            </w:r>
            <w:r>
              <w:t>case sensitive</w:t>
            </w:r>
            <w:r>
              <w:rPr>
                <w:rFonts w:hint="cs"/>
                <w:rtl/>
              </w:rPr>
              <w:t>):</w:t>
            </w:r>
          </w:p>
          <w:p w14:paraId="29EBDBA5" w14:textId="3C0BE607" w:rsidR="00AC4819" w:rsidRDefault="00AC4819" w:rsidP="00AC4819">
            <w:pPr>
              <w:pStyle w:val="ListParagraph"/>
              <w:numPr>
                <w:ilvl w:val="0"/>
                <w:numId w:val="130"/>
              </w:numPr>
              <w:bidi/>
              <w:cnfStyle w:val="000000100000" w:firstRow="0" w:lastRow="0" w:firstColumn="0" w:lastColumn="0" w:oddVBand="0" w:evenVBand="0" w:oddHBand="1" w:evenHBand="0" w:firstRowFirstColumn="0" w:firstRowLastColumn="0" w:lastRowFirstColumn="0" w:lastRowLastColumn="0"/>
            </w:pPr>
            <w:r>
              <w:t>blue</w:t>
            </w:r>
          </w:p>
          <w:p w14:paraId="76889BD8" w14:textId="19BD97C9" w:rsidR="00AC4819" w:rsidRDefault="00AC4819" w:rsidP="00AC4819">
            <w:pPr>
              <w:pStyle w:val="ListParagraph"/>
              <w:numPr>
                <w:ilvl w:val="0"/>
                <w:numId w:val="130"/>
              </w:numPr>
              <w:bidi/>
              <w:cnfStyle w:val="000000100000" w:firstRow="0" w:lastRow="0" w:firstColumn="0" w:lastColumn="0" w:oddVBand="0" w:evenVBand="0" w:oddHBand="1" w:evenHBand="0" w:firstRowFirstColumn="0" w:firstRowLastColumn="0" w:lastRowFirstColumn="0" w:lastRowLastColumn="0"/>
            </w:pPr>
            <w:r>
              <w:t>green</w:t>
            </w:r>
          </w:p>
          <w:p w14:paraId="74D180FB" w14:textId="2CAC4D40" w:rsidR="00AC4819" w:rsidRDefault="00AC4819" w:rsidP="00AC4819">
            <w:pPr>
              <w:pStyle w:val="ListParagraph"/>
              <w:numPr>
                <w:ilvl w:val="0"/>
                <w:numId w:val="130"/>
              </w:numPr>
              <w:bidi/>
              <w:cnfStyle w:val="000000100000" w:firstRow="0" w:lastRow="0" w:firstColumn="0" w:lastColumn="0" w:oddVBand="0" w:evenVBand="0" w:oddHBand="1" w:evenHBand="0" w:firstRowFirstColumn="0" w:firstRowLastColumn="0" w:lastRowFirstColumn="0" w:lastRowLastColumn="0"/>
            </w:pPr>
            <w:r>
              <w:t>orange</w:t>
            </w:r>
          </w:p>
          <w:p w14:paraId="16215964" w14:textId="7E7E4FCC" w:rsidR="00AC4819" w:rsidRDefault="00AC4819" w:rsidP="00AC4819">
            <w:pPr>
              <w:pStyle w:val="ListParagraph"/>
              <w:numPr>
                <w:ilvl w:val="0"/>
                <w:numId w:val="130"/>
              </w:numPr>
              <w:bidi/>
              <w:cnfStyle w:val="000000100000" w:firstRow="0" w:lastRow="0" w:firstColumn="0" w:lastColumn="0" w:oddVBand="0" w:evenVBand="0" w:oddHBand="1" w:evenHBand="0" w:firstRowFirstColumn="0" w:firstRowLastColumn="0" w:lastRowFirstColumn="0" w:lastRowLastColumn="0"/>
            </w:pPr>
            <w:r>
              <w:t>yellow</w:t>
            </w:r>
          </w:p>
          <w:p w14:paraId="16142702" w14:textId="724914B4" w:rsidR="00AC4819" w:rsidRDefault="00AC4819" w:rsidP="00AC4819">
            <w:pPr>
              <w:pStyle w:val="ListParagraph"/>
              <w:numPr>
                <w:ilvl w:val="0"/>
                <w:numId w:val="130"/>
              </w:numPr>
              <w:bidi/>
              <w:cnfStyle w:val="000000100000" w:firstRow="0" w:lastRow="0" w:firstColumn="0" w:lastColumn="0" w:oddVBand="0" w:evenVBand="0" w:oddHBand="1" w:evenHBand="0" w:firstRowFirstColumn="0" w:firstRowLastColumn="0" w:lastRowFirstColumn="0" w:lastRowLastColumn="0"/>
            </w:pPr>
            <w:r>
              <w:t>red</w:t>
            </w:r>
          </w:p>
          <w:p w14:paraId="4D8A3A85" w14:textId="00BB7974" w:rsidR="00AC4819" w:rsidRDefault="00AC4819" w:rsidP="00AC4819">
            <w:pPr>
              <w:pStyle w:val="ListParagraph"/>
              <w:numPr>
                <w:ilvl w:val="0"/>
                <w:numId w:val="130"/>
              </w:numPr>
              <w:bidi/>
              <w:cnfStyle w:val="000000100000" w:firstRow="0" w:lastRow="0" w:firstColumn="0" w:lastColumn="0" w:oddVBand="0" w:evenVBand="0" w:oddHBand="1" w:evenHBand="0" w:firstRowFirstColumn="0" w:firstRowLastColumn="0" w:lastRowFirstColumn="0" w:lastRowLastColumn="0"/>
              <w:rPr>
                <w:rtl/>
              </w:rPr>
            </w:pPr>
            <w:r>
              <w:t>purple</w:t>
            </w:r>
          </w:p>
        </w:tc>
      </w:tr>
    </w:tbl>
    <w:p w14:paraId="2290C3F2" w14:textId="77777777" w:rsidR="00754DB8" w:rsidRPr="00754DB8" w:rsidRDefault="00754DB8" w:rsidP="00754DB8">
      <w:pPr>
        <w:bidi/>
        <w:rPr>
          <w:rFonts w:eastAsiaTheme="majorEastAsia"/>
          <w:rtl/>
        </w:rPr>
      </w:pPr>
    </w:p>
    <w:p w14:paraId="133D00E7" w14:textId="77777777" w:rsidR="00AC4819" w:rsidRDefault="00AC4819">
      <w:pPr>
        <w:rPr>
          <w:i/>
          <w:iCs/>
          <w:color w:val="5B9BD5" w:themeColor="accent1"/>
          <w:rtl/>
        </w:rPr>
      </w:pPr>
      <w:r>
        <w:rPr>
          <w:rtl/>
        </w:rPr>
        <w:br w:type="page"/>
      </w:r>
    </w:p>
    <w:p w14:paraId="7AAE8445" w14:textId="71485118" w:rsidR="007E63D1" w:rsidRPr="007E63D1" w:rsidRDefault="00E74B30" w:rsidP="00E74B30">
      <w:pPr>
        <w:pStyle w:val="IntenseQuote"/>
        <w:bidi/>
        <w:rPr>
          <w:rtl/>
        </w:rPr>
      </w:pPr>
      <w:bookmarkStart w:id="115" w:name="_Toc162699387"/>
      <w:r>
        <w:rPr>
          <w:rFonts w:hint="cs"/>
          <w:rtl/>
        </w:rPr>
        <w:lastRenderedPageBreak/>
        <w:t xml:space="preserve">נספח </w:t>
      </w:r>
      <w:r w:rsidR="00261F6B">
        <w:rPr>
          <w:rFonts w:hint="cs"/>
          <w:rtl/>
        </w:rPr>
        <w:t>ב</w:t>
      </w:r>
      <w:r>
        <w:rPr>
          <w:rFonts w:hint="cs"/>
          <w:rtl/>
        </w:rPr>
        <w:t xml:space="preserve">' </w:t>
      </w:r>
      <w:r>
        <w:rPr>
          <w:rtl/>
        </w:rPr>
        <w:t>–</w:t>
      </w:r>
      <w:r>
        <w:rPr>
          <w:rFonts w:hint="cs"/>
          <w:rtl/>
        </w:rPr>
        <w:t xml:space="preserve"> סכמת קובץ ה </w:t>
      </w:r>
      <w:r>
        <w:rPr>
          <w:rFonts w:hint="cs"/>
        </w:rPr>
        <w:t>XML</w:t>
      </w:r>
      <w:bookmarkEnd w:id="115"/>
    </w:p>
    <w:p w14:paraId="70BF5D57" w14:textId="014F69AC" w:rsidR="006A77D1" w:rsidRPr="00B45897" w:rsidRDefault="00B45897" w:rsidP="00B45897">
      <w:pPr>
        <w:bidi/>
        <w:rPr>
          <w:b/>
          <w:bCs/>
          <w:rtl/>
        </w:rPr>
      </w:pPr>
      <w:r w:rsidRPr="00B45897">
        <w:rPr>
          <w:rFonts w:hint="cs"/>
          <w:b/>
          <w:bCs/>
          <w:rtl/>
        </w:rPr>
        <w:t>סכמה תרגיל 1</w:t>
      </w:r>
    </w:p>
    <w:p w14:paraId="7C3FD2E0" w14:textId="065DC488" w:rsidR="00B45897" w:rsidRDefault="00B45897" w:rsidP="00B45897">
      <w:pPr>
        <w:bidi/>
      </w:pPr>
      <w:r w:rsidRPr="00B45897">
        <w:rPr>
          <w:rFonts w:cs="Arial"/>
          <w:noProof/>
          <w:rtl/>
        </w:rPr>
        <w:drawing>
          <wp:inline distT="0" distB="0" distL="0" distR="0" wp14:anchorId="56493B78" wp14:editId="29452628">
            <wp:extent cx="6840855" cy="5749290"/>
            <wp:effectExtent l="0" t="0" r="0" b="3810"/>
            <wp:docPr id="200844885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48854" name="Picture 1" descr="A diagram of a computer&#10;&#10;Description automatically generated"/>
                    <pic:cNvPicPr/>
                  </pic:nvPicPr>
                  <pic:blipFill>
                    <a:blip r:embed="rId19"/>
                    <a:stretch>
                      <a:fillRect/>
                    </a:stretch>
                  </pic:blipFill>
                  <pic:spPr>
                    <a:xfrm>
                      <a:off x="0" y="0"/>
                      <a:ext cx="6840855" cy="5749290"/>
                    </a:xfrm>
                    <a:prstGeom prst="rect">
                      <a:avLst/>
                    </a:prstGeom>
                  </pic:spPr>
                </pic:pic>
              </a:graphicData>
            </a:graphic>
          </wp:inline>
        </w:drawing>
      </w:r>
    </w:p>
    <w:p w14:paraId="2DA324E5" w14:textId="77777777" w:rsidR="00A12DE5" w:rsidRDefault="00A12DE5">
      <w:pPr>
        <w:rPr>
          <w:b/>
          <w:bCs/>
          <w:rtl/>
        </w:rPr>
      </w:pPr>
      <w:r>
        <w:rPr>
          <w:b/>
          <w:bCs/>
          <w:rtl/>
        </w:rPr>
        <w:br w:type="page"/>
      </w:r>
    </w:p>
    <w:p w14:paraId="7AB2BC2A" w14:textId="167F5316" w:rsidR="00A12DE5" w:rsidRPr="00B45897" w:rsidRDefault="00A12DE5" w:rsidP="00A12DE5">
      <w:pPr>
        <w:bidi/>
        <w:rPr>
          <w:b/>
          <w:bCs/>
          <w:rtl/>
        </w:rPr>
      </w:pPr>
      <w:r w:rsidRPr="00B45897">
        <w:rPr>
          <w:rFonts w:hint="cs"/>
          <w:b/>
          <w:bCs/>
          <w:rtl/>
        </w:rPr>
        <w:lastRenderedPageBreak/>
        <w:t>סכמה תרגיל 2</w:t>
      </w:r>
    </w:p>
    <w:p w14:paraId="35E9858E" w14:textId="77777777" w:rsidR="00A12DE5" w:rsidRDefault="00A12DE5" w:rsidP="00A12DE5">
      <w:pPr>
        <w:bidi/>
        <w:rPr>
          <w:rtl/>
        </w:rPr>
      </w:pPr>
      <w:r w:rsidRPr="00B45897">
        <w:rPr>
          <w:rFonts w:cs="Arial"/>
          <w:noProof/>
          <w:rtl/>
        </w:rPr>
        <w:drawing>
          <wp:inline distT="0" distB="0" distL="0" distR="0" wp14:anchorId="7A5BBAA7" wp14:editId="2C148072">
            <wp:extent cx="6840855" cy="5486400"/>
            <wp:effectExtent l="0" t="0" r="0" b="0"/>
            <wp:docPr id="637382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82061" name="Picture 1" descr="A screenshot of a computer&#10;&#10;Description automatically generated"/>
                    <pic:cNvPicPr/>
                  </pic:nvPicPr>
                  <pic:blipFill>
                    <a:blip r:embed="rId20"/>
                    <a:stretch>
                      <a:fillRect/>
                    </a:stretch>
                  </pic:blipFill>
                  <pic:spPr>
                    <a:xfrm>
                      <a:off x="0" y="0"/>
                      <a:ext cx="6840855" cy="5486400"/>
                    </a:xfrm>
                    <a:prstGeom prst="rect">
                      <a:avLst/>
                    </a:prstGeom>
                  </pic:spPr>
                </pic:pic>
              </a:graphicData>
            </a:graphic>
          </wp:inline>
        </w:drawing>
      </w:r>
    </w:p>
    <w:p w14:paraId="5AB55A72" w14:textId="77777777" w:rsidR="00A12DE5" w:rsidRDefault="00A12DE5" w:rsidP="00A12DE5">
      <w:pPr>
        <w:bidi/>
        <w:rPr>
          <w:rtl/>
        </w:rPr>
      </w:pPr>
    </w:p>
    <w:p w14:paraId="0AABC50A" w14:textId="77777777" w:rsidR="00A12DE5" w:rsidRDefault="00A12DE5" w:rsidP="00A12DE5">
      <w:pPr>
        <w:bidi/>
        <w:rPr>
          <w:rtl/>
        </w:rPr>
      </w:pPr>
    </w:p>
    <w:p w14:paraId="3E10D66E" w14:textId="26FEFE86" w:rsidR="00261F6B" w:rsidRDefault="00261F6B">
      <w:pPr>
        <w:rPr>
          <w:rtl/>
        </w:rPr>
      </w:pPr>
      <w:r>
        <w:rPr>
          <w:rtl/>
        </w:rPr>
        <w:br w:type="page"/>
      </w:r>
    </w:p>
    <w:p w14:paraId="368EF8E2" w14:textId="77FB14D5" w:rsidR="00261F6B" w:rsidRDefault="00261F6B" w:rsidP="00261F6B">
      <w:pPr>
        <w:pStyle w:val="IntenseQuote"/>
        <w:bidi/>
        <w:rPr>
          <w:rtl/>
        </w:rPr>
      </w:pPr>
      <w:bookmarkStart w:id="116" w:name="_Toc162699388"/>
      <w:r>
        <w:rPr>
          <w:rFonts w:hint="cs"/>
          <w:rtl/>
        </w:rPr>
        <w:lastRenderedPageBreak/>
        <w:t>נספ</w:t>
      </w:r>
      <w:bookmarkStart w:id="117" w:name="appendix_A"/>
      <w:bookmarkEnd w:id="117"/>
      <w:r>
        <w:rPr>
          <w:rFonts w:hint="cs"/>
          <w:rtl/>
        </w:rPr>
        <w:t xml:space="preserve">ח ג' </w:t>
      </w:r>
      <w:r>
        <w:rPr>
          <w:rtl/>
        </w:rPr>
        <w:t>–</w:t>
      </w:r>
      <w:r>
        <w:rPr>
          <w:rFonts w:hint="cs"/>
          <w:rtl/>
        </w:rPr>
        <w:t xml:space="preserve"> סקיצות מסכי ה </w:t>
      </w:r>
      <w:r>
        <w:rPr>
          <w:rFonts w:hint="cs"/>
        </w:rPr>
        <w:t>UI</w:t>
      </w:r>
      <w:bookmarkEnd w:id="116"/>
    </w:p>
    <w:p w14:paraId="25EECD05" w14:textId="77777777" w:rsidR="00261F6B" w:rsidRDefault="00261F6B" w:rsidP="00261F6B">
      <w:pPr>
        <w:bidi/>
        <w:rPr>
          <w:rtl/>
        </w:rPr>
      </w:pPr>
      <w:r>
        <w:rPr>
          <w:rFonts w:hint="cs"/>
          <w:rtl/>
        </w:rPr>
        <w:t xml:space="preserve">נספח זה מציג את מסכי ה </w:t>
      </w:r>
      <w:r>
        <w:rPr>
          <w:rFonts w:hint="cs"/>
        </w:rPr>
        <w:t>UI</w:t>
      </w:r>
      <w:r>
        <w:rPr>
          <w:rFonts w:hint="cs"/>
          <w:rtl/>
        </w:rPr>
        <w:t xml:space="preserve"> השונים של שכבת ממשק המשתמש והחיבור שלהם למטודות המתוארת ב </w:t>
      </w:r>
      <w:r>
        <w:t>interface</w:t>
      </w:r>
      <w:r>
        <w:rPr>
          <w:rFonts w:hint="cs"/>
          <w:rtl/>
        </w:rPr>
        <w:t xml:space="preserve"> ומבני הנתונים השונים.</w:t>
      </w:r>
    </w:p>
    <w:p w14:paraId="553C0744" w14:textId="77777777" w:rsidR="00261F6B" w:rsidRPr="00946DFC" w:rsidRDefault="00261F6B" w:rsidP="00261F6B">
      <w:pPr>
        <w:bidi/>
        <w:rPr>
          <w:color w:val="5B9BD5" w:themeColor="accent1"/>
          <w:rtl/>
        </w:rPr>
      </w:pPr>
    </w:p>
    <w:p w14:paraId="7AEF9C5B" w14:textId="77777777" w:rsidR="00261F6B" w:rsidRDefault="00261F6B" w:rsidP="00261F6B">
      <w:pPr>
        <w:pStyle w:val="Heading2"/>
        <w:bidi/>
        <w:rPr>
          <w:rtl/>
        </w:rPr>
      </w:pPr>
      <w:bookmarkStart w:id="118" w:name="_Toc162699389"/>
      <w:r>
        <w:rPr>
          <w:rFonts w:hint="cs"/>
          <w:rtl/>
        </w:rPr>
        <w:t>מסך הלוגין</w:t>
      </w:r>
      <w:bookmarkEnd w:id="118"/>
    </w:p>
    <w:p w14:paraId="554E5B66" w14:textId="77777777" w:rsidR="00261F6B" w:rsidRDefault="00261F6B" w:rsidP="00261F6B">
      <w:pPr>
        <w:bidi/>
        <w:rPr>
          <w:rtl/>
        </w:rPr>
      </w:pPr>
      <w:r>
        <w:rPr>
          <w:rFonts w:hint="cs"/>
          <w:rtl/>
        </w:rPr>
        <w:t>זהו מסך ההתחברות לאפליקציה.</w:t>
      </w:r>
    </w:p>
    <w:p w14:paraId="3A153A23" w14:textId="77777777" w:rsidR="00261F6B" w:rsidRDefault="00261F6B" w:rsidP="00261F6B">
      <w:pPr>
        <w:bidi/>
        <w:rPr>
          <w:rtl/>
        </w:rPr>
      </w:pPr>
      <w:r w:rsidRPr="009A123E">
        <w:rPr>
          <w:rFonts w:cs="Arial"/>
          <w:noProof/>
          <w:rtl/>
        </w:rPr>
        <w:drawing>
          <wp:anchor distT="0" distB="0" distL="114300" distR="114300" simplePos="0" relativeHeight="252012544" behindDoc="0" locked="0" layoutInCell="1" allowOverlap="1" wp14:anchorId="7B17540C" wp14:editId="490038A9">
            <wp:simplePos x="0" y="0"/>
            <wp:positionH relativeFrom="column">
              <wp:posOffset>2200003</wp:posOffset>
            </wp:positionH>
            <wp:positionV relativeFrom="paragraph">
              <wp:posOffset>285750</wp:posOffset>
            </wp:positionV>
            <wp:extent cx="2469094" cy="2118544"/>
            <wp:effectExtent l="0" t="0" r="7620" b="0"/>
            <wp:wrapSquare wrapText="bothSides"/>
            <wp:docPr id="16407819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81919" name="Picture 1"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69094" cy="2118544"/>
                    </a:xfrm>
                    <a:prstGeom prst="rect">
                      <a:avLst/>
                    </a:prstGeom>
                  </pic:spPr>
                </pic:pic>
              </a:graphicData>
            </a:graphic>
          </wp:anchor>
        </w:drawing>
      </w:r>
      <w:r>
        <w:rPr>
          <w:rFonts w:hint="cs"/>
          <w:rtl/>
        </w:rPr>
        <w:t xml:space="preserve">ה </w:t>
      </w:r>
      <w:r>
        <w:t>interface</w:t>
      </w:r>
      <w:r>
        <w:rPr>
          <w:rFonts w:hint="cs"/>
          <w:rtl/>
        </w:rPr>
        <w:t xml:space="preserve"> המלווה מסך זה, ואותו עליכם לממש הוא: </w:t>
      </w:r>
      <w:proofErr w:type="spellStart"/>
      <w:r w:rsidRPr="00946DFC">
        <w:rPr>
          <w:b/>
          <w:bCs/>
          <w:color w:val="4472C4" w:themeColor="accent5"/>
        </w:rPr>
        <w:t>mta.jad.codenames.ui.api.login.Login</w:t>
      </w:r>
      <w:proofErr w:type="spellEnd"/>
    </w:p>
    <w:p w14:paraId="5B6421A3" w14:textId="77777777" w:rsidR="00261F6B" w:rsidRDefault="00261F6B" w:rsidP="00261F6B">
      <w:pPr>
        <w:bidi/>
        <w:rPr>
          <w:rtl/>
        </w:rPr>
      </w:pPr>
    </w:p>
    <w:p w14:paraId="2B6B4AA6" w14:textId="77777777" w:rsidR="00261F6B" w:rsidRDefault="00261F6B" w:rsidP="00261F6B">
      <w:pPr>
        <w:bidi/>
      </w:pPr>
    </w:p>
    <w:p w14:paraId="4E1B9360" w14:textId="77777777" w:rsidR="00261F6B" w:rsidRDefault="00261F6B" w:rsidP="00261F6B">
      <w:pPr>
        <w:bidi/>
      </w:pPr>
    </w:p>
    <w:p w14:paraId="12F1B83F" w14:textId="77777777" w:rsidR="00261F6B" w:rsidRDefault="00261F6B" w:rsidP="00261F6B">
      <w:pPr>
        <w:bidi/>
      </w:pPr>
    </w:p>
    <w:p w14:paraId="5E3611B7" w14:textId="77777777" w:rsidR="00261F6B" w:rsidRDefault="00261F6B" w:rsidP="00261F6B">
      <w:pPr>
        <w:bidi/>
      </w:pPr>
    </w:p>
    <w:p w14:paraId="5B528899" w14:textId="77777777" w:rsidR="00261F6B" w:rsidRDefault="00261F6B" w:rsidP="00261F6B">
      <w:pPr>
        <w:bidi/>
      </w:pPr>
    </w:p>
    <w:p w14:paraId="084F3DBC" w14:textId="77777777" w:rsidR="00261F6B" w:rsidRDefault="00261F6B" w:rsidP="00261F6B">
      <w:pPr>
        <w:bidi/>
      </w:pPr>
    </w:p>
    <w:p w14:paraId="63001B34" w14:textId="77777777" w:rsidR="00261F6B" w:rsidRDefault="00261F6B" w:rsidP="00261F6B">
      <w:pPr>
        <w:bidi/>
      </w:pPr>
    </w:p>
    <w:p w14:paraId="162085CA" w14:textId="77777777" w:rsidR="00261F6B" w:rsidRDefault="00261F6B" w:rsidP="00261F6B">
      <w:pPr>
        <w:bidi/>
        <w:rPr>
          <w:rtl/>
        </w:rPr>
      </w:pPr>
      <w:r w:rsidRPr="009A123E">
        <w:rPr>
          <w:rFonts w:cs="Arial"/>
          <w:noProof/>
          <w:rtl/>
        </w:rPr>
        <w:drawing>
          <wp:anchor distT="0" distB="0" distL="114300" distR="114300" simplePos="0" relativeHeight="252011520" behindDoc="0" locked="0" layoutInCell="1" allowOverlap="1" wp14:anchorId="288A7F3E" wp14:editId="64402AD0">
            <wp:simplePos x="0" y="0"/>
            <wp:positionH relativeFrom="column">
              <wp:posOffset>980802</wp:posOffset>
            </wp:positionH>
            <wp:positionV relativeFrom="paragraph">
              <wp:posOffset>249465</wp:posOffset>
            </wp:positionV>
            <wp:extent cx="5029200" cy="304800"/>
            <wp:effectExtent l="0" t="0" r="0" b="0"/>
            <wp:wrapSquare wrapText="bothSides"/>
            <wp:docPr id="5620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4897" name=""/>
                    <pic:cNvPicPr/>
                  </pic:nvPicPr>
                  <pic:blipFill>
                    <a:blip r:embed="rId22">
                      <a:extLst>
                        <a:ext uri="{28A0092B-C50C-407E-A947-70E740481C1C}">
                          <a14:useLocalDpi xmlns:a14="http://schemas.microsoft.com/office/drawing/2010/main" val="0"/>
                        </a:ext>
                      </a:extLst>
                    </a:blip>
                    <a:stretch>
                      <a:fillRect/>
                    </a:stretch>
                  </pic:blipFill>
                  <pic:spPr>
                    <a:xfrm>
                      <a:off x="0" y="0"/>
                      <a:ext cx="5029200" cy="304800"/>
                    </a:xfrm>
                    <a:prstGeom prst="rect">
                      <a:avLst/>
                    </a:prstGeom>
                  </pic:spPr>
                </pic:pic>
              </a:graphicData>
            </a:graphic>
          </wp:anchor>
        </w:drawing>
      </w:r>
      <w:r>
        <w:rPr>
          <w:rFonts w:hint="cs"/>
          <w:rtl/>
        </w:rPr>
        <w:t xml:space="preserve">בחירת מצב </w:t>
      </w:r>
      <w:r>
        <w:t>Admin</w:t>
      </w:r>
      <w:r>
        <w:rPr>
          <w:rFonts w:hint="cs"/>
          <w:rtl/>
        </w:rPr>
        <w:t xml:space="preserve"> ולחיצה על כפתור ה </w:t>
      </w:r>
      <w:r>
        <w:t>Login</w:t>
      </w:r>
      <w:r>
        <w:rPr>
          <w:rFonts w:hint="cs"/>
          <w:rtl/>
        </w:rPr>
        <w:t xml:space="preserve"> תתורגם לקריאה למטודה האקטיבית:</w:t>
      </w:r>
      <w:r>
        <w:rPr>
          <w:rtl/>
        </w:rPr>
        <w:br/>
      </w:r>
    </w:p>
    <w:p w14:paraId="78B95F6F" w14:textId="77777777" w:rsidR="00261F6B" w:rsidRDefault="00261F6B" w:rsidP="00261F6B">
      <w:pPr>
        <w:bidi/>
      </w:pPr>
    </w:p>
    <w:p w14:paraId="7A8F2958" w14:textId="77777777" w:rsidR="00261F6B" w:rsidRDefault="00261F6B" w:rsidP="00261F6B">
      <w:pPr>
        <w:bidi/>
      </w:pPr>
      <w:r w:rsidRPr="009A123E">
        <w:rPr>
          <w:rFonts w:cs="Arial"/>
          <w:noProof/>
          <w:rtl/>
        </w:rPr>
        <w:drawing>
          <wp:anchor distT="0" distB="0" distL="114300" distR="114300" simplePos="0" relativeHeight="252013568" behindDoc="0" locked="0" layoutInCell="1" allowOverlap="1" wp14:anchorId="0CB75DBC" wp14:editId="7193A58C">
            <wp:simplePos x="0" y="0"/>
            <wp:positionH relativeFrom="column">
              <wp:posOffset>501831</wp:posOffset>
            </wp:positionH>
            <wp:positionV relativeFrom="paragraph">
              <wp:posOffset>246925</wp:posOffset>
            </wp:positionV>
            <wp:extent cx="6050280" cy="304800"/>
            <wp:effectExtent l="0" t="0" r="7620" b="0"/>
            <wp:wrapSquare wrapText="bothSides"/>
            <wp:docPr id="190888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88659" name=""/>
                    <pic:cNvPicPr/>
                  </pic:nvPicPr>
                  <pic:blipFill>
                    <a:blip r:embed="rId23">
                      <a:extLst>
                        <a:ext uri="{28A0092B-C50C-407E-A947-70E740481C1C}">
                          <a14:useLocalDpi xmlns:a14="http://schemas.microsoft.com/office/drawing/2010/main" val="0"/>
                        </a:ext>
                      </a:extLst>
                    </a:blip>
                    <a:stretch>
                      <a:fillRect/>
                    </a:stretch>
                  </pic:blipFill>
                  <pic:spPr>
                    <a:xfrm>
                      <a:off x="0" y="0"/>
                      <a:ext cx="6050280" cy="304800"/>
                    </a:xfrm>
                    <a:prstGeom prst="rect">
                      <a:avLst/>
                    </a:prstGeom>
                  </pic:spPr>
                </pic:pic>
              </a:graphicData>
            </a:graphic>
          </wp:anchor>
        </w:drawing>
      </w:r>
      <w:r>
        <w:rPr>
          <w:rFonts w:hint="cs"/>
          <w:rtl/>
        </w:rPr>
        <w:t xml:space="preserve">בחירת מצב </w:t>
      </w:r>
      <w:r>
        <w:t>Player</w:t>
      </w:r>
      <w:r>
        <w:rPr>
          <w:rFonts w:hint="cs"/>
          <w:rtl/>
        </w:rPr>
        <w:t xml:space="preserve"> תאפשר גם את מילוי שם השחקן. לחיצה על כפתור ה </w:t>
      </w:r>
      <w:r>
        <w:t>Login</w:t>
      </w:r>
      <w:r>
        <w:rPr>
          <w:rFonts w:hint="cs"/>
          <w:rtl/>
        </w:rPr>
        <w:t xml:space="preserve"> תתורגם לקריאה למטודה האקטיבית:</w:t>
      </w:r>
      <w:r>
        <w:rPr>
          <w:rtl/>
        </w:rPr>
        <w:br/>
      </w:r>
    </w:p>
    <w:p w14:paraId="61321744" w14:textId="77777777" w:rsidR="00261F6B" w:rsidRDefault="00261F6B" w:rsidP="00261F6B">
      <w:pPr>
        <w:bidi/>
        <w:rPr>
          <w:i/>
          <w:iCs/>
          <w:color w:val="5B9BD5" w:themeColor="accent1"/>
          <w:rtl/>
        </w:rPr>
      </w:pPr>
    </w:p>
    <w:p w14:paraId="59B3871C" w14:textId="77777777" w:rsidR="00261F6B" w:rsidRDefault="00261F6B" w:rsidP="00261F6B">
      <w:pPr>
        <w:pStyle w:val="Heading2"/>
        <w:bidi/>
        <w:rPr>
          <w:rtl/>
        </w:rPr>
      </w:pPr>
      <w:bookmarkStart w:id="119" w:name="_Toc162699390"/>
      <w:r>
        <w:rPr>
          <w:rFonts w:hint="cs"/>
          <w:rtl/>
        </w:rPr>
        <w:t>מסך הדשבורד</w:t>
      </w:r>
      <w:bookmarkEnd w:id="119"/>
    </w:p>
    <w:p w14:paraId="57531D3B" w14:textId="77777777" w:rsidR="00261F6B" w:rsidRDefault="00261F6B" w:rsidP="00261F6B">
      <w:pPr>
        <w:bidi/>
      </w:pPr>
      <w:r>
        <w:rPr>
          <w:rFonts w:hint="cs"/>
          <w:rtl/>
        </w:rPr>
        <w:t>זהו מסך המציג את כלל המשחקים שבמע' ומאפשר צפייה ורישום לגבי מצבם.</w:t>
      </w:r>
      <w:r>
        <w:rPr>
          <w:rtl/>
        </w:rPr>
        <w:br/>
      </w:r>
      <w:r>
        <w:rPr>
          <w:rFonts w:hint="cs"/>
          <w:rtl/>
        </w:rPr>
        <w:t xml:space="preserve">ה </w:t>
      </w:r>
      <w:r>
        <w:t>Interface</w:t>
      </w:r>
      <w:r>
        <w:rPr>
          <w:rFonts w:hint="cs"/>
          <w:rtl/>
        </w:rPr>
        <w:t xml:space="preserve"> הראשי שיש לממש כאן הוא </w:t>
      </w:r>
      <w:proofErr w:type="spellStart"/>
      <w:r w:rsidRPr="00EF3D1D">
        <w:rPr>
          <w:b/>
          <w:bCs/>
          <w:color w:val="4472C4" w:themeColor="accent5"/>
        </w:rPr>
        <w:t>mta.jad.codenames.ui.api.dashboard.GamesDashboard</w:t>
      </w:r>
      <w:proofErr w:type="spellEnd"/>
      <w:r>
        <w:rPr>
          <w:rFonts w:hint="cs"/>
          <w:b/>
          <w:bCs/>
          <w:color w:val="4472C4" w:themeColor="accent5"/>
          <w:rtl/>
        </w:rPr>
        <w:t xml:space="preserve">. </w:t>
      </w:r>
      <w:r>
        <w:rPr>
          <w:rFonts w:hint="cs"/>
          <w:rtl/>
        </w:rPr>
        <w:t xml:space="preserve">הוא מכיל פעולות המשותפות הן ל </w:t>
      </w:r>
      <w:r>
        <w:t>admin</w:t>
      </w:r>
      <w:r>
        <w:rPr>
          <w:rFonts w:hint="cs"/>
          <w:rtl/>
        </w:rPr>
        <w:t xml:space="preserve"> והן ל </w:t>
      </w:r>
      <w:r>
        <w:t>player</w:t>
      </w:r>
      <w:r>
        <w:rPr>
          <w:rFonts w:hint="cs"/>
          <w:rtl/>
        </w:rPr>
        <w:t xml:space="preserve">. </w:t>
      </w:r>
      <w:r>
        <w:rPr>
          <w:rtl/>
        </w:rPr>
        <w:br/>
      </w:r>
      <w:r>
        <w:rPr>
          <w:rFonts w:hint="cs"/>
          <w:rtl/>
        </w:rPr>
        <w:t>בנוסף הוא מבצע הרחבה (</w:t>
      </w:r>
      <w:r>
        <w:t>extends</w:t>
      </w:r>
      <w:r>
        <w:rPr>
          <w:rFonts w:hint="cs"/>
          <w:rtl/>
        </w:rPr>
        <w:t xml:space="preserve">) לשני </w:t>
      </w:r>
      <w:r>
        <w:t>interface</w:t>
      </w:r>
      <w:r>
        <w:rPr>
          <w:rFonts w:hint="cs"/>
          <w:rtl/>
        </w:rPr>
        <w:t xml:space="preserve">'ים ייעודיים המייצגים את הפעולות הפרטניות של </w:t>
      </w:r>
      <w:r>
        <w:t>admin</w:t>
      </w:r>
      <w:r>
        <w:rPr>
          <w:rFonts w:hint="cs"/>
          <w:rtl/>
        </w:rPr>
        <w:t xml:space="preserve"> ו </w:t>
      </w:r>
      <w:r>
        <w:t>player</w:t>
      </w:r>
      <w:r>
        <w:rPr>
          <w:rFonts w:hint="cs"/>
          <w:rtl/>
        </w:rPr>
        <w:t xml:space="preserve">: </w:t>
      </w:r>
      <w:proofErr w:type="spellStart"/>
      <w:r w:rsidRPr="00EF3D1D">
        <w:rPr>
          <w:b/>
          <w:bCs/>
          <w:color w:val="4472C4" w:themeColor="accent5"/>
        </w:rPr>
        <w:t>mta.jad.codenames.ui.api.dashboard.admin.AdminGamesDashboard</w:t>
      </w:r>
      <w:proofErr w:type="spellEnd"/>
      <w:r>
        <w:rPr>
          <w:rFonts w:hint="cs"/>
          <w:rtl/>
        </w:rPr>
        <w:t xml:space="preserve"> ו </w:t>
      </w:r>
      <w:proofErr w:type="spellStart"/>
      <w:r w:rsidRPr="00EF3D1D">
        <w:rPr>
          <w:b/>
          <w:bCs/>
          <w:color w:val="4472C4" w:themeColor="accent5"/>
        </w:rPr>
        <w:t>mta.jad.codenames.ui.api.dashboard.player.PlayerGamesDashboard</w:t>
      </w:r>
      <w:proofErr w:type="spellEnd"/>
    </w:p>
    <w:p w14:paraId="2A953507" w14:textId="77777777" w:rsidR="00261F6B" w:rsidRDefault="00261F6B" w:rsidP="00261F6B">
      <w:pPr>
        <w:bidi/>
        <w:rPr>
          <w:rtl/>
        </w:rPr>
      </w:pPr>
      <w:r>
        <w:rPr>
          <w:rFonts w:hint="cs"/>
          <w:rtl/>
        </w:rPr>
        <w:t>זוהי התצורה הכללית של מסך הדשבורד:</w:t>
      </w:r>
    </w:p>
    <w:p w14:paraId="39202A28" w14:textId="77777777" w:rsidR="00261F6B" w:rsidRDefault="00261F6B" w:rsidP="00261F6B">
      <w:pPr>
        <w:bidi/>
        <w:rPr>
          <w:rtl/>
        </w:rPr>
      </w:pPr>
      <w:r w:rsidRPr="00EF3D1D">
        <w:rPr>
          <w:rFonts w:cs="Arial"/>
          <w:noProof/>
          <w:rtl/>
        </w:rPr>
        <w:lastRenderedPageBreak/>
        <w:drawing>
          <wp:anchor distT="0" distB="0" distL="114300" distR="114300" simplePos="0" relativeHeight="252014592" behindDoc="1" locked="0" layoutInCell="1" allowOverlap="1" wp14:anchorId="4842EB2A" wp14:editId="4A44751C">
            <wp:simplePos x="0" y="0"/>
            <wp:positionH relativeFrom="column">
              <wp:posOffset>1542</wp:posOffset>
            </wp:positionH>
            <wp:positionV relativeFrom="paragraph">
              <wp:posOffset>1542</wp:posOffset>
            </wp:positionV>
            <wp:extent cx="6840855" cy="3627120"/>
            <wp:effectExtent l="0" t="0" r="0" b="0"/>
            <wp:wrapTight wrapText="bothSides">
              <wp:wrapPolygon edited="0">
                <wp:start x="0" y="0"/>
                <wp:lineTo x="0" y="21441"/>
                <wp:lineTo x="21534" y="21441"/>
                <wp:lineTo x="21534" y="0"/>
                <wp:lineTo x="0" y="0"/>
              </wp:wrapPolygon>
            </wp:wrapTight>
            <wp:docPr id="9715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33463"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40855" cy="3627120"/>
                    </a:xfrm>
                    <a:prstGeom prst="rect">
                      <a:avLst/>
                    </a:prstGeom>
                  </pic:spPr>
                </pic:pic>
              </a:graphicData>
            </a:graphic>
          </wp:anchor>
        </w:drawing>
      </w:r>
      <w:r>
        <w:rPr>
          <w:rFonts w:hint="cs"/>
          <w:rtl/>
        </w:rPr>
        <w:t>מבנה המסך:</w:t>
      </w:r>
      <w:r>
        <w:rPr>
          <w:rtl/>
        </w:rPr>
        <w:br/>
      </w:r>
      <w:r>
        <w:rPr>
          <w:rFonts w:hint="cs"/>
          <w:rtl/>
        </w:rPr>
        <w:t xml:space="preserve">בצד שמאל ניתן לראות רשימה של כלל המשחקים הקיימים במע'. </w:t>
      </w:r>
      <w:r>
        <w:rPr>
          <w:rtl/>
        </w:rPr>
        <w:br/>
      </w:r>
      <w:r>
        <w:rPr>
          <w:rFonts w:hint="cs"/>
          <w:rtl/>
        </w:rPr>
        <w:t>לחיצה ובחירה של משחק מסויים מעלה ומציגה את פרטיו בצד ימין. עבור כל משחק ניתן לראות פרטים כלליים כמו גם את מבנה והרכב הצוותים הנמצאים בו</w:t>
      </w:r>
    </w:p>
    <w:p w14:paraId="21FE077E" w14:textId="77777777" w:rsidR="00261F6B" w:rsidRPr="007E2587" w:rsidRDefault="00261F6B" w:rsidP="00261F6B">
      <w:pPr>
        <w:bidi/>
        <w:rPr>
          <w:b/>
          <w:bCs/>
          <w:rtl/>
        </w:rPr>
      </w:pPr>
      <w:r w:rsidRPr="007E2587">
        <w:rPr>
          <w:rFonts w:hint="cs"/>
          <w:b/>
          <w:bCs/>
          <w:rtl/>
        </w:rPr>
        <w:t xml:space="preserve">פעולות כלליות המשותפות ל </w:t>
      </w:r>
      <w:r w:rsidRPr="007E2587">
        <w:rPr>
          <w:b/>
          <w:bCs/>
        </w:rPr>
        <w:t>Admin</w:t>
      </w:r>
      <w:r w:rsidRPr="007E2587">
        <w:rPr>
          <w:rFonts w:hint="cs"/>
          <w:b/>
          <w:bCs/>
          <w:rtl/>
        </w:rPr>
        <w:t xml:space="preserve"> ול </w:t>
      </w:r>
      <w:r w:rsidRPr="007E2587">
        <w:rPr>
          <w:b/>
          <w:bCs/>
        </w:rPr>
        <w:t>Player</w:t>
      </w:r>
      <w:r w:rsidRPr="007E2587">
        <w:rPr>
          <w:rFonts w:hint="cs"/>
          <w:b/>
          <w:bCs/>
          <w:rtl/>
        </w:rPr>
        <w:t>:</w:t>
      </w:r>
    </w:p>
    <w:p w14:paraId="297220C6" w14:textId="77777777" w:rsidR="00261F6B" w:rsidRDefault="00261F6B" w:rsidP="00261F6B">
      <w:pPr>
        <w:pStyle w:val="ListParagraph"/>
        <w:numPr>
          <w:ilvl w:val="0"/>
          <w:numId w:val="140"/>
        </w:numPr>
        <w:bidi/>
        <w:rPr>
          <w:rtl/>
        </w:rPr>
      </w:pPr>
      <w:r>
        <w:rPr>
          <w:rFonts w:hint="cs"/>
          <w:rtl/>
        </w:rPr>
        <w:t xml:space="preserve">מילוי טבלת המשחקים בצד שמאל יתבצע בצורה ריאקטיבית: עליכם להתריע ל </w:t>
      </w:r>
      <w:r>
        <w:t>UI</w:t>
      </w:r>
      <w:r>
        <w:rPr>
          <w:rFonts w:hint="cs"/>
          <w:rtl/>
        </w:rPr>
        <w:t xml:space="preserve"> בכל פעם שיש משחק חדש שרוצים להוסיף לטבלה. לטובת זה שכבת ה </w:t>
      </w:r>
      <w:r>
        <w:t>UI</w:t>
      </w:r>
      <w:r>
        <w:rPr>
          <w:rFonts w:hint="cs"/>
          <w:rtl/>
        </w:rPr>
        <w:t xml:space="preserve"> תבצע רישום באמצעות קריאה למטודה:</w:t>
      </w:r>
    </w:p>
    <w:p w14:paraId="1A602805" w14:textId="77777777" w:rsidR="00261F6B" w:rsidRDefault="00261F6B" w:rsidP="00261F6B">
      <w:pPr>
        <w:bidi/>
        <w:rPr>
          <w:rtl/>
        </w:rPr>
      </w:pPr>
      <w:r w:rsidRPr="007E2587">
        <w:rPr>
          <w:rFonts w:cs="Arial"/>
          <w:noProof/>
          <w:rtl/>
        </w:rPr>
        <w:drawing>
          <wp:inline distT="0" distB="0" distL="0" distR="0" wp14:anchorId="3F4D9E9F" wp14:editId="1FCAFF5F">
            <wp:extent cx="6840855" cy="260350"/>
            <wp:effectExtent l="0" t="0" r="0" b="6350"/>
            <wp:docPr id="170401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1790" name=""/>
                    <pic:cNvPicPr/>
                  </pic:nvPicPr>
                  <pic:blipFill>
                    <a:blip r:embed="rId25"/>
                    <a:stretch>
                      <a:fillRect/>
                    </a:stretch>
                  </pic:blipFill>
                  <pic:spPr>
                    <a:xfrm>
                      <a:off x="0" y="0"/>
                      <a:ext cx="6840855" cy="260350"/>
                    </a:xfrm>
                    <a:prstGeom prst="rect">
                      <a:avLst/>
                    </a:prstGeom>
                  </pic:spPr>
                </pic:pic>
              </a:graphicData>
            </a:graphic>
          </wp:inline>
        </w:drawing>
      </w:r>
    </w:p>
    <w:p w14:paraId="75EC045B" w14:textId="77777777" w:rsidR="00261F6B" w:rsidRDefault="00261F6B" w:rsidP="00261F6B">
      <w:pPr>
        <w:bidi/>
        <w:ind w:left="333"/>
        <w:rPr>
          <w:rtl/>
          <w:lang w:val="en-IL"/>
        </w:rPr>
      </w:pPr>
      <w:r>
        <w:rPr>
          <w:rFonts w:hint="cs"/>
          <w:rtl/>
        </w:rPr>
        <w:t xml:space="preserve">מבנה הנתונים שהיא מצפה לקבל נקרא </w:t>
      </w:r>
      <w:proofErr w:type="spellStart"/>
      <w:r w:rsidRPr="007E2587">
        <w:rPr>
          <w:color w:val="FF33CC"/>
          <w:lang w:val="en-IL"/>
        </w:rPr>
        <w:t>LightweightGameDetails</w:t>
      </w:r>
      <w:proofErr w:type="spellEnd"/>
      <w:r>
        <w:rPr>
          <w:rFonts w:hint="cs"/>
          <w:color w:val="FF33CC"/>
          <w:rtl/>
          <w:lang w:val="en-IL"/>
        </w:rPr>
        <w:t xml:space="preserve"> </w:t>
      </w:r>
      <w:r>
        <w:rPr>
          <w:rFonts w:hint="cs"/>
          <w:rtl/>
          <w:lang w:val="en-IL"/>
        </w:rPr>
        <w:t>והוא מכיל מידע על כל השדות שבטבלה:</w:t>
      </w:r>
    </w:p>
    <w:p w14:paraId="7A700E44" w14:textId="77777777" w:rsidR="00261F6B" w:rsidRPr="007E2587" w:rsidRDefault="00261F6B" w:rsidP="00261F6B">
      <w:pPr>
        <w:bidi/>
        <w:rPr>
          <w:lang w:val="en-IL"/>
        </w:rPr>
      </w:pPr>
      <w:r w:rsidRPr="007E2587">
        <w:rPr>
          <w:rFonts w:cs="Arial"/>
          <w:noProof/>
          <w:rtl/>
          <w:lang w:val="en-IL"/>
        </w:rPr>
        <w:drawing>
          <wp:anchor distT="0" distB="0" distL="114300" distR="114300" simplePos="0" relativeHeight="252015616" behindDoc="0" locked="0" layoutInCell="1" allowOverlap="1" wp14:anchorId="49B3AF89" wp14:editId="0D61F450">
            <wp:simplePos x="0" y="0"/>
            <wp:positionH relativeFrom="column">
              <wp:posOffset>2014946</wp:posOffset>
            </wp:positionH>
            <wp:positionV relativeFrom="paragraph">
              <wp:posOffset>47081</wp:posOffset>
            </wp:positionV>
            <wp:extent cx="2735817" cy="1021168"/>
            <wp:effectExtent l="0" t="0" r="7620" b="7620"/>
            <wp:wrapSquare wrapText="bothSides"/>
            <wp:docPr id="18335555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55583" name="Picture 1"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35817" cy="1021168"/>
                    </a:xfrm>
                    <a:prstGeom prst="rect">
                      <a:avLst/>
                    </a:prstGeom>
                  </pic:spPr>
                </pic:pic>
              </a:graphicData>
            </a:graphic>
          </wp:anchor>
        </w:drawing>
      </w:r>
    </w:p>
    <w:p w14:paraId="37E0469B" w14:textId="77777777" w:rsidR="00261F6B" w:rsidRPr="007E2587" w:rsidRDefault="00261F6B" w:rsidP="00261F6B">
      <w:pPr>
        <w:bidi/>
        <w:rPr>
          <w:lang w:val="en-IL"/>
        </w:rPr>
      </w:pPr>
    </w:p>
    <w:p w14:paraId="3201848C" w14:textId="77777777" w:rsidR="00261F6B" w:rsidRDefault="00261F6B" w:rsidP="00261F6B">
      <w:pPr>
        <w:bidi/>
        <w:rPr>
          <w:rtl/>
        </w:rPr>
      </w:pPr>
    </w:p>
    <w:p w14:paraId="7F46B956" w14:textId="77777777" w:rsidR="00261F6B" w:rsidRDefault="00261F6B" w:rsidP="00261F6B">
      <w:pPr>
        <w:bidi/>
        <w:rPr>
          <w:rtl/>
        </w:rPr>
      </w:pPr>
    </w:p>
    <w:p w14:paraId="57410736" w14:textId="77777777" w:rsidR="00261F6B" w:rsidRDefault="00261F6B" w:rsidP="00261F6B">
      <w:pPr>
        <w:bidi/>
        <w:rPr>
          <w:rtl/>
        </w:rPr>
      </w:pPr>
    </w:p>
    <w:p w14:paraId="74BE7CE7" w14:textId="77777777" w:rsidR="00261F6B" w:rsidRDefault="00261F6B" w:rsidP="00261F6B">
      <w:pPr>
        <w:pStyle w:val="ListParagraph"/>
        <w:numPr>
          <w:ilvl w:val="0"/>
          <w:numId w:val="140"/>
        </w:numPr>
        <w:bidi/>
        <w:rPr>
          <w:rtl/>
        </w:rPr>
      </w:pPr>
      <w:r>
        <w:rPr>
          <w:rFonts w:hint="cs"/>
          <w:rtl/>
        </w:rPr>
        <w:t xml:space="preserve">בבחירת משחק מסויים בטבלה שנמצאת בצד שמאל, שכבת ה </w:t>
      </w:r>
      <w:r>
        <w:t>UI</w:t>
      </w:r>
      <w:r>
        <w:rPr>
          <w:rFonts w:hint="cs"/>
          <w:rtl/>
        </w:rPr>
        <w:t xml:space="preserve"> תבצע קריאה אקטיבית למטודה הבאה:</w:t>
      </w:r>
    </w:p>
    <w:p w14:paraId="4ACAA566" w14:textId="77777777" w:rsidR="00261F6B" w:rsidRDefault="00261F6B" w:rsidP="00261F6B">
      <w:pPr>
        <w:bidi/>
        <w:rPr>
          <w:rtl/>
        </w:rPr>
      </w:pPr>
      <w:r w:rsidRPr="007E2587">
        <w:rPr>
          <w:rFonts w:cs="Arial"/>
          <w:noProof/>
          <w:rtl/>
        </w:rPr>
        <w:drawing>
          <wp:inline distT="0" distB="0" distL="0" distR="0" wp14:anchorId="01E656DD" wp14:editId="7C9F1FCB">
            <wp:extent cx="6840855" cy="241935"/>
            <wp:effectExtent l="0" t="0" r="0" b="5715"/>
            <wp:docPr id="162945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56548" name=""/>
                    <pic:cNvPicPr/>
                  </pic:nvPicPr>
                  <pic:blipFill>
                    <a:blip r:embed="rId27"/>
                    <a:stretch>
                      <a:fillRect/>
                    </a:stretch>
                  </pic:blipFill>
                  <pic:spPr>
                    <a:xfrm>
                      <a:off x="0" y="0"/>
                      <a:ext cx="6840855" cy="241935"/>
                    </a:xfrm>
                    <a:prstGeom prst="rect">
                      <a:avLst/>
                    </a:prstGeom>
                  </pic:spPr>
                </pic:pic>
              </a:graphicData>
            </a:graphic>
          </wp:inline>
        </w:drawing>
      </w:r>
    </w:p>
    <w:p w14:paraId="5B382114" w14:textId="77777777" w:rsidR="00261F6B" w:rsidRPr="007E2587" w:rsidRDefault="00261F6B" w:rsidP="00261F6B">
      <w:pPr>
        <w:bidi/>
        <w:ind w:left="333"/>
        <w:rPr>
          <w:lang w:val="en-IL"/>
        </w:rPr>
      </w:pPr>
      <w:r>
        <w:rPr>
          <w:rFonts w:hint="cs"/>
          <w:rtl/>
        </w:rPr>
        <w:t xml:space="preserve">תפקידה להחזיר את הפרטים המלאים של המשחק הנבחר דרך מבנה הנתונים </w:t>
      </w:r>
      <w:proofErr w:type="spellStart"/>
      <w:r w:rsidRPr="007E2587">
        <w:rPr>
          <w:color w:val="FF33CC"/>
          <w:lang w:val="en-IL"/>
        </w:rPr>
        <w:t>FullGameDetails</w:t>
      </w:r>
      <w:proofErr w:type="spellEnd"/>
      <w:r>
        <w:rPr>
          <w:rFonts w:hint="cs"/>
          <w:color w:val="FF33CC"/>
          <w:rtl/>
          <w:lang w:val="en-IL"/>
        </w:rPr>
        <w:t xml:space="preserve"> </w:t>
      </w:r>
    </w:p>
    <w:p w14:paraId="1359F31B" w14:textId="77777777" w:rsidR="00261F6B" w:rsidRDefault="00261F6B" w:rsidP="00261F6B">
      <w:pPr>
        <w:rPr>
          <w:rtl/>
          <w:lang w:val="en-IL"/>
        </w:rPr>
      </w:pPr>
      <w:r>
        <w:rPr>
          <w:rtl/>
          <w:lang w:val="en-IL"/>
        </w:rPr>
        <w:br w:type="page"/>
      </w:r>
    </w:p>
    <w:p w14:paraId="7CD0096E" w14:textId="77777777" w:rsidR="00261F6B" w:rsidRPr="00416C37" w:rsidRDefault="00261F6B" w:rsidP="00261F6B">
      <w:pPr>
        <w:bidi/>
        <w:rPr>
          <w:b/>
          <w:bCs/>
          <w:rtl/>
        </w:rPr>
      </w:pPr>
      <w:r w:rsidRPr="00416C37">
        <w:rPr>
          <w:rFonts w:hint="cs"/>
          <w:b/>
          <w:bCs/>
          <w:rtl/>
          <w:lang w:val="en-IL"/>
        </w:rPr>
        <w:lastRenderedPageBreak/>
        <w:t xml:space="preserve">פעולות הרלוונטיות ל </w:t>
      </w:r>
      <w:r w:rsidRPr="00416C37">
        <w:rPr>
          <w:b/>
          <w:bCs/>
        </w:rPr>
        <w:t>Administrator</w:t>
      </w:r>
      <w:r w:rsidRPr="00416C37">
        <w:rPr>
          <w:rFonts w:hint="cs"/>
          <w:b/>
          <w:bCs/>
          <w:rtl/>
        </w:rPr>
        <w:t xml:space="preserve"> בלבד:</w:t>
      </w:r>
    </w:p>
    <w:p w14:paraId="5406AAC2" w14:textId="77777777" w:rsidR="00261F6B" w:rsidRDefault="00261F6B" w:rsidP="00261F6B">
      <w:pPr>
        <w:pStyle w:val="ListParagraph"/>
        <w:numPr>
          <w:ilvl w:val="0"/>
          <w:numId w:val="141"/>
        </w:numPr>
        <w:bidi/>
      </w:pPr>
      <w:r w:rsidRPr="00416C37">
        <w:rPr>
          <w:rFonts w:cs="Arial"/>
          <w:noProof/>
          <w:rtl/>
        </w:rPr>
        <w:drawing>
          <wp:anchor distT="0" distB="0" distL="114300" distR="114300" simplePos="0" relativeHeight="252016640" behindDoc="0" locked="0" layoutInCell="1" allowOverlap="1" wp14:anchorId="7F93A1D6" wp14:editId="5DB47FA8">
            <wp:simplePos x="0" y="0"/>
            <wp:positionH relativeFrom="column">
              <wp:posOffset>213813</wp:posOffset>
            </wp:positionH>
            <wp:positionV relativeFrom="paragraph">
              <wp:posOffset>357505</wp:posOffset>
            </wp:positionV>
            <wp:extent cx="6840855" cy="230505"/>
            <wp:effectExtent l="0" t="0" r="0" b="0"/>
            <wp:wrapSquare wrapText="bothSides"/>
            <wp:docPr id="809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35260" name=""/>
                    <pic:cNvPicPr/>
                  </pic:nvPicPr>
                  <pic:blipFill>
                    <a:blip r:embed="rId28">
                      <a:extLst>
                        <a:ext uri="{28A0092B-C50C-407E-A947-70E740481C1C}">
                          <a14:useLocalDpi xmlns:a14="http://schemas.microsoft.com/office/drawing/2010/main" val="0"/>
                        </a:ext>
                      </a:extLst>
                    </a:blip>
                    <a:stretch>
                      <a:fillRect/>
                    </a:stretch>
                  </pic:blipFill>
                  <pic:spPr>
                    <a:xfrm>
                      <a:off x="0" y="0"/>
                      <a:ext cx="6840855" cy="230505"/>
                    </a:xfrm>
                    <a:prstGeom prst="rect">
                      <a:avLst/>
                    </a:prstGeom>
                  </pic:spPr>
                </pic:pic>
              </a:graphicData>
            </a:graphic>
          </wp:anchor>
        </w:drawing>
      </w:r>
      <w:r>
        <w:rPr>
          <w:rFonts w:hint="cs"/>
          <w:rtl/>
        </w:rPr>
        <w:t>האדמין הוא היחיד שיכול לטעון קבצי משחק חדשים למע'.</w:t>
      </w:r>
      <w:r>
        <w:rPr>
          <w:rtl/>
        </w:rPr>
        <w:br/>
      </w:r>
      <w:r>
        <w:rPr>
          <w:rFonts w:hint="cs"/>
          <w:rtl/>
        </w:rPr>
        <w:t xml:space="preserve">לאחר בחירת הקבצים, לחיצה על כפתור </w:t>
      </w:r>
      <w:r>
        <w:t>Load</w:t>
      </w:r>
      <w:r>
        <w:rPr>
          <w:rFonts w:hint="cs"/>
          <w:rtl/>
        </w:rPr>
        <w:t xml:space="preserve"> תבצע קריאה אקטיבית למטודה הבאה:</w:t>
      </w:r>
    </w:p>
    <w:p w14:paraId="1ED1C09A" w14:textId="77777777" w:rsidR="00261F6B" w:rsidRDefault="00261F6B" w:rsidP="00261F6B">
      <w:pPr>
        <w:pStyle w:val="ListParagraph"/>
        <w:bidi/>
        <w:ind w:left="425"/>
        <w:rPr>
          <w:rtl/>
        </w:rPr>
      </w:pPr>
    </w:p>
    <w:p w14:paraId="6FD68B8A" w14:textId="77777777" w:rsidR="00261F6B" w:rsidRPr="00416C37" w:rsidRDefault="00261F6B" w:rsidP="00261F6B">
      <w:pPr>
        <w:pStyle w:val="ListParagraph"/>
        <w:numPr>
          <w:ilvl w:val="0"/>
          <w:numId w:val="141"/>
        </w:numPr>
        <w:bidi/>
        <w:rPr>
          <w:rtl/>
        </w:rPr>
      </w:pPr>
      <w:r w:rsidRPr="00416C37">
        <w:rPr>
          <w:rFonts w:hint="cs"/>
          <w:rtl/>
        </w:rPr>
        <w:t xml:space="preserve">לחיצה </w:t>
      </w:r>
      <w:r>
        <w:rPr>
          <w:rFonts w:hint="cs"/>
          <w:rtl/>
        </w:rPr>
        <w:t xml:space="preserve">על כפתור ה </w:t>
      </w:r>
      <w:r>
        <w:t>watch</w:t>
      </w:r>
      <w:r>
        <w:rPr>
          <w:rFonts w:hint="cs"/>
          <w:rtl/>
        </w:rPr>
        <w:t xml:space="preserve"> תבצע מעבר בתוך שכבת ה </w:t>
      </w:r>
      <w:r>
        <w:t>UI</w:t>
      </w:r>
      <w:r>
        <w:rPr>
          <w:rFonts w:hint="cs"/>
          <w:rtl/>
        </w:rPr>
        <w:t xml:space="preserve"> אל מסך משחק פעיל ואינה דורשת התערבות שלכם בהקשר זה.</w:t>
      </w:r>
      <w:r>
        <w:rPr>
          <w:rtl/>
        </w:rPr>
        <w:br/>
      </w:r>
      <w:r>
        <w:rPr>
          <w:rFonts w:hint="cs"/>
          <w:rtl/>
        </w:rPr>
        <w:t>(שאר הפעולות יתרחשו במסגרת מסך משחק פעיל אליו תועברו)</w:t>
      </w:r>
    </w:p>
    <w:p w14:paraId="14B424CC" w14:textId="77777777" w:rsidR="00261F6B" w:rsidRPr="00416C37" w:rsidRDefault="00261F6B" w:rsidP="00261F6B">
      <w:pPr>
        <w:bidi/>
        <w:rPr>
          <w:b/>
          <w:bCs/>
          <w:rtl/>
        </w:rPr>
      </w:pPr>
      <w:r w:rsidRPr="00416C37">
        <w:rPr>
          <w:rFonts w:hint="cs"/>
          <w:b/>
          <w:bCs/>
          <w:rtl/>
        </w:rPr>
        <w:t xml:space="preserve">פעולות הרוונטיות ל </w:t>
      </w:r>
      <w:r w:rsidRPr="00416C37">
        <w:rPr>
          <w:b/>
          <w:bCs/>
        </w:rPr>
        <w:t>Player</w:t>
      </w:r>
      <w:r w:rsidRPr="00416C37">
        <w:rPr>
          <w:rFonts w:hint="cs"/>
          <w:b/>
          <w:bCs/>
          <w:rtl/>
        </w:rPr>
        <w:t xml:space="preserve"> בלבד:</w:t>
      </w:r>
    </w:p>
    <w:p w14:paraId="5DF45CBB" w14:textId="77777777" w:rsidR="00261F6B" w:rsidRDefault="00261F6B" w:rsidP="00261F6B">
      <w:pPr>
        <w:pStyle w:val="ListParagraph"/>
        <w:numPr>
          <w:ilvl w:val="0"/>
          <w:numId w:val="139"/>
        </w:numPr>
        <w:bidi/>
      </w:pPr>
      <w:r w:rsidRPr="00416C37">
        <w:rPr>
          <w:rFonts w:cs="Arial"/>
          <w:noProof/>
          <w:rtl/>
        </w:rPr>
        <w:drawing>
          <wp:anchor distT="0" distB="0" distL="114300" distR="114300" simplePos="0" relativeHeight="252017664" behindDoc="0" locked="0" layoutInCell="1" allowOverlap="1" wp14:anchorId="7092460A" wp14:editId="3695F10F">
            <wp:simplePos x="0" y="0"/>
            <wp:positionH relativeFrom="column">
              <wp:posOffset>213542</wp:posOffset>
            </wp:positionH>
            <wp:positionV relativeFrom="paragraph">
              <wp:posOffset>368300</wp:posOffset>
            </wp:positionV>
            <wp:extent cx="6840855" cy="257175"/>
            <wp:effectExtent l="0" t="0" r="0" b="9525"/>
            <wp:wrapSquare wrapText="bothSides"/>
            <wp:docPr id="122148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86686" name=""/>
                    <pic:cNvPicPr/>
                  </pic:nvPicPr>
                  <pic:blipFill>
                    <a:blip r:embed="rId29">
                      <a:extLst>
                        <a:ext uri="{28A0092B-C50C-407E-A947-70E740481C1C}">
                          <a14:useLocalDpi xmlns:a14="http://schemas.microsoft.com/office/drawing/2010/main" val="0"/>
                        </a:ext>
                      </a:extLst>
                    </a:blip>
                    <a:stretch>
                      <a:fillRect/>
                    </a:stretch>
                  </pic:blipFill>
                  <pic:spPr>
                    <a:xfrm>
                      <a:off x="0" y="0"/>
                      <a:ext cx="6840855" cy="257175"/>
                    </a:xfrm>
                    <a:prstGeom prst="rect">
                      <a:avLst/>
                    </a:prstGeom>
                  </pic:spPr>
                </pic:pic>
              </a:graphicData>
            </a:graphic>
          </wp:anchor>
        </w:drawing>
      </w:r>
      <w:r>
        <w:rPr>
          <w:rFonts w:hint="cs"/>
          <w:rtl/>
        </w:rPr>
        <w:t xml:space="preserve">רישום שחקן כ </w:t>
      </w:r>
      <w:r>
        <w:t>definer</w:t>
      </w:r>
      <w:r>
        <w:rPr>
          <w:rFonts w:hint="cs"/>
          <w:rtl/>
        </w:rPr>
        <w:t xml:space="preserve"> (</w:t>
      </w:r>
      <w:r>
        <w:t>spy master</w:t>
      </w:r>
      <w:r>
        <w:rPr>
          <w:rFonts w:hint="cs"/>
          <w:rtl/>
        </w:rPr>
        <w:t>).</w:t>
      </w:r>
      <w:r>
        <w:rPr>
          <w:rtl/>
        </w:rPr>
        <w:br/>
      </w:r>
      <w:r>
        <w:rPr>
          <w:rFonts w:hint="cs"/>
          <w:rtl/>
        </w:rPr>
        <w:t xml:space="preserve">לחיצה על כפתור ה </w:t>
      </w:r>
      <w:r>
        <w:t>join</w:t>
      </w:r>
      <w:r>
        <w:rPr>
          <w:rFonts w:hint="cs"/>
          <w:rtl/>
        </w:rPr>
        <w:t xml:space="preserve"> תוביל לקריאה אקטיבית למטודה הבאה:</w:t>
      </w:r>
      <w:r>
        <w:rPr>
          <w:rtl/>
        </w:rPr>
        <w:br/>
      </w:r>
    </w:p>
    <w:p w14:paraId="02965BBD" w14:textId="77777777" w:rsidR="00261F6B" w:rsidRDefault="00261F6B" w:rsidP="00261F6B">
      <w:pPr>
        <w:pStyle w:val="ListParagraph"/>
        <w:numPr>
          <w:ilvl w:val="0"/>
          <w:numId w:val="139"/>
        </w:numPr>
        <w:bidi/>
        <w:rPr>
          <w:rtl/>
        </w:rPr>
      </w:pPr>
      <w:r w:rsidRPr="00416C37">
        <w:rPr>
          <w:rFonts w:cs="Arial"/>
          <w:noProof/>
          <w:rtl/>
        </w:rPr>
        <w:drawing>
          <wp:anchor distT="0" distB="0" distL="114300" distR="114300" simplePos="0" relativeHeight="252018688" behindDoc="0" locked="0" layoutInCell="1" allowOverlap="1" wp14:anchorId="314D9701" wp14:editId="08A6D0F1">
            <wp:simplePos x="0" y="0"/>
            <wp:positionH relativeFrom="column">
              <wp:posOffset>213542</wp:posOffset>
            </wp:positionH>
            <wp:positionV relativeFrom="paragraph">
              <wp:posOffset>366395</wp:posOffset>
            </wp:positionV>
            <wp:extent cx="6840855" cy="183515"/>
            <wp:effectExtent l="0" t="0" r="0" b="6985"/>
            <wp:wrapSquare wrapText="bothSides"/>
            <wp:docPr id="206582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29150" name=""/>
                    <pic:cNvPicPr/>
                  </pic:nvPicPr>
                  <pic:blipFill>
                    <a:blip r:embed="rId30">
                      <a:extLst>
                        <a:ext uri="{28A0092B-C50C-407E-A947-70E740481C1C}">
                          <a14:useLocalDpi xmlns:a14="http://schemas.microsoft.com/office/drawing/2010/main" val="0"/>
                        </a:ext>
                      </a:extLst>
                    </a:blip>
                    <a:stretch>
                      <a:fillRect/>
                    </a:stretch>
                  </pic:blipFill>
                  <pic:spPr>
                    <a:xfrm>
                      <a:off x="0" y="0"/>
                      <a:ext cx="6840855" cy="183515"/>
                    </a:xfrm>
                    <a:prstGeom prst="rect">
                      <a:avLst/>
                    </a:prstGeom>
                  </pic:spPr>
                </pic:pic>
              </a:graphicData>
            </a:graphic>
          </wp:anchor>
        </w:drawing>
      </w:r>
      <w:r>
        <w:rPr>
          <w:rFonts w:hint="cs"/>
          <w:rtl/>
        </w:rPr>
        <w:t xml:space="preserve">רישום שחקן כ </w:t>
      </w:r>
      <w:r>
        <w:t>guesser</w:t>
      </w:r>
      <w:r>
        <w:rPr>
          <w:rtl/>
        </w:rPr>
        <w:br/>
      </w:r>
      <w:r>
        <w:rPr>
          <w:rFonts w:hint="cs"/>
          <w:rtl/>
        </w:rPr>
        <w:t xml:space="preserve">לחיצה על כפתור ה </w:t>
      </w:r>
      <w:r>
        <w:t>Join</w:t>
      </w:r>
      <w:r>
        <w:rPr>
          <w:rFonts w:hint="cs"/>
          <w:rtl/>
        </w:rPr>
        <w:t xml:space="preserve"> תוביל לקריאה אקטיבית למטודה הבאה:</w:t>
      </w:r>
      <w:r>
        <w:rPr>
          <w:rtl/>
        </w:rPr>
        <w:br/>
      </w:r>
    </w:p>
    <w:p w14:paraId="5D4A010E" w14:textId="77777777" w:rsidR="00261F6B" w:rsidRPr="00EF3D1D" w:rsidRDefault="00261F6B" w:rsidP="00261F6B">
      <w:pPr>
        <w:bidi/>
        <w:rPr>
          <w:rtl/>
        </w:rPr>
      </w:pPr>
      <w:r w:rsidRPr="00EF3D1D">
        <w:rPr>
          <w:rFonts w:hint="cs"/>
          <w:rtl/>
        </w:rPr>
        <w:t>גכע</w:t>
      </w:r>
    </w:p>
    <w:p w14:paraId="1F7715E0" w14:textId="77777777" w:rsidR="00261F6B" w:rsidRDefault="00261F6B" w:rsidP="00261F6B">
      <w:pPr>
        <w:bidi/>
        <w:rPr>
          <w:rtl/>
        </w:rPr>
      </w:pPr>
    </w:p>
    <w:p w14:paraId="2D872EF7" w14:textId="77777777" w:rsidR="00B45897" w:rsidRDefault="00B45897" w:rsidP="00B45897">
      <w:pPr>
        <w:bidi/>
        <w:rPr>
          <w:rtl/>
        </w:rPr>
      </w:pPr>
    </w:p>
    <w:p w14:paraId="0A1A6AAC" w14:textId="77777777" w:rsidR="00B45897" w:rsidRDefault="00B45897">
      <w:pPr>
        <w:rPr>
          <w:rtl/>
        </w:rPr>
      </w:pPr>
      <w:r>
        <w:rPr>
          <w:rtl/>
        </w:rPr>
        <w:br w:type="page"/>
      </w:r>
    </w:p>
    <w:sectPr w:rsidR="00B45897" w:rsidSect="009B6F0D">
      <w:footerReference w:type="first" r:id="rId31"/>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C90C6" w14:textId="77777777" w:rsidR="009B6F0D" w:rsidRDefault="009B6F0D" w:rsidP="00CE69E6">
      <w:pPr>
        <w:spacing w:after="0" w:line="240" w:lineRule="auto"/>
      </w:pPr>
      <w:r>
        <w:separator/>
      </w:r>
    </w:p>
  </w:endnote>
  <w:endnote w:type="continuationSeparator" w:id="0">
    <w:p w14:paraId="051E19B9" w14:textId="77777777" w:rsidR="009B6F0D" w:rsidRDefault="009B6F0D"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4776466"/>
      <w:docPartObj>
        <w:docPartGallery w:val="Page Numbers (Bottom of Page)"/>
        <w:docPartUnique/>
      </w:docPartObj>
    </w:sdtPr>
    <w:sdtContent>
      <w:p w14:paraId="68DA8A70" w14:textId="77777777" w:rsidR="00733864" w:rsidRDefault="00733864" w:rsidP="00CE69E6">
        <w:pPr>
          <w:pStyle w:val="Footer"/>
          <w:jc w:val="right"/>
        </w:pPr>
        <w:r>
          <w:t>1</w:t>
        </w:r>
      </w:p>
    </w:sdtContent>
  </w:sdt>
  <w:p w14:paraId="22FDDB62" w14:textId="77777777" w:rsidR="00733864" w:rsidRDefault="0073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AE2E7" w14:textId="77777777" w:rsidR="009B6F0D" w:rsidRDefault="009B6F0D" w:rsidP="00CE69E6">
      <w:pPr>
        <w:spacing w:after="0" w:line="240" w:lineRule="auto"/>
      </w:pPr>
      <w:r>
        <w:separator/>
      </w:r>
    </w:p>
  </w:footnote>
  <w:footnote w:type="continuationSeparator" w:id="0">
    <w:p w14:paraId="1D6AEF4D" w14:textId="77777777" w:rsidR="009B6F0D" w:rsidRDefault="009B6F0D"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508B"/>
    <w:multiLevelType w:val="hybridMultilevel"/>
    <w:tmpl w:val="37CAAD2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1096511"/>
    <w:multiLevelType w:val="hybridMultilevel"/>
    <w:tmpl w:val="279AB096"/>
    <w:lvl w:ilvl="0" w:tplc="20000001">
      <w:start w:val="1"/>
      <w:numFmt w:val="bullet"/>
      <w:lvlText w:val=""/>
      <w:lvlJc w:val="left"/>
      <w:pPr>
        <w:ind w:left="2088" w:hanging="360"/>
      </w:pPr>
      <w:rPr>
        <w:rFonts w:ascii="Symbol" w:hAnsi="Symbol" w:hint="default"/>
      </w:rPr>
    </w:lvl>
    <w:lvl w:ilvl="1" w:tplc="20000003">
      <w:start w:val="1"/>
      <w:numFmt w:val="bullet"/>
      <w:lvlText w:val="o"/>
      <w:lvlJc w:val="left"/>
      <w:pPr>
        <w:ind w:left="2808" w:hanging="360"/>
      </w:pPr>
      <w:rPr>
        <w:rFonts w:ascii="Courier New" w:hAnsi="Courier New" w:cs="Courier New" w:hint="default"/>
      </w:rPr>
    </w:lvl>
    <w:lvl w:ilvl="2" w:tplc="20000005" w:tentative="1">
      <w:start w:val="1"/>
      <w:numFmt w:val="bullet"/>
      <w:lvlText w:val=""/>
      <w:lvlJc w:val="left"/>
      <w:pPr>
        <w:ind w:left="3528" w:hanging="360"/>
      </w:pPr>
      <w:rPr>
        <w:rFonts w:ascii="Wingdings" w:hAnsi="Wingdings" w:hint="default"/>
      </w:rPr>
    </w:lvl>
    <w:lvl w:ilvl="3" w:tplc="20000001" w:tentative="1">
      <w:start w:val="1"/>
      <w:numFmt w:val="bullet"/>
      <w:lvlText w:val=""/>
      <w:lvlJc w:val="left"/>
      <w:pPr>
        <w:ind w:left="4248" w:hanging="360"/>
      </w:pPr>
      <w:rPr>
        <w:rFonts w:ascii="Symbol" w:hAnsi="Symbol" w:hint="default"/>
      </w:rPr>
    </w:lvl>
    <w:lvl w:ilvl="4" w:tplc="20000003" w:tentative="1">
      <w:start w:val="1"/>
      <w:numFmt w:val="bullet"/>
      <w:lvlText w:val="o"/>
      <w:lvlJc w:val="left"/>
      <w:pPr>
        <w:ind w:left="4968" w:hanging="360"/>
      </w:pPr>
      <w:rPr>
        <w:rFonts w:ascii="Courier New" w:hAnsi="Courier New" w:cs="Courier New" w:hint="default"/>
      </w:rPr>
    </w:lvl>
    <w:lvl w:ilvl="5" w:tplc="20000005" w:tentative="1">
      <w:start w:val="1"/>
      <w:numFmt w:val="bullet"/>
      <w:lvlText w:val=""/>
      <w:lvlJc w:val="left"/>
      <w:pPr>
        <w:ind w:left="5688" w:hanging="360"/>
      </w:pPr>
      <w:rPr>
        <w:rFonts w:ascii="Wingdings" w:hAnsi="Wingdings" w:hint="default"/>
      </w:rPr>
    </w:lvl>
    <w:lvl w:ilvl="6" w:tplc="20000001" w:tentative="1">
      <w:start w:val="1"/>
      <w:numFmt w:val="bullet"/>
      <w:lvlText w:val=""/>
      <w:lvlJc w:val="left"/>
      <w:pPr>
        <w:ind w:left="6408" w:hanging="360"/>
      </w:pPr>
      <w:rPr>
        <w:rFonts w:ascii="Symbol" w:hAnsi="Symbol" w:hint="default"/>
      </w:rPr>
    </w:lvl>
    <w:lvl w:ilvl="7" w:tplc="20000003" w:tentative="1">
      <w:start w:val="1"/>
      <w:numFmt w:val="bullet"/>
      <w:lvlText w:val="o"/>
      <w:lvlJc w:val="left"/>
      <w:pPr>
        <w:ind w:left="7128" w:hanging="360"/>
      </w:pPr>
      <w:rPr>
        <w:rFonts w:ascii="Courier New" w:hAnsi="Courier New" w:cs="Courier New" w:hint="default"/>
      </w:rPr>
    </w:lvl>
    <w:lvl w:ilvl="8" w:tplc="20000005" w:tentative="1">
      <w:start w:val="1"/>
      <w:numFmt w:val="bullet"/>
      <w:lvlText w:val=""/>
      <w:lvlJc w:val="left"/>
      <w:pPr>
        <w:ind w:left="7848" w:hanging="360"/>
      </w:pPr>
      <w:rPr>
        <w:rFonts w:ascii="Wingdings" w:hAnsi="Wingdings" w:hint="default"/>
      </w:rPr>
    </w:lvl>
  </w:abstractNum>
  <w:abstractNum w:abstractNumId="2" w15:restartNumberingAfterBreak="0">
    <w:nsid w:val="01997C59"/>
    <w:multiLevelType w:val="hybridMultilevel"/>
    <w:tmpl w:val="8604D51A"/>
    <w:lvl w:ilvl="0" w:tplc="20000001">
      <w:start w:val="1"/>
      <w:numFmt w:val="bullet"/>
      <w:lvlText w:val=""/>
      <w:lvlJc w:val="left"/>
      <w:pPr>
        <w:ind w:left="1152" w:hanging="360"/>
      </w:pPr>
      <w:rPr>
        <w:rFonts w:ascii="Symbol" w:hAnsi="Symbol" w:hint="default"/>
      </w:rPr>
    </w:lvl>
    <w:lvl w:ilvl="1" w:tplc="20000003">
      <w:start w:val="1"/>
      <w:numFmt w:val="bullet"/>
      <w:lvlText w:val="o"/>
      <w:lvlJc w:val="left"/>
      <w:pPr>
        <w:ind w:left="1872" w:hanging="360"/>
      </w:pPr>
      <w:rPr>
        <w:rFonts w:ascii="Courier New" w:hAnsi="Courier New" w:cs="Courier New" w:hint="default"/>
      </w:rPr>
    </w:lvl>
    <w:lvl w:ilvl="2" w:tplc="20000005">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3" w15:restartNumberingAfterBreak="0">
    <w:nsid w:val="02B933B7"/>
    <w:multiLevelType w:val="multilevel"/>
    <w:tmpl w:val="55701A0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D13C85"/>
    <w:multiLevelType w:val="hybridMultilevel"/>
    <w:tmpl w:val="32A2F618"/>
    <w:lvl w:ilvl="0" w:tplc="D39236C6">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03C9624B"/>
    <w:multiLevelType w:val="hybridMultilevel"/>
    <w:tmpl w:val="55D06870"/>
    <w:lvl w:ilvl="0" w:tplc="57C45664">
      <w:start w:val="1"/>
      <w:numFmt w:val="decimal"/>
      <w:lvlText w:val="%1."/>
      <w:lvlJc w:val="left"/>
      <w:pPr>
        <w:ind w:left="144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4182D88"/>
    <w:multiLevelType w:val="hybridMultilevel"/>
    <w:tmpl w:val="01208B40"/>
    <w:lvl w:ilvl="0" w:tplc="386031BA">
      <w:start w:val="1"/>
      <w:numFmt w:val="bullet"/>
      <w:lvlText w:val=""/>
      <w:lvlJc w:val="left"/>
      <w:pPr>
        <w:ind w:left="108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5803494"/>
    <w:multiLevelType w:val="hybridMultilevel"/>
    <w:tmpl w:val="392CC6C2"/>
    <w:lvl w:ilvl="0" w:tplc="2000000F">
      <w:start w:val="1"/>
      <w:numFmt w:val="decimal"/>
      <w:lvlText w:val="%1."/>
      <w:lvlJc w:val="left"/>
      <w:pPr>
        <w:ind w:left="1080" w:hanging="360"/>
      </w:pPr>
      <w:rPr>
        <w:rFonts w:hint="default"/>
        <w:color w:val="auto"/>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066049C0"/>
    <w:multiLevelType w:val="hybridMultilevel"/>
    <w:tmpl w:val="2F2C0944"/>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9" w15:restartNumberingAfterBreak="0">
    <w:nsid w:val="066A4A64"/>
    <w:multiLevelType w:val="hybridMultilevel"/>
    <w:tmpl w:val="2E56FF1A"/>
    <w:lvl w:ilvl="0" w:tplc="F8A0931C">
      <w:start w:val="4"/>
      <w:numFmt w:val="decimal"/>
      <w:lvlText w:val="%1."/>
      <w:lvlJc w:val="left"/>
      <w:pPr>
        <w:ind w:left="36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06C14860"/>
    <w:multiLevelType w:val="hybridMultilevel"/>
    <w:tmpl w:val="9BA81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7725ABE"/>
    <w:multiLevelType w:val="hybridMultilevel"/>
    <w:tmpl w:val="E992496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2" w15:restartNumberingAfterBreak="0">
    <w:nsid w:val="08E13F34"/>
    <w:multiLevelType w:val="hybridMultilevel"/>
    <w:tmpl w:val="E1BC8E0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9A7943"/>
    <w:multiLevelType w:val="multilevel"/>
    <w:tmpl w:val="3C1EBED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0CF94F10"/>
    <w:multiLevelType w:val="hybridMultilevel"/>
    <w:tmpl w:val="C532A9C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0DCC0722"/>
    <w:multiLevelType w:val="hybridMultilevel"/>
    <w:tmpl w:val="CB1A5EE0"/>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9" w15:restartNumberingAfterBreak="0">
    <w:nsid w:val="0E225878"/>
    <w:multiLevelType w:val="hybridMultilevel"/>
    <w:tmpl w:val="737499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0EB97B5F"/>
    <w:multiLevelType w:val="hybridMultilevel"/>
    <w:tmpl w:val="7988C340"/>
    <w:lvl w:ilvl="0" w:tplc="A7EA60B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0F12624A"/>
    <w:multiLevelType w:val="hybridMultilevel"/>
    <w:tmpl w:val="DB8880F6"/>
    <w:lvl w:ilvl="0" w:tplc="3AF2D90A">
      <w:start w:val="3"/>
      <w:numFmt w:val="decimal"/>
      <w:lvlText w:val="%1."/>
      <w:lvlJc w:val="left"/>
      <w:pPr>
        <w:ind w:left="425" w:hanging="360"/>
      </w:pPr>
      <w:rPr>
        <w:rFonts w:hint="default"/>
      </w:rPr>
    </w:lvl>
    <w:lvl w:ilvl="1" w:tplc="20000019" w:tentative="1">
      <w:start w:val="1"/>
      <w:numFmt w:val="lowerLetter"/>
      <w:lvlText w:val="%2."/>
      <w:lvlJc w:val="left"/>
      <w:pPr>
        <w:ind w:left="785" w:hanging="360"/>
      </w:pPr>
    </w:lvl>
    <w:lvl w:ilvl="2" w:tplc="2000001B" w:tentative="1">
      <w:start w:val="1"/>
      <w:numFmt w:val="lowerRoman"/>
      <w:lvlText w:val="%3."/>
      <w:lvlJc w:val="right"/>
      <w:pPr>
        <w:ind w:left="1505" w:hanging="180"/>
      </w:pPr>
    </w:lvl>
    <w:lvl w:ilvl="3" w:tplc="2000000F" w:tentative="1">
      <w:start w:val="1"/>
      <w:numFmt w:val="decimal"/>
      <w:lvlText w:val="%4."/>
      <w:lvlJc w:val="left"/>
      <w:pPr>
        <w:ind w:left="2225" w:hanging="360"/>
      </w:pPr>
    </w:lvl>
    <w:lvl w:ilvl="4" w:tplc="20000019" w:tentative="1">
      <w:start w:val="1"/>
      <w:numFmt w:val="lowerLetter"/>
      <w:lvlText w:val="%5."/>
      <w:lvlJc w:val="left"/>
      <w:pPr>
        <w:ind w:left="2945" w:hanging="360"/>
      </w:pPr>
    </w:lvl>
    <w:lvl w:ilvl="5" w:tplc="2000001B" w:tentative="1">
      <w:start w:val="1"/>
      <w:numFmt w:val="lowerRoman"/>
      <w:lvlText w:val="%6."/>
      <w:lvlJc w:val="right"/>
      <w:pPr>
        <w:ind w:left="3665" w:hanging="180"/>
      </w:pPr>
    </w:lvl>
    <w:lvl w:ilvl="6" w:tplc="2000000F" w:tentative="1">
      <w:start w:val="1"/>
      <w:numFmt w:val="decimal"/>
      <w:lvlText w:val="%7."/>
      <w:lvlJc w:val="left"/>
      <w:pPr>
        <w:ind w:left="4385" w:hanging="360"/>
      </w:pPr>
    </w:lvl>
    <w:lvl w:ilvl="7" w:tplc="20000019" w:tentative="1">
      <w:start w:val="1"/>
      <w:numFmt w:val="lowerLetter"/>
      <w:lvlText w:val="%8."/>
      <w:lvlJc w:val="left"/>
      <w:pPr>
        <w:ind w:left="5105" w:hanging="360"/>
      </w:pPr>
    </w:lvl>
    <w:lvl w:ilvl="8" w:tplc="2000001B" w:tentative="1">
      <w:start w:val="1"/>
      <w:numFmt w:val="lowerRoman"/>
      <w:lvlText w:val="%9."/>
      <w:lvlJc w:val="right"/>
      <w:pPr>
        <w:ind w:left="5825" w:hanging="180"/>
      </w:pPr>
    </w:lvl>
  </w:abstractNum>
  <w:abstractNum w:abstractNumId="22" w15:restartNumberingAfterBreak="0">
    <w:nsid w:val="11A516B5"/>
    <w:multiLevelType w:val="hybridMultilevel"/>
    <w:tmpl w:val="ABC4038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129D3CF4"/>
    <w:multiLevelType w:val="hybridMultilevel"/>
    <w:tmpl w:val="216C8034"/>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4" w15:restartNumberingAfterBreak="0">
    <w:nsid w:val="1384701F"/>
    <w:multiLevelType w:val="hybridMultilevel"/>
    <w:tmpl w:val="4F6400F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13F70ED8"/>
    <w:multiLevelType w:val="hybridMultilevel"/>
    <w:tmpl w:val="2B56F3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4327BE4"/>
    <w:multiLevelType w:val="hybridMultilevel"/>
    <w:tmpl w:val="363C17E8"/>
    <w:lvl w:ilvl="0" w:tplc="0FC66F4C">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152F4FCB"/>
    <w:multiLevelType w:val="hybridMultilevel"/>
    <w:tmpl w:val="FA2CF228"/>
    <w:lvl w:ilvl="0" w:tplc="FFFFFFFF">
      <w:start w:val="1"/>
      <w:numFmt w:val="decimal"/>
      <w:lvlText w:val="%1."/>
      <w:lvlJc w:val="left"/>
      <w:pPr>
        <w:ind w:left="992" w:hanging="360"/>
      </w:pPr>
    </w:lvl>
    <w:lvl w:ilvl="1" w:tplc="751C1A1E">
      <w:start w:val="1"/>
      <w:numFmt w:val="lowerLetter"/>
      <w:lvlText w:val="%2."/>
      <w:lvlJc w:val="left"/>
      <w:pPr>
        <w:ind w:left="1712" w:hanging="360"/>
      </w:pPr>
      <w:rPr>
        <w:rFonts w:hint="default"/>
      </w:rPr>
    </w:lvl>
    <w:lvl w:ilvl="2" w:tplc="FFFFFFFF">
      <w:start w:val="1"/>
      <w:numFmt w:val="lowerRoman"/>
      <w:lvlText w:val="%3."/>
      <w:lvlJc w:val="right"/>
      <w:pPr>
        <w:ind w:left="2432" w:hanging="180"/>
      </w:pPr>
    </w:lvl>
    <w:lvl w:ilvl="3" w:tplc="FFFFFFFF" w:tentative="1">
      <w:start w:val="1"/>
      <w:numFmt w:val="decimal"/>
      <w:lvlText w:val="%4."/>
      <w:lvlJc w:val="left"/>
      <w:pPr>
        <w:ind w:left="3152" w:hanging="360"/>
      </w:pPr>
    </w:lvl>
    <w:lvl w:ilvl="4" w:tplc="FFFFFFFF" w:tentative="1">
      <w:start w:val="1"/>
      <w:numFmt w:val="lowerLetter"/>
      <w:lvlText w:val="%5."/>
      <w:lvlJc w:val="left"/>
      <w:pPr>
        <w:ind w:left="3872" w:hanging="360"/>
      </w:pPr>
    </w:lvl>
    <w:lvl w:ilvl="5" w:tplc="FFFFFFFF" w:tentative="1">
      <w:start w:val="1"/>
      <w:numFmt w:val="lowerRoman"/>
      <w:lvlText w:val="%6."/>
      <w:lvlJc w:val="right"/>
      <w:pPr>
        <w:ind w:left="4592" w:hanging="180"/>
      </w:pPr>
    </w:lvl>
    <w:lvl w:ilvl="6" w:tplc="FFFFFFFF" w:tentative="1">
      <w:start w:val="1"/>
      <w:numFmt w:val="decimal"/>
      <w:lvlText w:val="%7."/>
      <w:lvlJc w:val="left"/>
      <w:pPr>
        <w:ind w:left="5312" w:hanging="360"/>
      </w:pPr>
    </w:lvl>
    <w:lvl w:ilvl="7" w:tplc="FFFFFFFF" w:tentative="1">
      <w:start w:val="1"/>
      <w:numFmt w:val="lowerLetter"/>
      <w:lvlText w:val="%8."/>
      <w:lvlJc w:val="left"/>
      <w:pPr>
        <w:ind w:left="6032" w:hanging="360"/>
      </w:pPr>
    </w:lvl>
    <w:lvl w:ilvl="8" w:tplc="FFFFFFFF" w:tentative="1">
      <w:start w:val="1"/>
      <w:numFmt w:val="lowerRoman"/>
      <w:lvlText w:val="%9."/>
      <w:lvlJc w:val="right"/>
      <w:pPr>
        <w:ind w:left="6752" w:hanging="180"/>
      </w:pPr>
    </w:lvl>
  </w:abstractNum>
  <w:abstractNum w:abstractNumId="28" w15:restartNumberingAfterBreak="0">
    <w:nsid w:val="1821516E"/>
    <w:multiLevelType w:val="multilevel"/>
    <w:tmpl w:val="78F0F00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92C5BA0"/>
    <w:multiLevelType w:val="hybridMultilevel"/>
    <w:tmpl w:val="C8C0F8D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19933FBB"/>
    <w:multiLevelType w:val="hybridMultilevel"/>
    <w:tmpl w:val="0218D13C"/>
    <w:lvl w:ilvl="0" w:tplc="F8A0931C">
      <w:start w:val="4"/>
      <w:numFmt w:val="decimal"/>
      <w:lvlText w:val="%1."/>
      <w:lvlJc w:val="left"/>
      <w:pPr>
        <w:ind w:left="720" w:hanging="360"/>
      </w:pPr>
      <w:rPr>
        <w:rFonts w:hint="default"/>
      </w:rPr>
    </w:lvl>
    <w:lvl w:ilvl="1" w:tplc="F8A0931C">
      <w:start w:val="4"/>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9DA64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34" w15:restartNumberingAfterBreak="0">
    <w:nsid w:val="1F0C41AA"/>
    <w:multiLevelType w:val="hybridMultilevel"/>
    <w:tmpl w:val="C7C2110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7" w15:restartNumberingAfterBreak="0">
    <w:nsid w:val="1FDE3198"/>
    <w:multiLevelType w:val="hybridMultilevel"/>
    <w:tmpl w:val="906037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206F7E5D"/>
    <w:multiLevelType w:val="multilevel"/>
    <w:tmpl w:val="A03A6FB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0953467"/>
    <w:multiLevelType w:val="hybridMultilevel"/>
    <w:tmpl w:val="FCC0D58C"/>
    <w:lvl w:ilvl="0" w:tplc="386031BA">
      <w:start w:val="1"/>
      <w:numFmt w:val="bullet"/>
      <w:lvlText w:val=""/>
      <w:lvlJc w:val="left"/>
      <w:pPr>
        <w:ind w:left="108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1190248"/>
    <w:multiLevelType w:val="hybridMultilevel"/>
    <w:tmpl w:val="82FEE8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182298B"/>
    <w:multiLevelType w:val="hybridMultilevel"/>
    <w:tmpl w:val="E3F82FE6"/>
    <w:lvl w:ilvl="0" w:tplc="20000001">
      <w:start w:val="1"/>
      <w:numFmt w:val="bullet"/>
      <w:lvlText w:val=""/>
      <w:lvlJc w:val="left"/>
      <w:pPr>
        <w:ind w:left="1512" w:hanging="360"/>
      </w:pPr>
      <w:rPr>
        <w:rFonts w:ascii="Symbol" w:hAnsi="Symbol" w:hint="default"/>
      </w:rPr>
    </w:lvl>
    <w:lvl w:ilvl="1" w:tplc="20000003">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42" w15:restartNumberingAfterBreak="0">
    <w:nsid w:val="23511131"/>
    <w:multiLevelType w:val="singleLevel"/>
    <w:tmpl w:val="0409000F"/>
    <w:lvl w:ilvl="0">
      <w:start w:val="1"/>
      <w:numFmt w:val="decimal"/>
      <w:lvlText w:val="%1."/>
      <w:lvlJc w:val="left"/>
      <w:pPr>
        <w:ind w:left="720" w:hanging="360"/>
      </w:pPr>
      <w:rPr>
        <w:rFonts w:hint="default"/>
      </w:rPr>
    </w:lvl>
  </w:abstractNum>
  <w:abstractNum w:abstractNumId="43" w15:restartNumberingAfterBreak="0">
    <w:nsid w:val="23564C47"/>
    <w:multiLevelType w:val="multilevel"/>
    <w:tmpl w:val="ED4ACFF6"/>
    <w:lvl w:ilvl="0">
      <w:start w:val="4"/>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44" w15:restartNumberingAfterBreak="0">
    <w:nsid w:val="242267D7"/>
    <w:multiLevelType w:val="hybridMultilevel"/>
    <w:tmpl w:val="EFBECD0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5" w15:restartNumberingAfterBreak="0">
    <w:nsid w:val="24A343AA"/>
    <w:multiLevelType w:val="hybridMultilevel"/>
    <w:tmpl w:val="22E64D20"/>
    <w:lvl w:ilvl="0" w:tplc="A7EA60B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6" w15:restartNumberingAfterBreak="0">
    <w:nsid w:val="24D66A60"/>
    <w:multiLevelType w:val="hybridMultilevel"/>
    <w:tmpl w:val="6F6E65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7" w15:restartNumberingAfterBreak="0">
    <w:nsid w:val="266F22A9"/>
    <w:multiLevelType w:val="hybridMultilevel"/>
    <w:tmpl w:val="E9C2491E"/>
    <w:lvl w:ilvl="0" w:tplc="45286E9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27DB2B8B"/>
    <w:multiLevelType w:val="hybridMultilevel"/>
    <w:tmpl w:val="5B8096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9" w15:restartNumberingAfterBreak="0">
    <w:nsid w:val="2861429C"/>
    <w:multiLevelType w:val="hybridMultilevel"/>
    <w:tmpl w:val="20D4BD9C"/>
    <w:lvl w:ilvl="0" w:tplc="45286E90">
      <w:start w:val="1"/>
      <w:numFmt w:val="decimal"/>
      <w:lvlText w:val="%1."/>
      <w:lvlJc w:val="left"/>
      <w:pPr>
        <w:ind w:left="108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2ABD57F6"/>
    <w:multiLevelType w:val="hybridMultilevel"/>
    <w:tmpl w:val="9ACAA0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1" w15:restartNumberingAfterBreak="0">
    <w:nsid w:val="2BF35594"/>
    <w:multiLevelType w:val="hybridMultilevel"/>
    <w:tmpl w:val="91C00818"/>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52"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2E9A03E8"/>
    <w:multiLevelType w:val="hybridMultilevel"/>
    <w:tmpl w:val="1BC221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2EB8123B"/>
    <w:multiLevelType w:val="hybridMultilevel"/>
    <w:tmpl w:val="1100981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5" w15:restartNumberingAfterBreak="0">
    <w:nsid w:val="2EBE7D9F"/>
    <w:multiLevelType w:val="hybridMultilevel"/>
    <w:tmpl w:val="6ECE3EA0"/>
    <w:lvl w:ilvl="0" w:tplc="42AE7B20">
      <w:start w:val="1"/>
      <w:numFmt w:val="decimal"/>
      <w:lvlText w:val="%1."/>
      <w:lvlJc w:val="left"/>
      <w:pPr>
        <w:ind w:left="1080" w:hanging="360"/>
      </w:pPr>
      <w:rPr>
        <w:rFonts w:hint="default"/>
        <w:color w:val="auto"/>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2F423D2E"/>
    <w:multiLevelType w:val="hybridMultilevel"/>
    <w:tmpl w:val="C07C0B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3040461B"/>
    <w:multiLevelType w:val="hybridMultilevel"/>
    <w:tmpl w:val="8E5032CA"/>
    <w:lvl w:ilvl="0" w:tplc="A7EA60B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8" w15:restartNumberingAfterBreak="0">
    <w:nsid w:val="305E4C78"/>
    <w:multiLevelType w:val="hybridMultilevel"/>
    <w:tmpl w:val="C01C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36147BF"/>
    <w:multiLevelType w:val="hybridMultilevel"/>
    <w:tmpl w:val="5B788792"/>
    <w:lvl w:ilvl="0" w:tplc="2000000F">
      <w:start w:val="1"/>
      <w:numFmt w:val="decimal"/>
      <w:lvlText w:val="%1."/>
      <w:lvlJc w:val="left"/>
      <w:pPr>
        <w:ind w:left="425" w:hanging="360"/>
      </w:pPr>
    </w:lvl>
    <w:lvl w:ilvl="1" w:tplc="20000019" w:tentative="1">
      <w:start w:val="1"/>
      <w:numFmt w:val="lowerLetter"/>
      <w:lvlText w:val="%2."/>
      <w:lvlJc w:val="left"/>
      <w:pPr>
        <w:ind w:left="1145" w:hanging="360"/>
      </w:pPr>
    </w:lvl>
    <w:lvl w:ilvl="2" w:tplc="2000001B" w:tentative="1">
      <w:start w:val="1"/>
      <w:numFmt w:val="lowerRoman"/>
      <w:lvlText w:val="%3."/>
      <w:lvlJc w:val="right"/>
      <w:pPr>
        <w:ind w:left="1865" w:hanging="180"/>
      </w:pPr>
    </w:lvl>
    <w:lvl w:ilvl="3" w:tplc="2000000F" w:tentative="1">
      <w:start w:val="1"/>
      <w:numFmt w:val="decimal"/>
      <w:lvlText w:val="%4."/>
      <w:lvlJc w:val="left"/>
      <w:pPr>
        <w:ind w:left="2585" w:hanging="360"/>
      </w:pPr>
    </w:lvl>
    <w:lvl w:ilvl="4" w:tplc="20000019" w:tentative="1">
      <w:start w:val="1"/>
      <w:numFmt w:val="lowerLetter"/>
      <w:lvlText w:val="%5."/>
      <w:lvlJc w:val="left"/>
      <w:pPr>
        <w:ind w:left="3305" w:hanging="360"/>
      </w:pPr>
    </w:lvl>
    <w:lvl w:ilvl="5" w:tplc="2000001B" w:tentative="1">
      <w:start w:val="1"/>
      <w:numFmt w:val="lowerRoman"/>
      <w:lvlText w:val="%6."/>
      <w:lvlJc w:val="right"/>
      <w:pPr>
        <w:ind w:left="4025" w:hanging="180"/>
      </w:pPr>
    </w:lvl>
    <w:lvl w:ilvl="6" w:tplc="2000000F" w:tentative="1">
      <w:start w:val="1"/>
      <w:numFmt w:val="decimal"/>
      <w:lvlText w:val="%7."/>
      <w:lvlJc w:val="left"/>
      <w:pPr>
        <w:ind w:left="4745" w:hanging="360"/>
      </w:pPr>
    </w:lvl>
    <w:lvl w:ilvl="7" w:tplc="20000019" w:tentative="1">
      <w:start w:val="1"/>
      <w:numFmt w:val="lowerLetter"/>
      <w:lvlText w:val="%8."/>
      <w:lvlJc w:val="left"/>
      <w:pPr>
        <w:ind w:left="5465" w:hanging="360"/>
      </w:pPr>
    </w:lvl>
    <w:lvl w:ilvl="8" w:tplc="2000001B" w:tentative="1">
      <w:start w:val="1"/>
      <w:numFmt w:val="lowerRoman"/>
      <w:lvlText w:val="%9."/>
      <w:lvlJc w:val="right"/>
      <w:pPr>
        <w:ind w:left="6185" w:hanging="180"/>
      </w:pPr>
    </w:lvl>
  </w:abstractNum>
  <w:abstractNum w:abstractNumId="60" w15:restartNumberingAfterBreak="0">
    <w:nsid w:val="344B6019"/>
    <w:multiLevelType w:val="hybridMultilevel"/>
    <w:tmpl w:val="F64A2CB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1" w15:restartNumberingAfterBreak="0">
    <w:nsid w:val="35646D15"/>
    <w:multiLevelType w:val="hybridMultilevel"/>
    <w:tmpl w:val="B5A402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37950D4D"/>
    <w:multiLevelType w:val="hybridMultilevel"/>
    <w:tmpl w:val="0A7C8DB4"/>
    <w:lvl w:ilvl="0" w:tplc="A7EA6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9F93C75"/>
    <w:multiLevelType w:val="hybridMultilevel"/>
    <w:tmpl w:val="6568B66A"/>
    <w:lvl w:ilvl="0" w:tplc="FFFFFFFF">
      <w:start w:val="1"/>
      <w:numFmt w:val="decimal"/>
      <w:lvlText w:val="%1."/>
      <w:lvlJc w:val="left"/>
      <w:pPr>
        <w:ind w:left="1080" w:hanging="360"/>
      </w:pPr>
      <w:rPr>
        <w:rFonts w:hint="default"/>
      </w:rPr>
    </w:lvl>
    <w:lvl w:ilvl="1" w:tplc="FFFFFFFF">
      <w:start w:val="1"/>
      <w:numFmt w:val="decimal"/>
      <w:lvlText w:val="%2."/>
      <w:lvlJc w:val="left"/>
      <w:pPr>
        <w:ind w:left="720" w:hanging="360"/>
      </w:pPr>
    </w:lvl>
    <w:lvl w:ilvl="2" w:tplc="2000000F">
      <w:start w:val="1"/>
      <w:numFmt w:val="decimal"/>
      <w:lvlText w:val="%3."/>
      <w:lvlJc w:val="left"/>
      <w:pPr>
        <w:ind w:left="72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3A48292F"/>
    <w:multiLevelType w:val="hybridMultilevel"/>
    <w:tmpl w:val="45B209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3A87039E"/>
    <w:multiLevelType w:val="hybridMultilevel"/>
    <w:tmpl w:val="D312DF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7" w15:restartNumberingAfterBreak="0">
    <w:nsid w:val="3AB03BAA"/>
    <w:multiLevelType w:val="hybridMultilevel"/>
    <w:tmpl w:val="534CDC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3ABF627D"/>
    <w:multiLevelType w:val="hybridMultilevel"/>
    <w:tmpl w:val="1E167AC2"/>
    <w:lvl w:ilvl="0" w:tplc="20000001">
      <w:start w:val="1"/>
      <w:numFmt w:val="bullet"/>
      <w:lvlText w:val=""/>
      <w:lvlJc w:val="left"/>
      <w:pPr>
        <w:ind w:left="1512" w:hanging="360"/>
      </w:pPr>
      <w:rPr>
        <w:rFonts w:ascii="Symbol" w:hAnsi="Symbol" w:hint="default"/>
      </w:rPr>
    </w:lvl>
    <w:lvl w:ilvl="1" w:tplc="20000003">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69" w15:restartNumberingAfterBreak="0">
    <w:nsid w:val="3B0732B4"/>
    <w:multiLevelType w:val="multilevel"/>
    <w:tmpl w:val="8F6C9A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3ECA0EAD"/>
    <w:multiLevelType w:val="hybridMultilevel"/>
    <w:tmpl w:val="B06000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3F914F11"/>
    <w:multiLevelType w:val="hybridMultilevel"/>
    <w:tmpl w:val="067E5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3166898"/>
    <w:multiLevelType w:val="hybridMultilevel"/>
    <w:tmpl w:val="AD7CF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43AD73C4"/>
    <w:multiLevelType w:val="hybridMultilevel"/>
    <w:tmpl w:val="CF9052C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5"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46114AC0"/>
    <w:multiLevelType w:val="hybridMultilevel"/>
    <w:tmpl w:val="EDCEAEE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7" w15:restartNumberingAfterBreak="0">
    <w:nsid w:val="49917368"/>
    <w:multiLevelType w:val="hybridMultilevel"/>
    <w:tmpl w:val="456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A2249B4"/>
    <w:multiLevelType w:val="hybridMultilevel"/>
    <w:tmpl w:val="9CDC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C5C2232"/>
    <w:multiLevelType w:val="hybridMultilevel"/>
    <w:tmpl w:val="CCC069A0"/>
    <w:lvl w:ilvl="0" w:tplc="75D86CBA">
      <w:start w:val="1"/>
      <w:numFmt w:val="bullet"/>
      <w:lvlText w:val=""/>
      <w:lvlJc w:val="left"/>
      <w:pPr>
        <w:ind w:left="1080" w:hanging="360"/>
      </w:pPr>
      <w:rPr>
        <w:rFonts w:ascii="Symbol" w:hAnsi="Symbol" w:hint="default"/>
        <w:lang w:bidi="he-IL"/>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4CD964B8"/>
    <w:multiLevelType w:val="multilevel"/>
    <w:tmpl w:val="B518F44E"/>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82" w15:restartNumberingAfterBreak="0">
    <w:nsid w:val="4D7D07A6"/>
    <w:multiLevelType w:val="hybridMultilevel"/>
    <w:tmpl w:val="2C38CB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4E537DA7"/>
    <w:multiLevelType w:val="hybridMultilevel"/>
    <w:tmpl w:val="9EB28C5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4" w15:restartNumberingAfterBreak="0">
    <w:nsid w:val="4EE86C6D"/>
    <w:multiLevelType w:val="hybridMultilevel"/>
    <w:tmpl w:val="A32E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07321FC"/>
    <w:multiLevelType w:val="multilevel"/>
    <w:tmpl w:val="41E8AD44"/>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86" w15:restartNumberingAfterBreak="0">
    <w:nsid w:val="50FF0945"/>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3704144"/>
    <w:multiLevelType w:val="hybridMultilevel"/>
    <w:tmpl w:val="3760D93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9" w15:restartNumberingAfterBreak="0">
    <w:nsid w:val="539D6B6E"/>
    <w:multiLevelType w:val="hybridMultilevel"/>
    <w:tmpl w:val="7424E39C"/>
    <w:lvl w:ilvl="0" w:tplc="BBDA4C0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648469B"/>
    <w:multiLevelType w:val="hybridMultilevel"/>
    <w:tmpl w:val="D42C20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1" w15:restartNumberingAfterBreak="0">
    <w:nsid w:val="569D0801"/>
    <w:multiLevelType w:val="multilevel"/>
    <w:tmpl w:val="913C49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57341B94"/>
    <w:multiLevelType w:val="hybridMultilevel"/>
    <w:tmpl w:val="DC4252A4"/>
    <w:lvl w:ilvl="0" w:tplc="42AE7B2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3" w15:restartNumberingAfterBreak="0">
    <w:nsid w:val="57523F29"/>
    <w:multiLevelType w:val="hybridMultilevel"/>
    <w:tmpl w:val="95F6AB90"/>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94" w15:restartNumberingAfterBreak="0">
    <w:nsid w:val="57AD437E"/>
    <w:multiLevelType w:val="hybridMultilevel"/>
    <w:tmpl w:val="F844EF86"/>
    <w:lvl w:ilvl="0" w:tplc="2000000F">
      <w:start w:val="1"/>
      <w:numFmt w:val="decimal"/>
      <w:lvlText w:val="%1."/>
      <w:lvlJc w:val="left"/>
      <w:pPr>
        <w:ind w:left="992" w:hanging="360"/>
      </w:pPr>
    </w:lvl>
    <w:lvl w:ilvl="1" w:tplc="20000019">
      <w:start w:val="1"/>
      <w:numFmt w:val="lowerLetter"/>
      <w:lvlText w:val="%2."/>
      <w:lvlJc w:val="left"/>
      <w:pPr>
        <w:ind w:left="1712" w:hanging="360"/>
      </w:pPr>
    </w:lvl>
    <w:lvl w:ilvl="2" w:tplc="2000001B">
      <w:start w:val="1"/>
      <w:numFmt w:val="lowerRoman"/>
      <w:lvlText w:val="%3."/>
      <w:lvlJc w:val="right"/>
      <w:pPr>
        <w:ind w:left="2432" w:hanging="180"/>
      </w:pPr>
    </w:lvl>
    <w:lvl w:ilvl="3" w:tplc="2000000F" w:tentative="1">
      <w:start w:val="1"/>
      <w:numFmt w:val="decimal"/>
      <w:lvlText w:val="%4."/>
      <w:lvlJc w:val="left"/>
      <w:pPr>
        <w:ind w:left="3152" w:hanging="360"/>
      </w:pPr>
    </w:lvl>
    <w:lvl w:ilvl="4" w:tplc="20000019" w:tentative="1">
      <w:start w:val="1"/>
      <w:numFmt w:val="lowerLetter"/>
      <w:lvlText w:val="%5."/>
      <w:lvlJc w:val="left"/>
      <w:pPr>
        <w:ind w:left="3872" w:hanging="360"/>
      </w:pPr>
    </w:lvl>
    <w:lvl w:ilvl="5" w:tplc="2000001B" w:tentative="1">
      <w:start w:val="1"/>
      <w:numFmt w:val="lowerRoman"/>
      <w:lvlText w:val="%6."/>
      <w:lvlJc w:val="right"/>
      <w:pPr>
        <w:ind w:left="4592" w:hanging="180"/>
      </w:pPr>
    </w:lvl>
    <w:lvl w:ilvl="6" w:tplc="2000000F" w:tentative="1">
      <w:start w:val="1"/>
      <w:numFmt w:val="decimal"/>
      <w:lvlText w:val="%7."/>
      <w:lvlJc w:val="left"/>
      <w:pPr>
        <w:ind w:left="5312" w:hanging="360"/>
      </w:pPr>
    </w:lvl>
    <w:lvl w:ilvl="7" w:tplc="20000019" w:tentative="1">
      <w:start w:val="1"/>
      <w:numFmt w:val="lowerLetter"/>
      <w:lvlText w:val="%8."/>
      <w:lvlJc w:val="left"/>
      <w:pPr>
        <w:ind w:left="6032" w:hanging="360"/>
      </w:pPr>
    </w:lvl>
    <w:lvl w:ilvl="8" w:tplc="2000001B" w:tentative="1">
      <w:start w:val="1"/>
      <w:numFmt w:val="lowerRoman"/>
      <w:lvlText w:val="%9."/>
      <w:lvlJc w:val="right"/>
      <w:pPr>
        <w:ind w:left="6752" w:hanging="180"/>
      </w:pPr>
    </w:lvl>
  </w:abstractNum>
  <w:abstractNum w:abstractNumId="95"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6" w15:restartNumberingAfterBreak="0">
    <w:nsid w:val="57E230FD"/>
    <w:multiLevelType w:val="hybridMultilevel"/>
    <w:tmpl w:val="1FE05EFE"/>
    <w:lvl w:ilvl="0" w:tplc="9D52DFA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5B6A4066"/>
    <w:multiLevelType w:val="hybridMultilevel"/>
    <w:tmpl w:val="8EAA736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9" w15:restartNumberingAfterBreak="0">
    <w:nsid w:val="5C9642E4"/>
    <w:multiLevelType w:val="multilevel"/>
    <w:tmpl w:val="ED4ACFF6"/>
    <w:lvl w:ilvl="0">
      <w:start w:val="4"/>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100" w15:restartNumberingAfterBreak="0">
    <w:nsid w:val="5E511CA7"/>
    <w:multiLevelType w:val="hybridMultilevel"/>
    <w:tmpl w:val="BA0A9E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1" w15:restartNumberingAfterBreak="0">
    <w:nsid w:val="5FCC547D"/>
    <w:multiLevelType w:val="hybridMultilevel"/>
    <w:tmpl w:val="0D62E1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2" w15:restartNumberingAfterBreak="0">
    <w:nsid w:val="5FDE1349"/>
    <w:multiLevelType w:val="hybridMultilevel"/>
    <w:tmpl w:val="2332A7A6"/>
    <w:lvl w:ilvl="0" w:tplc="386031BA">
      <w:start w:val="1"/>
      <w:numFmt w:val="bullet"/>
      <w:lvlText w:val=""/>
      <w:lvlJc w:val="left"/>
      <w:pPr>
        <w:ind w:left="1800" w:hanging="360"/>
      </w:pPr>
      <w:rPr>
        <w:rFonts w:ascii="Symbol" w:hAnsi="Symbol" w:hint="default"/>
        <w:color w:val="auto"/>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3"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4" w15:restartNumberingAfterBreak="0">
    <w:nsid w:val="610128E6"/>
    <w:multiLevelType w:val="hybridMultilevel"/>
    <w:tmpl w:val="9A4A7B8C"/>
    <w:lvl w:ilvl="0" w:tplc="9FD2B8D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5" w15:restartNumberingAfterBreak="0">
    <w:nsid w:val="6228534D"/>
    <w:multiLevelType w:val="hybridMultilevel"/>
    <w:tmpl w:val="0EE245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6" w15:restartNumberingAfterBreak="0">
    <w:nsid w:val="62315045"/>
    <w:multiLevelType w:val="multilevel"/>
    <w:tmpl w:val="EB5499E2"/>
    <w:lvl w:ilvl="0">
      <w:start w:val="3"/>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107" w15:restartNumberingAfterBreak="0">
    <w:nsid w:val="62535FA2"/>
    <w:multiLevelType w:val="hybridMultilevel"/>
    <w:tmpl w:val="4ADAF222"/>
    <w:lvl w:ilvl="0" w:tplc="BCEC52DA">
      <w:start w:val="3"/>
      <w:numFmt w:val="decimal"/>
      <w:lvlText w:val="%1."/>
      <w:lvlJc w:val="left"/>
      <w:pPr>
        <w:ind w:left="425" w:hanging="360"/>
      </w:pPr>
      <w:rPr>
        <w:rFonts w:hint="default"/>
      </w:rPr>
    </w:lvl>
    <w:lvl w:ilvl="1" w:tplc="20000019">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108" w15:restartNumberingAfterBreak="0">
    <w:nsid w:val="625D449E"/>
    <w:multiLevelType w:val="hybridMultilevel"/>
    <w:tmpl w:val="36EC80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63FA45CC"/>
    <w:multiLevelType w:val="hybridMultilevel"/>
    <w:tmpl w:val="BF8CFD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0" w15:restartNumberingAfterBreak="0">
    <w:nsid w:val="64265E88"/>
    <w:multiLevelType w:val="hybridMultilevel"/>
    <w:tmpl w:val="C71AC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70416C"/>
    <w:multiLevelType w:val="multilevel"/>
    <w:tmpl w:val="1EB66E4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666E60DE"/>
    <w:multiLevelType w:val="hybridMultilevel"/>
    <w:tmpl w:val="FD1230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8FF4D22"/>
    <w:multiLevelType w:val="hybridMultilevel"/>
    <w:tmpl w:val="8E56FFE8"/>
    <w:lvl w:ilvl="0" w:tplc="42AE7B20">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69A108FA"/>
    <w:multiLevelType w:val="hybridMultilevel"/>
    <w:tmpl w:val="268E79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6" w15:restartNumberingAfterBreak="0">
    <w:nsid w:val="6B137634"/>
    <w:multiLevelType w:val="hybridMultilevel"/>
    <w:tmpl w:val="D798A3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7"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118" w15:restartNumberingAfterBreak="0">
    <w:nsid w:val="6DA23640"/>
    <w:multiLevelType w:val="hybridMultilevel"/>
    <w:tmpl w:val="DB8E6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9" w15:restartNumberingAfterBreak="0">
    <w:nsid w:val="6DDA0353"/>
    <w:multiLevelType w:val="hybridMultilevel"/>
    <w:tmpl w:val="4B6C0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0" w15:restartNumberingAfterBreak="0">
    <w:nsid w:val="6EB27ECC"/>
    <w:multiLevelType w:val="hybridMultilevel"/>
    <w:tmpl w:val="38068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1" w15:restartNumberingAfterBreak="0">
    <w:nsid w:val="6FB54CD5"/>
    <w:multiLevelType w:val="hybridMultilevel"/>
    <w:tmpl w:val="8C38DBF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2" w15:restartNumberingAfterBreak="0">
    <w:nsid w:val="70CF090B"/>
    <w:multiLevelType w:val="hybridMultilevel"/>
    <w:tmpl w:val="426A60D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3" w15:restartNumberingAfterBreak="0">
    <w:nsid w:val="71230AB2"/>
    <w:multiLevelType w:val="hybridMultilevel"/>
    <w:tmpl w:val="F16A0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4" w15:restartNumberingAfterBreak="0">
    <w:nsid w:val="72283C22"/>
    <w:multiLevelType w:val="hybridMultilevel"/>
    <w:tmpl w:val="5D760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73E86A3E"/>
    <w:multiLevelType w:val="hybridMultilevel"/>
    <w:tmpl w:val="598E3808"/>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28" w15:restartNumberingAfterBreak="0">
    <w:nsid w:val="74052C72"/>
    <w:multiLevelType w:val="hybridMultilevel"/>
    <w:tmpl w:val="983A5114"/>
    <w:lvl w:ilvl="0" w:tplc="9D52DFA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9" w15:restartNumberingAfterBreak="0">
    <w:nsid w:val="7466343F"/>
    <w:multiLevelType w:val="hybridMultilevel"/>
    <w:tmpl w:val="50E2774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0"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E80A79"/>
    <w:multiLevelType w:val="hybridMultilevel"/>
    <w:tmpl w:val="F75C43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2" w15:restartNumberingAfterBreak="0">
    <w:nsid w:val="79003E5D"/>
    <w:multiLevelType w:val="hybridMultilevel"/>
    <w:tmpl w:val="701C3A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3" w15:restartNumberingAfterBreak="0">
    <w:nsid w:val="7A902C8D"/>
    <w:multiLevelType w:val="hybridMultilevel"/>
    <w:tmpl w:val="5B309852"/>
    <w:lvl w:ilvl="0" w:tplc="FF7E0B4C">
      <w:start w:val="1"/>
      <w:numFmt w:val="decimal"/>
      <w:lvlText w:val="%1."/>
      <w:lvlJc w:val="left"/>
      <w:pPr>
        <w:ind w:left="360" w:hanging="360"/>
      </w:pPr>
      <w:rPr>
        <w:rFonts w:asciiTheme="minorHAnsi" w:eastAsiaTheme="minorHAnsi" w:hAnsiTheme="minorHAnsi" w:cstheme="minorBidi"/>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4" w15:restartNumberingAfterBreak="0">
    <w:nsid w:val="7C0229DA"/>
    <w:multiLevelType w:val="hybridMultilevel"/>
    <w:tmpl w:val="9DECE40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5" w15:restartNumberingAfterBreak="0">
    <w:nsid w:val="7C935E30"/>
    <w:multiLevelType w:val="hybridMultilevel"/>
    <w:tmpl w:val="34086D6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6" w15:restartNumberingAfterBreak="0">
    <w:nsid w:val="7CD54E22"/>
    <w:multiLevelType w:val="hybridMultilevel"/>
    <w:tmpl w:val="336AF0AE"/>
    <w:lvl w:ilvl="0" w:tplc="31342546">
      <w:start w:val="1"/>
      <w:numFmt w:val="decimal"/>
      <w:lvlText w:val="%1."/>
      <w:lvlJc w:val="left"/>
      <w:pPr>
        <w:ind w:left="360" w:hanging="360"/>
      </w:pPr>
      <w:rPr>
        <w:rFonts w:hint="default"/>
      </w:rPr>
    </w:lvl>
    <w:lvl w:ilvl="1" w:tplc="20000019" w:tentative="1">
      <w:start w:val="1"/>
      <w:numFmt w:val="lowerLetter"/>
      <w:lvlText w:val="%2."/>
      <w:lvlJc w:val="left"/>
      <w:pPr>
        <w:ind w:left="732" w:hanging="360"/>
      </w:pPr>
    </w:lvl>
    <w:lvl w:ilvl="2" w:tplc="2000001B" w:tentative="1">
      <w:start w:val="1"/>
      <w:numFmt w:val="lowerRoman"/>
      <w:lvlText w:val="%3."/>
      <w:lvlJc w:val="right"/>
      <w:pPr>
        <w:ind w:left="1452" w:hanging="180"/>
      </w:pPr>
    </w:lvl>
    <w:lvl w:ilvl="3" w:tplc="2000000F" w:tentative="1">
      <w:start w:val="1"/>
      <w:numFmt w:val="decimal"/>
      <w:lvlText w:val="%4."/>
      <w:lvlJc w:val="left"/>
      <w:pPr>
        <w:ind w:left="2172" w:hanging="360"/>
      </w:pPr>
    </w:lvl>
    <w:lvl w:ilvl="4" w:tplc="20000019" w:tentative="1">
      <w:start w:val="1"/>
      <w:numFmt w:val="lowerLetter"/>
      <w:lvlText w:val="%5."/>
      <w:lvlJc w:val="left"/>
      <w:pPr>
        <w:ind w:left="2892" w:hanging="360"/>
      </w:pPr>
    </w:lvl>
    <w:lvl w:ilvl="5" w:tplc="2000001B" w:tentative="1">
      <w:start w:val="1"/>
      <w:numFmt w:val="lowerRoman"/>
      <w:lvlText w:val="%6."/>
      <w:lvlJc w:val="right"/>
      <w:pPr>
        <w:ind w:left="3612" w:hanging="180"/>
      </w:pPr>
    </w:lvl>
    <w:lvl w:ilvl="6" w:tplc="2000000F" w:tentative="1">
      <w:start w:val="1"/>
      <w:numFmt w:val="decimal"/>
      <w:lvlText w:val="%7."/>
      <w:lvlJc w:val="left"/>
      <w:pPr>
        <w:ind w:left="4332" w:hanging="360"/>
      </w:pPr>
    </w:lvl>
    <w:lvl w:ilvl="7" w:tplc="20000019" w:tentative="1">
      <w:start w:val="1"/>
      <w:numFmt w:val="lowerLetter"/>
      <w:lvlText w:val="%8."/>
      <w:lvlJc w:val="left"/>
      <w:pPr>
        <w:ind w:left="5052" w:hanging="360"/>
      </w:pPr>
    </w:lvl>
    <w:lvl w:ilvl="8" w:tplc="2000001B" w:tentative="1">
      <w:start w:val="1"/>
      <w:numFmt w:val="lowerRoman"/>
      <w:lvlText w:val="%9."/>
      <w:lvlJc w:val="right"/>
      <w:pPr>
        <w:ind w:left="5772" w:hanging="180"/>
      </w:pPr>
    </w:lvl>
  </w:abstractNum>
  <w:abstractNum w:abstractNumId="137" w15:restartNumberingAfterBreak="0">
    <w:nsid w:val="7D171C79"/>
    <w:multiLevelType w:val="hybridMultilevel"/>
    <w:tmpl w:val="246467DA"/>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138" w15:restartNumberingAfterBreak="0">
    <w:nsid w:val="7E9A2688"/>
    <w:multiLevelType w:val="hybridMultilevel"/>
    <w:tmpl w:val="F24CD388"/>
    <w:lvl w:ilvl="0" w:tplc="20000001">
      <w:start w:val="1"/>
      <w:numFmt w:val="bullet"/>
      <w:lvlText w:val=""/>
      <w:lvlJc w:val="left"/>
      <w:pPr>
        <w:ind w:left="2088" w:hanging="360"/>
      </w:pPr>
      <w:rPr>
        <w:rFonts w:ascii="Symbol" w:hAnsi="Symbol" w:hint="default"/>
      </w:rPr>
    </w:lvl>
    <w:lvl w:ilvl="1" w:tplc="20000003">
      <w:start w:val="1"/>
      <w:numFmt w:val="bullet"/>
      <w:lvlText w:val="o"/>
      <w:lvlJc w:val="left"/>
      <w:pPr>
        <w:ind w:left="2808" w:hanging="360"/>
      </w:pPr>
      <w:rPr>
        <w:rFonts w:ascii="Courier New" w:hAnsi="Courier New" w:cs="Courier New" w:hint="default"/>
      </w:rPr>
    </w:lvl>
    <w:lvl w:ilvl="2" w:tplc="20000005" w:tentative="1">
      <w:start w:val="1"/>
      <w:numFmt w:val="bullet"/>
      <w:lvlText w:val=""/>
      <w:lvlJc w:val="left"/>
      <w:pPr>
        <w:ind w:left="3528" w:hanging="360"/>
      </w:pPr>
      <w:rPr>
        <w:rFonts w:ascii="Wingdings" w:hAnsi="Wingdings" w:hint="default"/>
      </w:rPr>
    </w:lvl>
    <w:lvl w:ilvl="3" w:tplc="20000001" w:tentative="1">
      <w:start w:val="1"/>
      <w:numFmt w:val="bullet"/>
      <w:lvlText w:val=""/>
      <w:lvlJc w:val="left"/>
      <w:pPr>
        <w:ind w:left="4248" w:hanging="360"/>
      </w:pPr>
      <w:rPr>
        <w:rFonts w:ascii="Symbol" w:hAnsi="Symbol" w:hint="default"/>
      </w:rPr>
    </w:lvl>
    <w:lvl w:ilvl="4" w:tplc="20000003" w:tentative="1">
      <w:start w:val="1"/>
      <w:numFmt w:val="bullet"/>
      <w:lvlText w:val="o"/>
      <w:lvlJc w:val="left"/>
      <w:pPr>
        <w:ind w:left="4968" w:hanging="360"/>
      </w:pPr>
      <w:rPr>
        <w:rFonts w:ascii="Courier New" w:hAnsi="Courier New" w:cs="Courier New" w:hint="default"/>
      </w:rPr>
    </w:lvl>
    <w:lvl w:ilvl="5" w:tplc="20000005" w:tentative="1">
      <w:start w:val="1"/>
      <w:numFmt w:val="bullet"/>
      <w:lvlText w:val=""/>
      <w:lvlJc w:val="left"/>
      <w:pPr>
        <w:ind w:left="5688" w:hanging="360"/>
      </w:pPr>
      <w:rPr>
        <w:rFonts w:ascii="Wingdings" w:hAnsi="Wingdings" w:hint="default"/>
      </w:rPr>
    </w:lvl>
    <w:lvl w:ilvl="6" w:tplc="20000001" w:tentative="1">
      <w:start w:val="1"/>
      <w:numFmt w:val="bullet"/>
      <w:lvlText w:val=""/>
      <w:lvlJc w:val="left"/>
      <w:pPr>
        <w:ind w:left="6408" w:hanging="360"/>
      </w:pPr>
      <w:rPr>
        <w:rFonts w:ascii="Symbol" w:hAnsi="Symbol" w:hint="default"/>
      </w:rPr>
    </w:lvl>
    <w:lvl w:ilvl="7" w:tplc="20000003" w:tentative="1">
      <w:start w:val="1"/>
      <w:numFmt w:val="bullet"/>
      <w:lvlText w:val="o"/>
      <w:lvlJc w:val="left"/>
      <w:pPr>
        <w:ind w:left="7128" w:hanging="360"/>
      </w:pPr>
      <w:rPr>
        <w:rFonts w:ascii="Courier New" w:hAnsi="Courier New" w:cs="Courier New" w:hint="default"/>
      </w:rPr>
    </w:lvl>
    <w:lvl w:ilvl="8" w:tplc="20000005" w:tentative="1">
      <w:start w:val="1"/>
      <w:numFmt w:val="bullet"/>
      <w:lvlText w:val=""/>
      <w:lvlJc w:val="left"/>
      <w:pPr>
        <w:ind w:left="7848" w:hanging="360"/>
      </w:pPr>
      <w:rPr>
        <w:rFonts w:ascii="Wingdings" w:hAnsi="Wingdings" w:hint="default"/>
      </w:rPr>
    </w:lvl>
  </w:abstractNum>
  <w:abstractNum w:abstractNumId="139" w15:restartNumberingAfterBreak="0">
    <w:nsid w:val="7FC462CE"/>
    <w:multiLevelType w:val="hybridMultilevel"/>
    <w:tmpl w:val="A02A18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275869">
    <w:abstractNumId w:val="79"/>
  </w:num>
  <w:num w:numId="2" w16cid:durableId="1526403358">
    <w:abstractNumId w:val="117"/>
  </w:num>
  <w:num w:numId="3" w16cid:durableId="1664164634">
    <w:abstractNumId w:val="33"/>
  </w:num>
  <w:num w:numId="4" w16cid:durableId="984621401">
    <w:abstractNumId w:val="42"/>
  </w:num>
  <w:num w:numId="5" w16cid:durableId="248467717">
    <w:abstractNumId w:val="69"/>
  </w:num>
  <w:num w:numId="6" w16cid:durableId="1938832251">
    <w:abstractNumId w:val="97"/>
  </w:num>
  <w:num w:numId="7" w16cid:durableId="820653180">
    <w:abstractNumId w:val="70"/>
  </w:num>
  <w:num w:numId="8" w16cid:durableId="843975833">
    <w:abstractNumId w:val="62"/>
  </w:num>
  <w:num w:numId="9" w16cid:durableId="1563635528">
    <w:abstractNumId w:val="103"/>
  </w:num>
  <w:num w:numId="10" w16cid:durableId="1453939506">
    <w:abstractNumId w:val="95"/>
  </w:num>
  <w:num w:numId="11" w16cid:durableId="556211825">
    <w:abstractNumId w:val="16"/>
  </w:num>
  <w:num w:numId="12" w16cid:durableId="105780262">
    <w:abstractNumId w:val="125"/>
  </w:num>
  <w:num w:numId="13" w16cid:durableId="2042657936">
    <w:abstractNumId w:val="126"/>
  </w:num>
  <w:num w:numId="14" w16cid:durableId="929698061">
    <w:abstractNumId w:val="130"/>
  </w:num>
  <w:num w:numId="15" w16cid:durableId="1086070541">
    <w:abstractNumId w:val="32"/>
  </w:num>
  <w:num w:numId="16" w16cid:durableId="838302624">
    <w:abstractNumId w:val="14"/>
  </w:num>
  <w:num w:numId="17" w16cid:durableId="1415928739">
    <w:abstractNumId w:val="113"/>
  </w:num>
  <w:num w:numId="18" w16cid:durableId="1137183095">
    <w:abstractNumId w:val="35"/>
  </w:num>
  <w:num w:numId="19" w16cid:durableId="67315755">
    <w:abstractNumId w:val="99"/>
  </w:num>
  <w:num w:numId="20" w16cid:durableId="148986471">
    <w:abstractNumId w:val="91"/>
  </w:num>
  <w:num w:numId="21" w16cid:durableId="1741366540">
    <w:abstractNumId w:val="28"/>
  </w:num>
  <w:num w:numId="22" w16cid:durableId="893856771">
    <w:abstractNumId w:val="13"/>
  </w:num>
  <w:num w:numId="23" w16cid:durableId="363673870">
    <w:abstractNumId w:val="36"/>
  </w:num>
  <w:num w:numId="24" w16cid:durableId="2071882780">
    <w:abstractNumId w:val="52"/>
  </w:num>
  <w:num w:numId="25" w16cid:durableId="915482502">
    <w:abstractNumId w:val="31"/>
  </w:num>
  <w:num w:numId="26" w16cid:durableId="1932472596">
    <w:abstractNumId w:val="87"/>
  </w:num>
  <w:num w:numId="27" w16cid:durableId="2012641195">
    <w:abstractNumId w:val="75"/>
  </w:num>
  <w:num w:numId="28" w16cid:durableId="1887835686">
    <w:abstractNumId w:val="86"/>
  </w:num>
  <w:num w:numId="29" w16cid:durableId="1210335810">
    <w:abstractNumId w:val="46"/>
  </w:num>
  <w:num w:numId="30" w16cid:durableId="960765194">
    <w:abstractNumId w:val="60"/>
  </w:num>
  <w:num w:numId="31" w16cid:durableId="1419403221">
    <w:abstractNumId w:val="48"/>
  </w:num>
  <w:num w:numId="32" w16cid:durableId="1050885397">
    <w:abstractNumId w:val="10"/>
  </w:num>
  <w:num w:numId="33" w16cid:durableId="1555699025">
    <w:abstractNumId w:val="124"/>
  </w:num>
  <w:num w:numId="34" w16cid:durableId="844903383">
    <w:abstractNumId w:val="136"/>
  </w:num>
  <w:num w:numId="35" w16cid:durableId="1856264595">
    <w:abstractNumId w:val="41"/>
  </w:num>
  <w:num w:numId="36" w16cid:durableId="1391807542">
    <w:abstractNumId w:val="4"/>
  </w:num>
  <w:num w:numId="37" w16cid:durableId="1995640773">
    <w:abstractNumId w:val="50"/>
  </w:num>
  <w:num w:numId="38" w16cid:durableId="1747338154">
    <w:abstractNumId w:val="92"/>
  </w:num>
  <w:num w:numId="39" w16cid:durableId="569734681">
    <w:abstractNumId w:val="114"/>
  </w:num>
  <w:num w:numId="40" w16cid:durableId="343703194">
    <w:abstractNumId w:val="55"/>
  </w:num>
  <w:num w:numId="41" w16cid:durableId="1904025163">
    <w:abstractNumId w:val="83"/>
  </w:num>
  <w:num w:numId="42" w16cid:durableId="1056780593">
    <w:abstractNumId w:val="94"/>
  </w:num>
  <w:num w:numId="43" w16cid:durableId="1407069281">
    <w:abstractNumId w:val="41"/>
  </w:num>
  <w:num w:numId="44" w16cid:durableId="1102653682">
    <w:abstractNumId w:val="26"/>
  </w:num>
  <w:num w:numId="45" w16cid:durableId="1426457199">
    <w:abstractNumId w:val="5"/>
  </w:num>
  <w:num w:numId="46" w16cid:durableId="1119379930">
    <w:abstractNumId w:val="63"/>
  </w:num>
  <w:num w:numId="47" w16cid:durableId="1326057099">
    <w:abstractNumId w:val="57"/>
  </w:num>
  <w:num w:numId="48" w16cid:durableId="54933961">
    <w:abstractNumId w:val="45"/>
  </w:num>
  <w:num w:numId="49" w16cid:durableId="1934317827">
    <w:abstractNumId w:val="20"/>
  </w:num>
  <w:num w:numId="50" w16cid:durableId="1635602516">
    <w:abstractNumId w:val="111"/>
  </w:num>
  <w:num w:numId="51" w16cid:durableId="1380859636">
    <w:abstractNumId w:val="89"/>
  </w:num>
  <w:num w:numId="52" w16cid:durableId="1703704719">
    <w:abstractNumId w:val="107"/>
  </w:num>
  <w:num w:numId="53" w16cid:durableId="972364553">
    <w:abstractNumId w:val="88"/>
  </w:num>
  <w:num w:numId="54" w16cid:durableId="591397588">
    <w:abstractNumId w:val="64"/>
  </w:num>
  <w:num w:numId="55" w16cid:durableId="1394280200">
    <w:abstractNumId w:val="27"/>
  </w:num>
  <w:num w:numId="56" w16cid:durableId="52824586">
    <w:abstractNumId w:val="110"/>
  </w:num>
  <w:num w:numId="57" w16cid:durableId="1974022031">
    <w:abstractNumId w:val="84"/>
  </w:num>
  <w:num w:numId="58" w16cid:durableId="1410033941">
    <w:abstractNumId w:val="24"/>
  </w:num>
  <w:num w:numId="59" w16cid:durableId="2097507366">
    <w:abstractNumId w:val="76"/>
  </w:num>
  <w:num w:numId="60" w16cid:durableId="258367289">
    <w:abstractNumId w:val="77"/>
  </w:num>
  <w:num w:numId="61" w16cid:durableId="1321302158">
    <w:abstractNumId w:val="72"/>
  </w:num>
  <w:num w:numId="62" w16cid:durableId="2139298969">
    <w:abstractNumId w:val="78"/>
  </w:num>
  <w:num w:numId="63" w16cid:durableId="165218651">
    <w:abstractNumId w:val="25"/>
  </w:num>
  <w:num w:numId="64" w16cid:durableId="882330798">
    <w:abstractNumId w:val="123"/>
  </w:num>
  <w:num w:numId="65" w16cid:durableId="1055620832">
    <w:abstractNumId w:val="58"/>
  </w:num>
  <w:num w:numId="66" w16cid:durableId="433524782">
    <w:abstractNumId w:val="131"/>
  </w:num>
  <w:num w:numId="67" w16cid:durableId="1073158587">
    <w:abstractNumId w:val="98"/>
  </w:num>
  <w:num w:numId="68" w16cid:durableId="1094664822">
    <w:abstractNumId w:val="133"/>
  </w:num>
  <w:num w:numId="69" w16cid:durableId="1704749105">
    <w:abstractNumId w:val="100"/>
  </w:num>
  <w:num w:numId="70" w16cid:durableId="847595057">
    <w:abstractNumId w:val="17"/>
  </w:num>
  <w:num w:numId="71" w16cid:durableId="1586497736">
    <w:abstractNumId w:val="29"/>
  </w:num>
  <w:num w:numId="72" w16cid:durableId="1495799063">
    <w:abstractNumId w:val="74"/>
  </w:num>
  <w:num w:numId="73" w16cid:durableId="1337222205">
    <w:abstractNumId w:val="80"/>
  </w:num>
  <w:num w:numId="74" w16cid:durableId="1459101816">
    <w:abstractNumId w:val="71"/>
  </w:num>
  <w:num w:numId="75" w16cid:durableId="97678219">
    <w:abstractNumId w:val="105"/>
  </w:num>
  <w:num w:numId="76" w16cid:durableId="954293960">
    <w:abstractNumId w:val="109"/>
  </w:num>
  <w:num w:numId="77" w16cid:durableId="1571690062">
    <w:abstractNumId w:val="90"/>
  </w:num>
  <w:num w:numId="78" w16cid:durableId="2126654084">
    <w:abstractNumId w:val="61"/>
  </w:num>
  <w:num w:numId="79" w16cid:durableId="621545925">
    <w:abstractNumId w:val="119"/>
  </w:num>
  <w:num w:numId="80" w16cid:durableId="1016690307">
    <w:abstractNumId w:val="108"/>
  </w:num>
  <w:num w:numId="81" w16cid:durableId="1487354681">
    <w:abstractNumId w:val="54"/>
  </w:num>
  <w:num w:numId="82" w16cid:durableId="321592009">
    <w:abstractNumId w:val="93"/>
  </w:num>
  <w:num w:numId="83" w16cid:durableId="1495413399">
    <w:abstractNumId w:val="8"/>
  </w:num>
  <w:num w:numId="84" w16cid:durableId="1573614238">
    <w:abstractNumId w:val="127"/>
  </w:num>
  <w:num w:numId="85" w16cid:durableId="47611758">
    <w:abstractNumId w:val="137"/>
  </w:num>
  <w:num w:numId="86" w16cid:durableId="398481206">
    <w:abstractNumId w:val="2"/>
  </w:num>
  <w:num w:numId="87" w16cid:durableId="506597930">
    <w:abstractNumId w:val="138"/>
  </w:num>
  <w:num w:numId="88" w16cid:durableId="1263804110">
    <w:abstractNumId w:val="1"/>
  </w:num>
  <w:num w:numId="89" w16cid:durableId="1028140919">
    <w:abstractNumId w:val="51"/>
  </w:num>
  <w:num w:numId="90" w16cid:durableId="896018367">
    <w:abstractNumId w:val="18"/>
  </w:num>
  <w:num w:numId="91" w16cid:durableId="893348741">
    <w:abstractNumId w:val="23"/>
  </w:num>
  <w:num w:numId="92" w16cid:durableId="650523071">
    <w:abstractNumId w:val="68"/>
  </w:num>
  <w:num w:numId="93" w16cid:durableId="97141564">
    <w:abstractNumId w:val="11"/>
  </w:num>
  <w:num w:numId="94" w16cid:durableId="1400832509">
    <w:abstractNumId w:val="120"/>
  </w:num>
  <w:num w:numId="95" w16cid:durableId="1536382350">
    <w:abstractNumId w:val="101"/>
  </w:num>
  <w:num w:numId="96" w16cid:durableId="650325872">
    <w:abstractNumId w:val="38"/>
  </w:num>
  <w:num w:numId="97" w16cid:durableId="1690376496">
    <w:abstractNumId w:val="0"/>
  </w:num>
  <w:num w:numId="98" w16cid:durableId="1596473765">
    <w:abstractNumId w:val="40"/>
  </w:num>
  <w:num w:numId="99" w16cid:durableId="248469259">
    <w:abstractNumId w:val="12"/>
  </w:num>
  <w:num w:numId="100" w16cid:durableId="273826550">
    <w:abstractNumId w:val="19"/>
  </w:num>
  <w:num w:numId="101" w16cid:durableId="3677075">
    <w:abstractNumId w:val="34"/>
  </w:num>
  <w:num w:numId="102" w16cid:durableId="1040009913">
    <w:abstractNumId w:val="106"/>
  </w:num>
  <w:num w:numId="103" w16cid:durableId="178391101">
    <w:abstractNumId w:val="81"/>
  </w:num>
  <w:num w:numId="104" w16cid:durableId="1723482787">
    <w:abstractNumId w:val="67"/>
  </w:num>
  <w:num w:numId="105" w16cid:durableId="204486896">
    <w:abstractNumId w:val="9"/>
  </w:num>
  <w:num w:numId="106" w16cid:durableId="393551682">
    <w:abstractNumId w:val="30"/>
  </w:num>
  <w:num w:numId="107" w16cid:durableId="1823502385">
    <w:abstractNumId w:val="96"/>
  </w:num>
  <w:num w:numId="108" w16cid:durableId="2087990100">
    <w:abstractNumId w:val="104"/>
  </w:num>
  <w:num w:numId="109" w16cid:durableId="1646855621">
    <w:abstractNumId w:val="128"/>
  </w:num>
  <w:num w:numId="110" w16cid:durableId="1391801635">
    <w:abstractNumId w:val="82"/>
  </w:num>
  <w:num w:numId="111" w16cid:durableId="1387877220">
    <w:abstractNumId w:val="122"/>
  </w:num>
  <w:num w:numId="112" w16cid:durableId="1940487555">
    <w:abstractNumId w:val="121"/>
  </w:num>
  <w:num w:numId="113" w16cid:durableId="1744520274">
    <w:abstractNumId w:val="65"/>
  </w:num>
  <w:num w:numId="114" w16cid:durableId="691610083">
    <w:abstractNumId w:val="53"/>
  </w:num>
  <w:num w:numId="115" w16cid:durableId="1290435064">
    <w:abstractNumId w:val="139"/>
  </w:num>
  <w:num w:numId="116" w16cid:durableId="1902784404">
    <w:abstractNumId w:val="116"/>
  </w:num>
  <w:num w:numId="117" w16cid:durableId="204997719">
    <w:abstractNumId w:val="47"/>
  </w:num>
  <w:num w:numId="118" w16cid:durableId="229315282">
    <w:abstractNumId w:val="49"/>
  </w:num>
  <w:num w:numId="119" w16cid:durableId="510799847">
    <w:abstractNumId w:val="135"/>
  </w:num>
  <w:num w:numId="120" w16cid:durableId="1817987093">
    <w:abstractNumId w:val="44"/>
  </w:num>
  <w:num w:numId="121" w16cid:durableId="1306199206">
    <w:abstractNumId w:val="134"/>
  </w:num>
  <w:num w:numId="122" w16cid:durableId="783421056">
    <w:abstractNumId w:val="7"/>
  </w:num>
  <w:num w:numId="123" w16cid:durableId="1169448267">
    <w:abstractNumId w:val="102"/>
  </w:num>
  <w:num w:numId="124" w16cid:durableId="704908278">
    <w:abstractNumId w:val="6"/>
  </w:num>
  <w:num w:numId="125" w16cid:durableId="2024016263">
    <w:abstractNumId w:val="39"/>
  </w:num>
  <w:num w:numId="126" w16cid:durableId="2079358535">
    <w:abstractNumId w:val="59"/>
  </w:num>
  <w:num w:numId="127" w16cid:durableId="100926397">
    <w:abstractNumId w:val="21"/>
  </w:num>
  <w:num w:numId="128" w16cid:durableId="951863112">
    <w:abstractNumId w:val="115"/>
  </w:num>
  <w:num w:numId="129" w16cid:durableId="270820347">
    <w:abstractNumId w:val="118"/>
  </w:num>
  <w:num w:numId="130" w16cid:durableId="1422527396">
    <w:abstractNumId w:val="66"/>
  </w:num>
  <w:num w:numId="131" w16cid:durableId="1359816153">
    <w:abstractNumId w:val="37"/>
  </w:num>
  <w:num w:numId="132" w16cid:durableId="1261764681">
    <w:abstractNumId w:val="22"/>
  </w:num>
  <w:num w:numId="133" w16cid:durableId="1189031047">
    <w:abstractNumId w:val="112"/>
  </w:num>
  <w:num w:numId="134" w16cid:durableId="582836612">
    <w:abstractNumId w:val="73"/>
  </w:num>
  <w:num w:numId="135" w16cid:durableId="723796186">
    <w:abstractNumId w:val="56"/>
  </w:num>
  <w:num w:numId="136" w16cid:durableId="2125037282">
    <w:abstractNumId w:val="129"/>
  </w:num>
  <w:num w:numId="137" w16cid:durableId="653488518">
    <w:abstractNumId w:val="132"/>
  </w:num>
  <w:num w:numId="138" w16cid:durableId="1289626036">
    <w:abstractNumId w:val="43"/>
  </w:num>
  <w:num w:numId="139" w16cid:durableId="1098256324">
    <w:abstractNumId w:val="3"/>
  </w:num>
  <w:num w:numId="140" w16cid:durableId="1811557085">
    <w:abstractNumId w:val="15"/>
  </w:num>
  <w:num w:numId="141" w16cid:durableId="1613635911">
    <w:abstractNumId w:val="85"/>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viad Cohen">
    <w15:presenceInfo w15:providerId="AD" w15:userId="S::aviadco@mta.ac.il::3290e60d-eced-4520-8a67-4d579e6b0e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0" w:nlCheck="1" w:checkStyle="1"/>
  <w:activeWritingStyle w:appName="MSWord" w:lang="en-US" w:vendorID="64" w:dllVersion="6" w:nlCheck="1" w:checkStyle="1"/>
  <w:activeWritingStyle w:appName="MSWord" w:lang="en-IL"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641"/>
    <w:rsid w:val="000007F9"/>
    <w:rsid w:val="00001684"/>
    <w:rsid w:val="000017F6"/>
    <w:rsid w:val="00002B10"/>
    <w:rsid w:val="0000385D"/>
    <w:rsid w:val="00003C25"/>
    <w:rsid w:val="000048D2"/>
    <w:rsid w:val="00004EF3"/>
    <w:rsid w:val="0000590A"/>
    <w:rsid w:val="000063A6"/>
    <w:rsid w:val="00007525"/>
    <w:rsid w:val="000075C5"/>
    <w:rsid w:val="0001071D"/>
    <w:rsid w:val="00010E0F"/>
    <w:rsid w:val="00010EFA"/>
    <w:rsid w:val="0001119E"/>
    <w:rsid w:val="000113BD"/>
    <w:rsid w:val="00012AF8"/>
    <w:rsid w:val="00013073"/>
    <w:rsid w:val="00015D3F"/>
    <w:rsid w:val="00015F22"/>
    <w:rsid w:val="0001613E"/>
    <w:rsid w:val="00016C5F"/>
    <w:rsid w:val="000170D5"/>
    <w:rsid w:val="00017118"/>
    <w:rsid w:val="0002037C"/>
    <w:rsid w:val="000213BC"/>
    <w:rsid w:val="0002423B"/>
    <w:rsid w:val="000242A1"/>
    <w:rsid w:val="00024683"/>
    <w:rsid w:val="00024861"/>
    <w:rsid w:val="00024C77"/>
    <w:rsid w:val="00025328"/>
    <w:rsid w:val="0002556B"/>
    <w:rsid w:val="00025989"/>
    <w:rsid w:val="00025A8D"/>
    <w:rsid w:val="000262BC"/>
    <w:rsid w:val="000269C4"/>
    <w:rsid w:val="00026E20"/>
    <w:rsid w:val="00027393"/>
    <w:rsid w:val="00027999"/>
    <w:rsid w:val="00027CA3"/>
    <w:rsid w:val="00027E43"/>
    <w:rsid w:val="000308CA"/>
    <w:rsid w:val="0003095D"/>
    <w:rsid w:val="00030A63"/>
    <w:rsid w:val="000310A5"/>
    <w:rsid w:val="0003168B"/>
    <w:rsid w:val="00032263"/>
    <w:rsid w:val="0003289A"/>
    <w:rsid w:val="00033263"/>
    <w:rsid w:val="000333CF"/>
    <w:rsid w:val="00033619"/>
    <w:rsid w:val="0003385F"/>
    <w:rsid w:val="00034A0B"/>
    <w:rsid w:val="000356B0"/>
    <w:rsid w:val="00035E68"/>
    <w:rsid w:val="00036884"/>
    <w:rsid w:val="00037238"/>
    <w:rsid w:val="00037DB3"/>
    <w:rsid w:val="000401D3"/>
    <w:rsid w:val="00040714"/>
    <w:rsid w:val="000412FA"/>
    <w:rsid w:val="00041445"/>
    <w:rsid w:val="0004156F"/>
    <w:rsid w:val="00041D20"/>
    <w:rsid w:val="000420CA"/>
    <w:rsid w:val="0004246E"/>
    <w:rsid w:val="00044F43"/>
    <w:rsid w:val="00045767"/>
    <w:rsid w:val="00045F87"/>
    <w:rsid w:val="00046ED4"/>
    <w:rsid w:val="000470A6"/>
    <w:rsid w:val="00047B3D"/>
    <w:rsid w:val="00050503"/>
    <w:rsid w:val="00051503"/>
    <w:rsid w:val="0005230E"/>
    <w:rsid w:val="0005288E"/>
    <w:rsid w:val="00052983"/>
    <w:rsid w:val="00052B56"/>
    <w:rsid w:val="00053BD5"/>
    <w:rsid w:val="00053C7F"/>
    <w:rsid w:val="00053DFD"/>
    <w:rsid w:val="00053E04"/>
    <w:rsid w:val="00054F02"/>
    <w:rsid w:val="0005632B"/>
    <w:rsid w:val="00056371"/>
    <w:rsid w:val="000568FD"/>
    <w:rsid w:val="00057A1F"/>
    <w:rsid w:val="00057EC6"/>
    <w:rsid w:val="00057F61"/>
    <w:rsid w:val="0006026D"/>
    <w:rsid w:val="0006214F"/>
    <w:rsid w:val="0006339B"/>
    <w:rsid w:val="00063CF7"/>
    <w:rsid w:val="0006441A"/>
    <w:rsid w:val="00064501"/>
    <w:rsid w:val="00064FF3"/>
    <w:rsid w:val="00067A35"/>
    <w:rsid w:val="00070003"/>
    <w:rsid w:val="00070361"/>
    <w:rsid w:val="00070A18"/>
    <w:rsid w:val="000722AA"/>
    <w:rsid w:val="00072A70"/>
    <w:rsid w:val="000733E4"/>
    <w:rsid w:val="00073AD2"/>
    <w:rsid w:val="0007433D"/>
    <w:rsid w:val="000745C4"/>
    <w:rsid w:val="00074D2A"/>
    <w:rsid w:val="00074F8A"/>
    <w:rsid w:val="00075D02"/>
    <w:rsid w:val="00076274"/>
    <w:rsid w:val="00077446"/>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36C"/>
    <w:rsid w:val="00091A38"/>
    <w:rsid w:val="00092178"/>
    <w:rsid w:val="00092680"/>
    <w:rsid w:val="00092D12"/>
    <w:rsid w:val="000933D8"/>
    <w:rsid w:val="0009347A"/>
    <w:rsid w:val="00093575"/>
    <w:rsid w:val="00093F6B"/>
    <w:rsid w:val="0009461A"/>
    <w:rsid w:val="000953AD"/>
    <w:rsid w:val="00095DF1"/>
    <w:rsid w:val="000960B5"/>
    <w:rsid w:val="000961E2"/>
    <w:rsid w:val="00096C6C"/>
    <w:rsid w:val="000977CF"/>
    <w:rsid w:val="00097C05"/>
    <w:rsid w:val="00097D0E"/>
    <w:rsid w:val="000A2419"/>
    <w:rsid w:val="000A30CF"/>
    <w:rsid w:val="000A3E52"/>
    <w:rsid w:val="000A444D"/>
    <w:rsid w:val="000A4535"/>
    <w:rsid w:val="000A45BA"/>
    <w:rsid w:val="000A53AD"/>
    <w:rsid w:val="000A6A6C"/>
    <w:rsid w:val="000A7261"/>
    <w:rsid w:val="000B0358"/>
    <w:rsid w:val="000B0532"/>
    <w:rsid w:val="000B13C6"/>
    <w:rsid w:val="000B147D"/>
    <w:rsid w:val="000B17EB"/>
    <w:rsid w:val="000B1D10"/>
    <w:rsid w:val="000B301E"/>
    <w:rsid w:val="000B32E9"/>
    <w:rsid w:val="000B408C"/>
    <w:rsid w:val="000B4095"/>
    <w:rsid w:val="000B4478"/>
    <w:rsid w:val="000B45CC"/>
    <w:rsid w:val="000B4F22"/>
    <w:rsid w:val="000B4F95"/>
    <w:rsid w:val="000B5C71"/>
    <w:rsid w:val="000B6382"/>
    <w:rsid w:val="000B6BEF"/>
    <w:rsid w:val="000B7660"/>
    <w:rsid w:val="000B7E7B"/>
    <w:rsid w:val="000C030B"/>
    <w:rsid w:val="000C081F"/>
    <w:rsid w:val="000C0A2B"/>
    <w:rsid w:val="000C0F6F"/>
    <w:rsid w:val="000C23A4"/>
    <w:rsid w:val="000C438D"/>
    <w:rsid w:val="000C4500"/>
    <w:rsid w:val="000C4AEE"/>
    <w:rsid w:val="000C51BB"/>
    <w:rsid w:val="000C578C"/>
    <w:rsid w:val="000C5871"/>
    <w:rsid w:val="000C5C74"/>
    <w:rsid w:val="000C5F43"/>
    <w:rsid w:val="000C647A"/>
    <w:rsid w:val="000C65FB"/>
    <w:rsid w:val="000C6A8A"/>
    <w:rsid w:val="000C6DF1"/>
    <w:rsid w:val="000C7872"/>
    <w:rsid w:val="000D048C"/>
    <w:rsid w:val="000D15C1"/>
    <w:rsid w:val="000D161D"/>
    <w:rsid w:val="000D1B2F"/>
    <w:rsid w:val="000D1D13"/>
    <w:rsid w:val="000D1D79"/>
    <w:rsid w:val="000D1F4E"/>
    <w:rsid w:val="000D2351"/>
    <w:rsid w:val="000D2CEA"/>
    <w:rsid w:val="000D3FE5"/>
    <w:rsid w:val="000D4B97"/>
    <w:rsid w:val="000D5B6E"/>
    <w:rsid w:val="000D635F"/>
    <w:rsid w:val="000D6E96"/>
    <w:rsid w:val="000D7D51"/>
    <w:rsid w:val="000E0AB1"/>
    <w:rsid w:val="000E1255"/>
    <w:rsid w:val="000E2014"/>
    <w:rsid w:val="000E379A"/>
    <w:rsid w:val="000E4E09"/>
    <w:rsid w:val="000E547C"/>
    <w:rsid w:val="000E5E7A"/>
    <w:rsid w:val="000E60DD"/>
    <w:rsid w:val="000E675D"/>
    <w:rsid w:val="000E675F"/>
    <w:rsid w:val="000E77AC"/>
    <w:rsid w:val="000E7C81"/>
    <w:rsid w:val="000E7EF7"/>
    <w:rsid w:val="000F0860"/>
    <w:rsid w:val="000F1ADE"/>
    <w:rsid w:val="000F2346"/>
    <w:rsid w:val="000F2C45"/>
    <w:rsid w:val="000F2ED5"/>
    <w:rsid w:val="000F3E32"/>
    <w:rsid w:val="000F4554"/>
    <w:rsid w:val="000F47DE"/>
    <w:rsid w:val="000F4975"/>
    <w:rsid w:val="000F49CB"/>
    <w:rsid w:val="000F4D45"/>
    <w:rsid w:val="000F5CE8"/>
    <w:rsid w:val="000F63CC"/>
    <w:rsid w:val="000F6B07"/>
    <w:rsid w:val="000F6B43"/>
    <w:rsid w:val="000F7340"/>
    <w:rsid w:val="000F741C"/>
    <w:rsid w:val="001005DB"/>
    <w:rsid w:val="0010061C"/>
    <w:rsid w:val="00100CDF"/>
    <w:rsid w:val="0010105E"/>
    <w:rsid w:val="00101526"/>
    <w:rsid w:val="001017BF"/>
    <w:rsid w:val="0010192D"/>
    <w:rsid w:val="00101F43"/>
    <w:rsid w:val="00102705"/>
    <w:rsid w:val="00103456"/>
    <w:rsid w:val="001034C8"/>
    <w:rsid w:val="001036CB"/>
    <w:rsid w:val="001046AD"/>
    <w:rsid w:val="00104E59"/>
    <w:rsid w:val="00104FF8"/>
    <w:rsid w:val="0010535D"/>
    <w:rsid w:val="00105C36"/>
    <w:rsid w:val="001060F5"/>
    <w:rsid w:val="0010660F"/>
    <w:rsid w:val="00110E5C"/>
    <w:rsid w:val="00111448"/>
    <w:rsid w:val="00112293"/>
    <w:rsid w:val="00112938"/>
    <w:rsid w:val="0011433E"/>
    <w:rsid w:val="00115146"/>
    <w:rsid w:val="001171A4"/>
    <w:rsid w:val="00120E2A"/>
    <w:rsid w:val="00120F70"/>
    <w:rsid w:val="0012270F"/>
    <w:rsid w:val="00122D8B"/>
    <w:rsid w:val="001239A1"/>
    <w:rsid w:val="00123A07"/>
    <w:rsid w:val="00123C3A"/>
    <w:rsid w:val="001243D1"/>
    <w:rsid w:val="001248D4"/>
    <w:rsid w:val="001258F4"/>
    <w:rsid w:val="00126749"/>
    <w:rsid w:val="0012677D"/>
    <w:rsid w:val="0012703A"/>
    <w:rsid w:val="00127E70"/>
    <w:rsid w:val="00127ED2"/>
    <w:rsid w:val="00130CF5"/>
    <w:rsid w:val="00130EE3"/>
    <w:rsid w:val="001316F9"/>
    <w:rsid w:val="00131EC0"/>
    <w:rsid w:val="001324EE"/>
    <w:rsid w:val="00132C5D"/>
    <w:rsid w:val="00133679"/>
    <w:rsid w:val="0013380F"/>
    <w:rsid w:val="00134283"/>
    <w:rsid w:val="00134B69"/>
    <w:rsid w:val="001366B9"/>
    <w:rsid w:val="00136B36"/>
    <w:rsid w:val="00136FF2"/>
    <w:rsid w:val="001373B5"/>
    <w:rsid w:val="00137426"/>
    <w:rsid w:val="00137A07"/>
    <w:rsid w:val="00137FE7"/>
    <w:rsid w:val="00140273"/>
    <w:rsid w:val="00140906"/>
    <w:rsid w:val="00141367"/>
    <w:rsid w:val="0014245B"/>
    <w:rsid w:val="00143034"/>
    <w:rsid w:val="00144D8D"/>
    <w:rsid w:val="00145353"/>
    <w:rsid w:val="00146C61"/>
    <w:rsid w:val="0014723E"/>
    <w:rsid w:val="001527F8"/>
    <w:rsid w:val="00152D43"/>
    <w:rsid w:val="0015399D"/>
    <w:rsid w:val="001543EA"/>
    <w:rsid w:val="0015481E"/>
    <w:rsid w:val="00154D83"/>
    <w:rsid w:val="0015553A"/>
    <w:rsid w:val="0015685C"/>
    <w:rsid w:val="00156CDC"/>
    <w:rsid w:val="00157114"/>
    <w:rsid w:val="00157A8B"/>
    <w:rsid w:val="0016093F"/>
    <w:rsid w:val="001612DC"/>
    <w:rsid w:val="00162586"/>
    <w:rsid w:val="001634EF"/>
    <w:rsid w:val="00164EFB"/>
    <w:rsid w:val="00165534"/>
    <w:rsid w:val="00165F31"/>
    <w:rsid w:val="00167159"/>
    <w:rsid w:val="0016739E"/>
    <w:rsid w:val="00167C28"/>
    <w:rsid w:val="00170096"/>
    <w:rsid w:val="001705E9"/>
    <w:rsid w:val="00171659"/>
    <w:rsid w:val="00172392"/>
    <w:rsid w:val="00172597"/>
    <w:rsid w:val="00175702"/>
    <w:rsid w:val="00175820"/>
    <w:rsid w:val="00175A8C"/>
    <w:rsid w:val="00175E95"/>
    <w:rsid w:val="00176EF2"/>
    <w:rsid w:val="001773D4"/>
    <w:rsid w:val="001774FD"/>
    <w:rsid w:val="00177A7A"/>
    <w:rsid w:val="00177E2C"/>
    <w:rsid w:val="001809A2"/>
    <w:rsid w:val="00180FD9"/>
    <w:rsid w:val="00181C1B"/>
    <w:rsid w:val="00181C20"/>
    <w:rsid w:val="00181D0F"/>
    <w:rsid w:val="00181F5A"/>
    <w:rsid w:val="00182F8B"/>
    <w:rsid w:val="001836E8"/>
    <w:rsid w:val="001848B5"/>
    <w:rsid w:val="00185186"/>
    <w:rsid w:val="00185232"/>
    <w:rsid w:val="001857F9"/>
    <w:rsid w:val="00187496"/>
    <w:rsid w:val="00187AD4"/>
    <w:rsid w:val="001907F7"/>
    <w:rsid w:val="00191752"/>
    <w:rsid w:val="0019216A"/>
    <w:rsid w:val="0019221D"/>
    <w:rsid w:val="0019293E"/>
    <w:rsid w:val="00192BF4"/>
    <w:rsid w:val="00192BFE"/>
    <w:rsid w:val="0019336C"/>
    <w:rsid w:val="00193760"/>
    <w:rsid w:val="001938CF"/>
    <w:rsid w:val="00193C29"/>
    <w:rsid w:val="00194177"/>
    <w:rsid w:val="001949C0"/>
    <w:rsid w:val="00194C51"/>
    <w:rsid w:val="00194C7C"/>
    <w:rsid w:val="001955DF"/>
    <w:rsid w:val="00195FFB"/>
    <w:rsid w:val="001968D4"/>
    <w:rsid w:val="00196D0D"/>
    <w:rsid w:val="00196E83"/>
    <w:rsid w:val="001970F7"/>
    <w:rsid w:val="001A0316"/>
    <w:rsid w:val="001A06F8"/>
    <w:rsid w:val="001A0DD6"/>
    <w:rsid w:val="001A1BBF"/>
    <w:rsid w:val="001A1DDB"/>
    <w:rsid w:val="001A266D"/>
    <w:rsid w:val="001A3038"/>
    <w:rsid w:val="001A485C"/>
    <w:rsid w:val="001A487A"/>
    <w:rsid w:val="001A49EF"/>
    <w:rsid w:val="001A4D23"/>
    <w:rsid w:val="001A556F"/>
    <w:rsid w:val="001A5FFB"/>
    <w:rsid w:val="001A633C"/>
    <w:rsid w:val="001A6A8E"/>
    <w:rsid w:val="001A7531"/>
    <w:rsid w:val="001A77EE"/>
    <w:rsid w:val="001A7EEE"/>
    <w:rsid w:val="001B0063"/>
    <w:rsid w:val="001B0076"/>
    <w:rsid w:val="001B1175"/>
    <w:rsid w:val="001B1287"/>
    <w:rsid w:val="001B2BB8"/>
    <w:rsid w:val="001B396A"/>
    <w:rsid w:val="001B3EA3"/>
    <w:rsid w:val="001B48BF"/>
    <w:rsid w:val="001B4C47"/>
    <w:rsid w:val="001B5ABC"/>
    <w:rsid w:val="001B60ED"/>
    <w:rsid w:val="001B726D"/>
    <w:rsid w:val="001C0A80"/>
    <w:rsid w:val="001C0EAB"/>
    <w:rsid w:val="001C0F90"/>
    <w:rsid w:val="001C10C0"/>
    <w:rsid w:val="001C12E2"/>
    <w:rsid w:val="001C144A"/>
    <w:rsid w:val="001C1CB8"/>
    <w:rsid w:val="001C1F22"/>
    <w:rsid w:val="001C20FC"/>
    <w:rsid w:val="001C2412"/>
    <w:rsid w:val="001C32CE"/>
    <w:rsid w:val="001C3595"/>
    <w:rsid w:val="001C3597"/>
    <w:rsid w:val="001C3BF0"/>
    <w:rsid w:val="001C4F16"/>
    <w:rsid w:val="001C74BE"/>
    <w:rsid w:val="001D07D2"/>
    <w:rsid w:val="001D0B72"/>
    <w:rsid w:val="001D13EB"/>
    <w:rsid w:val="001D233E"/>
    <w:rsid w:val="001D4352"/>
    <w:rsid w:val="001D45E9"/>
    <w:rsid w:val="001D5EC4"/>
    <w:rsid w:val="001D7146"/>
    <w:rsid w:val="001D722B"/>
    <w:rsid w:val="001D772F"/>
    <w:rsid w:val="001D7E9C"/>
    <w:rsid w:val="001E0667"/>
    <w:rsid w:val="001E095C"/>
    <w:rsid w:val="001E188F"/>
    <w:rsid w:val="001E1AA8"/>
    <w:rsid w:val="001E1F57"/>
    <w:rsid w:val="001E2815"/>
    <w:rsid w:val="001E29A1"/>
    <w:rsid w:val="001E29D5"/>
    <w:rsid w:val="001E31A1"/>
    <w:rsid w:val="001E325C"/>
    <w:rsid w:val="001E35E6"/>
    <w:rsid w:val="001E4935"/>
    <w:rsid w:val="001E5C15"/>
    <w:rsid w:val="001E631E"/>
    <w:rsid w:val="001E635A"/>
    <w:rsid w:val="001E6A35"/>
    <w:rsid w:val="001E757B"/>
    <w:rsid w:val="001E7EFC"/>
    <w:rsid w:val="001F052E"/>
    <w:rsid w:val="001F0973"/>
    <w:rsid w:val="001F0FBA"/>
    <w:rsid w:val="001F12FC"/>
    <w:rsid w:val="001F1373"/>
    <w:rsid w:val="001F1BDB"/>
    <w:rsid w:val="001F1CD2"/>
    <w:rsid w:val="001F2790"/>
    <w:rsid w:val="001F3160"/>
    <w:rsid w:val="001F317F"/>
    <w:rsid w:val="001F31A6"/>
    <w:rsid w:val="001F3A8D"/>
    <w:rsid w:val="001F3A95"/>
    <w:rsid w:val="001F3C8D"/>
    <w:rsid w:val="001F4AB1"/>
    <w:rsid w:val="001F4CE0"/>
    <w:rsid w:val="001F5A08"/>
    <w:rsid w:val="001F6683"/>
    <w:rsid w:val="001F6F8E"/>
    <w:rsid w:val="001F7074"/>
    <w:rsid w:val="001F7D2E"/>
    <w:rsid w:val="001F7EA4"/>
    <w:rsid w:val="00200184"/>
    <w:rsid w:val="002002F8"/>
    <w:rsid w:val="002003C4"/>
    <w:rsid w:val="00201AEA"/>
    <w:rsid w:val="00201E1E"/>
    <w:rsid w:val="00202394"/>
    <w:rsid w:val="00202ECD"/>
    <w:rsid w:val="002035FD"/>
    <w:rsid w:val="0020367D"/>
    <w:rsid w:val="002036E8"/>
    <w:rsid w:val="00203DCA"/>
    <w:rsid w:val="002044EC"/>
    <w:rsid w:val="00204B1F"/>
    <w:rsid w:val="00204C6D"/>
    <w:rsid w:val="00204E05"/>
    <w:rsid w:val="002056B6"/>
    <w:rsid w:val="00205B0F"/>
    <w:rsid w:val="0020648E"/>
    <w:rsid w:val="00206A54"/>
    <w:rsid w:val="00206DC3"/>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6FEC"/>
    <w:rsid w:val="002170E0"/>
    <w:rsid w:val="00217DB0"/>
    <w:rsid w:val="0022013E"/>
    <w:rsid w:val="002205CF"/>
    <w:rsid w:val="00220914"/>
    <w:rsid w:val="0022110E"/>
    <w:rsid w:val="002229E1"/>
    <w:rsid w:val="00223D36"/>
    <w:rsid w:val="00223E6D"/>
    <w:rsid w:val="00223F35"/>
    <w:rsid w:val="00223FBC"/>
    <w:rsid w:val="0022413A"/>
    <w:rsid w:val="00225916"/>
    <w:rsid w:val="002262CD"/>
    <w:rsid w:val="0022775F"/>
    <w:rsid w:val="00227B6E"/>
    <w:rsid w:val="00227CD4"/>
    <w:rsid w:val="00227E83"/>
    <w:rsid w:val="00230622"/>
    <w:rsid w:val="00230B38"/>
    <w:rsid w:val="002321B0"/>
    <w:rsid w:val="00234CA8"/>
    <w:rsid w:val="00234EBF"/>
    <w:rsid w:val="0023519A"/>
    <w:rsid w:val="00235BF1"/>
    <w:rsid w:val="00235D8B"/>
    <w:rsid w:val="00235F7F"/>
    <w:rsid w:val="0023655B"/>
    <w:rsid w:val="00236909"/>
    <w:rsid w:val="002371BB"/>
    <w:rsid w:val="00240568"/>
    <w:rsid w:val="002408F7"/>
    <w:rsid w:val="00240F8E"/>
    <w:rsid w:val="00241BF5"/>
    <w:rsid w:val="00242045"/>
    <w:rsid w:val="00242246"/>
    <w:rsid w:val="002424E7"/>
    <w:rsid w:val="002437F2"/>
    <w:rsid w:val="00243FCA"/>
    <w:rsid w:val="002449DF"/>
    <w:rsid w:val="00245041"/>
    <w:rsid w:val="00245AAA"/>
    <w:rsid w:val="00245EF6"/>
    <w:rsid w:val="00245F61"/>
    <w:rsid w:val="00247F84"/>
    <w:rsid w:val="00247FAD"/>
    <w:rsid w:val="00251622"/>
    <w:rsid w:val="00252525"/>
    <w:rsid w:val="0025304E"/>
    <w:rsid w:val="00253443"/>
    <w:rsid w:val="002536BF"/>
    <w:rsid w:val="002540F1"/>
    <w:rsid w:val="00254238"/>
    <w:rsid w:val="002552DB"/>
    <w:rsid w:val="00255AE7"/>
    <w:rsid w:val="00255BD3"/>
    <w:rsid w:val="0025600B"/>
    <w:rsid w:val="00256651"/>
    <w:rsid w:val="0025697C"/>
    <w:rsid w:val="002571EC"/>
    <w:rsid w:val="002608DA"/>
    <w:rsid w:val="00260C8A"/>
    <w:rsid w:val="00261F6B"/>
    <w:rsid w:val="00261FD4"/>
    <w:rsid w:val="0026314C"/>
    <w:rsid w:val="0026345C"/>
    <w:rsid w:val="002640BC"/>
    <w:rsid w:val="002644E1"/>
    <w:rsid w:val="00264813"/>
    <w:rsid w:val="00264AE3"/>
    <w:rsid w:val="00264D08"/>
    <w:rsid w:val="00266EE4"/>
    <w:rsid w:val="0026704E"/>
    <w:rsid w:val="00267435"/>
    <w:rsid w:val="00267FBE"/>
    <w:rsid w:val="00270023"/>
    <w:rsid w:val="00270F9C"/>
    <w:rsid w:val="002711CB"/>
    <w:rsid w:val="00271267"/>
    <w:rsid w:val="00273C6C"/>
    <w:rsid w:val="00274867"/>
    <w:rsid w:val="002749E5"/>
    <w:rsid w:val="00274B1B"/>
    <w:rsid w:val="00274D1D"/>
    <w:rsid w:val="00274FB0"/>
    <w:rsid w:val="00276144"/>
    <w:rsid w:val="002761FF"/>
    <w:rsid w:val="00276D94"/>
    <w:rsid w:val="002779EE"/>
    <w:rsid w:val="00280039"/>
    <w:rsid w:val="00281328"/>
    <w:rsid w:val="0028307D"/>
    <w:rsid w:val="00283BEC"/>
    <w:rsid w:val="00284654"/>
    <w:rsid w:val="00284699"/>
    <w:rsid w:val="00284972"/>
    <w:rsid w:val="002861EC"/>
    <w:rsid w:val="002864DE"/>
    <w:rsid w:val="00286BD9"/>
    <w:rsid w:val="002876AC"/>
    <w:rsid w:val="002907AF"/>
    <w:rsid w:val="002908FB"/>
    <w:rsid w:val="0029137C"/>
    <w:rsid w:val="00291510"/>
    <w:rsid w:val="00291EF2"/>
    <w:rsid w:val="002926A1"/>
    <w:rsid w:val="00292B01"/>
    <w:rsid w:val="00292BAE"/>
    <w:rsid w:val="00292EBD"/>
    <w:rsid w:val="002933F8"/>
    <w:rsid w:val="00294B62"/>
    <w:rsid w:val="0029509A"/>
    <w:rsid w:val="00295320"/>
    <w:rsid w:val="00295D74"/>
    <w:rsid w:val="00295F89"/>
    <w:rsid w:val="00296550"/>
    <w:rsid w:val="002A058F"/>
    <w:rsid w:val="002A17AF"/>
    <w:rsid w:val="002A2391"/>
    <w:rsid w:val="002A2A55"/>
    <w:rsid w:val="002A2F2F"/>
    <w:rsid w:val="002A33DC"/>
    <w:rsid w:val="002A3D27"/>
    <w:rsid w:val="002A475D"/>
    <w:rsid w:val="002A6009"/>
    <w:rsid w:val="002A65A5"/>
    <w:rsid w:val="002A6610"/>
    <w:rsid w:val="002A6616"/>
    <w:rsid w:val="002A68DC"/>
    <w:rsid w:val="002A69C8"/>
    <w:rsid w:val="002A728B"/>
    <w:rsid w:val="002A7437"/>
    <w:rsid w:val="002A7905"/>
    <w:rsid w:val="002A7EA4"/>
    <w:rsid w:val="002B0274"/>
    <w:rsid w:val="002B028D"/>
    <w:rsid w:val="002B0AFB"/>
    <w:rsid w:val="002B163F"/>
    <w:rsid w:val="002B188F"/>
    <w:rsid w:val="002B1A6C"/>
    <w:rsid w:val="002B1DD5"/>
    <w:rsid w:val="002B2C57"/>
    <w:rsid w:val="002B3906"/>
    <w:rsid w:val="002B4680"/>
    <w:rsid w:val="002B4AF8"/>
    <w:rsid w:val="002B673A"/>
    <w:rsid w:val="002B6D43"/>
    <w:rsid w:val="002B70A7"/>
    <w:rsid w:val="002B7327"/>
    <w:rsid w:val="002B76AC"/>
    <w:rsid w:val="002C0ABF"/>
    <w:rsid w:val="002C11DA"/>
    <w:rsid w:val="002C1CC8"/>
    <w:rsid w:val="002C320A"/>
    <w:rsid w:val="002C5640"/>
    <w:rsid w:val="002C634B"/>
    <w:rsid w:val="002C6E03"/>
    <w:rsid w:val="002C6FBC"/>
    <w:rsid w:val="002C764C"/>
    <w:rsid w:val="002C7700"/>
    <w:rsid w:val="002C7C1D"/>
    <w:rsid w:val="002D02B7"/>
    <w:rsid w:val="002D0615"/>
    <w:rsid w:val="002D0908"/>
    <w:rsid w:val="002D0DE1"/>
    <w:rsid w:val="002D192F"/>
    <w:rsid w:val="002D1E16"/>
    <w:rsid w:val="002D370A"/>
    <w:rsid w:val="002D3C8B"/>
    <w:rsid w:val="002D505A"/>
    <w:rsid w:val="002D65FA"/>
    <w:rsid w:val="002D6954"/>
    <w:rsid w:val="002D6BC8"/>
    <w:rsid w:val="002D6E9A"/>
    <w:rsid w:val="002D726A"/>
    <w:rsid w:val="002D772E"/>
    <w:rsid w:val="002D7A19"/>
    <w:rsid w:val="002E2D3A"/>
    <w:rsid w:val="002E2D4C"/>
    <w:rsid w:val="002E3FA5"/>
    <w:rsid w:val="002E46C7"/>
    <w:rsid w:val="002E48A7"/>
    <w:rsid w:val="002E4DD9"/>
    <w:rsid w:val="002E4E96"/>
    <w:rsid w:val="002E5626"/>
    <w:rsid w:val="002E6645"/>
    <w:rsid w:val="002E6984"/>
    <w:rsid w:val="002E76DA"/>
    <w:rsid w:val="002E7933"/>
    <w:rsid w:val="002F0B60"/>
    <w:rsid w:val="002F1199"/>
    <w:rsid w:val="002F14C6"/>
    <w:rsid w:val="002F1AA4"/>
    <w:rsid w:val="002F2303"/>
    <w:rsid w:val="002F34EC"/>
    <w:rsid w:val="002F3844"/>
    <w:rsid w:val="002F38F3"/>
    <w:rsid w:val="002F3D0B"/>
    <w:rsid w:val="002F42CF"/>
    <w:rsid w:val="002F4357"/>
    <w:rsid w:val="002F6536"/>
    <w:rsid w:val="002F6C6B"/>
    <w:rsid w:val="002F7572"/>
    <w:rsid w:val="00300468"/>
    <w:rsid w:val="00300543"/>
    <w:rsid w:val="003005F1"/>
    <w:rsid w:val="00302443"/>
    <w:rsid w:val="0030313F"/>
    <w:rsid w:val="0030460C"/>
    <w:rsid w:val="003052EC"/>
    <w:rsid w:val="0030661E"/>
    <w:rsid w:val="00306844"/>
    <w:rsid w:val="00306B91"/>
    <w:rsid w:val="00306FC3"/>
    <w:rsid w:val="00310717"/>
    <w:rsid w:val="00310FFF"/>
    <w:rsid w:val="0031166C"/>
    <w:rsid w:val="003120D7"/>
    <w:rsid w:val="00312EFB"/>
    <w:rsid w:val="0031398F"/>
    <w:rsid w:val="003148FA"/>
    <w:rsid w:val="003150AA"/>
    <w:rsid w:val="00315694"/>
    <w:rsid w:val="00315B52"/>
    <w:rsid w:val="00315BBE"/>
    <w:rsid w:val="0031623D"/>
    <w:rsid w:val="003167A6"/>
    <w:rsid w:val="00317D9E"/>
    <w:rsid w:val="003202CE"/>
    <w:rsid w:val="003205C3"/>
    <w:rsid w:val="00320627"/>
    <w:rsid w:val="00320A78"/>
    <w:rsid w:val="0032125F"/>
    <w:rsid w:val="00321A92"/>
    <w:rsid w:val="00323695"/>
    <w:rsid w:val="00324B27"/>
    <w:rsid w:val="00324F76"/>
    <w:rsid w:val="003263E8"/>
    <w:rsid w:val="003267A4"/>
    <w:rsid w:val="00327670"/>
    <w:rsid w:val="0032773F"/>
    <w:rsid w:val="003278DF"/>
    <w:rsid w:val="00327916"/>
    <w:rsid w:val="00331736"/>
    <w:rsid w:val="00331F0C"/>
    <w:rsid w:val="00331FAC"/>
    <w:rsid w:val="003320CC"/>
    <w:rsid w:val="00332C4A"/>
    <w:rsid w:val="00332E36"/>
    <w:rsid w:val="00332FBD"/>
    <w:rsid w:val="0033328F"/>
    <w:rsid w:val="0033354D"/>
    <w:rsid w:val="00333B2F"/>
    <w:rsid w:val="00333CB5"/>
    <w:rsid w:val="00333D75"/>
    <w:rsid w:val="00334238"/>
    <w:rsid w:val="00334E09"/>
    <w:rsid w:val="003351B8"/>
    <w:rsid w:val="003352D4"/>
    <w:rsid w:val="003366A0"/>
    <w:rsid w:val="003367EE"/>
    <w:rsid w:val="00337BA1"/>
    <w:rsid w:val="00340A3B"/>
    <w:rsid w:val="0034286C"/>
    <w:rsid w:val="0034317E"/>
    <w:rsid w:val="00345593"/>
    <w:rsid w:val="00345815"/>
    <w:rsid w:val="00346797"/>
    <w:rsid w:val="00346D93"/>
    <w:rsid w:val="00346EC4"/>
    <w:rsid w:val="00347324"/>
    <w:rsid w:val="003477F2"/>
    <w:rsid w:val="00347EC1"/>
    <w:rsid w:val="00347FED"/>
    <w:rsid w:val="003501C3"/>
    <w:rsid w:val="003505C0"/>
    <w:rsid w:val="003506EA"/>
    <w:rsid w:val="00350A2D"/>
    <w:rsid w:val="003510FC"/>
    <w:rsid w:val="003514FA"/>
    <w:rsid w:val="003516EA"/>
    <w:rsid w:val="00351796"/>
    <w:rsid w:val="00351AE2"/>
    <w:rsid w:val="00353A0C"/>
    <w:rsid w:val="00354438"/>
    <w:rsid w:val="00354CEF"/>
    <w:rsid w:val="003555C4"/>
    <w:rsid w:val="00356202"/>
    <w:rsid w:val="00356271"/>
    <w:rsid w:val="003568FE"/>
    <w:rsid w:val="00361F6D"/>
    <w:rsid w:val="00361FCF"/>
    <w:rsid w:val="00362186"/>
    <w:rsid w:val="0036311F"/>
    <w:rsid w:val="00363677"/>
    <w:rsid w:val="00364AB4"/>
    <w:rsid w:val="0036622A"/>
    <w:rsid w:val="00366E90"/>
    <w:rsid w:val="0036712E"/>
    <w:rsid w:val="0036739E"/>
    <w:rsid w:val="0037263F"/>
    <w:rsid w:val="003728D7"/>
    <w:rsid w:val="00372E4D"/>
    <w:rsid w:val="00373243"/>
    <w:rsid w:val="003733EA"/>
    <w:rsid w:val="0037430B"/>
    <w:rsid w:val="0037433F"/>
    <w:rsid w:val="003744C5"/>
    <w:rsid w:val="00375E6E"/>
    <w:rsid w:val="00375ED0"/>
    <w:rsid w:val="003760DE"/>
    <w:rsid w:val="00376AF2"/>
    <w:rsid w:val="003777B0"/>
    <w:rsid w:val="00377B1A"/>
    <w:rsid w:val="00377CCB"/>
    <w:rsid w:val="00380AB7"/>
    <w:rsid w:val="00381A4B"/>
    <w:rsid w:val="00381BCB"/>
    <w:rsid w:val="003826DB"/>
    <w:rsid w:val="003829BA"/>
    <w:rsid w:val="00382B30"/>
    <w:rsid w:val="00382C9D"/>
    <w:rsid w:val="00382EFA"/>
    <w:rsid w:val="00383584"/>
    <w:rsid w:val="0038366C"/>
    <w:rsid w:val="00383711"/>
    <w:rsid w:val="00384145"/>
    <w:rsid w:val="003847BF"/>
    <w:rsid w:val="00384A41"/>
    <w:rsid w:val="00384C75"/>
    <w:rsid w:val="00384C8D"/>
    <w:rsid w:val="00384E63"/>
    <w:rsid w:val="00385669"/>
    <w:rsid w:val="003859BA"/>
    <w:rsid w:val="003860E2"/>
    <w:rsid w:val="00386C2A"/>
    <w:rsid w:val="00387293"/>
    <w:rsid w:val="003876D6"/>
    <w:rsid w:val="00387757"/>
    <w:rsid w:val="00387780"/>
    <w:rsid w:val="00387A85"/>
    <w:rsid w:val="00387B02"/>
    <w:rsid w:val="00387C6A"/>
    <w:rsid w:val="00390ACC"/>
    <w:rsid w:val="00390DEA"/>
    <w:rsid w:val="0039108B"/>
    <w:rsid w:val="003920EC"/>
    <w:rsid w:val="003921FB"/>
    <w:rsid w:val="00392255"/>
    <w:rsid w:val="00392339"/>
    <w:rsid w:val="00393E6C"/>
    <w:rsid w:val="00394079"/>
    <w:rsid w:val="00394650"/>
    <w:rsid w:val="003958D3"/>
    <w:rsid w:val="00395B02"/>
    <w:rsid w:val="00395BC1"/>
    <w:rsid w:val="00395BEE"/>
    <w:rsid w:val="00396F37"/>
    <w:rsid w:val="00397378"/>
    <w:rsid w:val="003A04AE"/>
    <w:rsid w:val="003A14C6"/>
    <w:rsid w:val="003A1D74"/>
    <w:rsid w:val="003A31F6"/>
    <w:rsid w:val="003A33D9"/>
    <w:rsid w:val="003A39F5"/>
    <w:rsid w:val="003A3AB0"/>
    <w:rsid w:val="003A43C9"/>
    <w:rsid w:val="003A4841"/>
    <w:rsid w:val="003A4BDC"/>
    <w:rsid w:val="003A4E19"/>
    <w:rsid w:val="003A6540"/>
    <w:rsid w:val="003A656B"/>
    <w:rsid w:val="003A70D7"/>
    <w:rsid w:val="003A74DB"/>
    <w:rsid w:val="003A77CF"/>
    <w:rsid w:val="003A7A5F"/>
    <w:rsid w:val="003B1283"/>
    <w:rsid w:val="003B19B0"/>
    <w:rsid w:val="003B1E50"/>
    <w:rsid w:val="003B2DF1"/>
    <w:rsid w:val="003B3FBC"/>
    <w:rsid w:val="003B4B9D"/>
    <w:rsid w:val="003B5060"/>
    <w:rsid w:val="003B638B"/>
    <w:rsid w:val="003B69BC"/>
    <w:rsid w:val="003B75F2"/>
    <w:rsid w:val="003B7698"/>
    <w:rsid w:val="003C1475"/>
    <w:rsid w:val="003C1F1C"/>
    <w:rsid w:val="003C2ECC"/>
    <w:rsid w:val="003C3387"/>
    <w:rsid w:val="003C3C3A"/>
    <w:rsid w:val="003C3CE7"/>
    <w:rsid w:val="003C5649"/>
    <w:rsid w:val="003C644A"/>
    <w:rsid w:val="003C7067"/>
    <w:rsid w:val="003C784F"/>
    <w:rsid w:val="003D0327"/>
    <w:rsid w:val="003D170C"/>
    <w:rsid w:val="003D1BF9"/>
    <w:rsid w:val="003D28A0"/>
    <w:rsid w:val="003D2DBD"/>
    <w:rsid w:val="003D3575"/>
    <w:rsid w:val="003D3B4A"/>
    <w:rsid w:val="003D408D"/>
    <w:rsid w:val="003D427C"/>
    <w:rsid w:val="003D5199"/>
    <w:rsid w:val="003D562D"/>
    <w:rsid w:val="003D5C02"/>
    <w:rsid w:val="003D63ED"/>
    <w:rsid w:val="003E0727"/>
    <w:rsid w:val="003E0A9B"/>
    <w:rsid w:val="003E1960"/>
    <w:rsid w:val="003E217A"/>
    <w:rsid w:val="003E34F1"/>
    <w:rsid w:val="003E38B6"/>
    <w:rsid w:val="003E40AB"/>
    <w:rsid w:val="003E469A"/>
    <w:rsid w:val="003E4BF2"/>
    <w:rsid w:val="003E513F"/>
    <w:rsid w:val="003E7242"/>
    <w:rsid w:val="003E7683"/>
    <w:rsid w:val="003E7CD5"/>
    <w:rsid w:val="003F13B8"/>
    <w:rsid w:val="003F1EC7"/>
    <w:rsid w:val="003F20B7"/>
    <w:rsid w:val="003F20DC"/>
    <w:rsid w:val="003F3FCE"/>
    <w:rsid w:val="003F447A"/>
    <w:rsid w:val="003F46ED"/>
    <w:rsid w:val="003F4797"/>
    <w:rsid w:val="003F4BD9"/>
    <w:rsid w:val="003F57AD"/>
    <w:rsid w:val="003F5C81"/>
    <w:rsid w:val="003F62F0"/>
    <w:rsid w:val="003F6499"/>
    <w:rsid w:val="003F6844"/>
    <w:rsid w:val="003F68A9"/>
    <w:rsid w:val="003F6DF7"/>
    <w:rsid w:val="003F6E43"/>
    <w:rsid w:val="003F7159"/>
    <w:rsid w:val="003F73CA"/>
    <w:rsid w:val="003F7A62"/>
    <w:rsid w:val="003F7B90"/>
    <w:rsid w:val="00400592"/>
    <w:rsid w:val="00400F84"/>
    <w:rsid w:val="004018E1"/>
    <w:rsid w:val="00402F1A"/>
    <w:rsid w:val="00402FC5"/>
    <w:rsid w:val="00403302"/>
    <w:rsid w:val="004038DE"/>
    <w:rsid w:val="0040445E"/>
    <w:rsid w:val="00404DF1"/>
    <w:rsid w:val="004051DE"/>
    <w:rsid w:val="00405567"/>
    <w:rsid w:val="00405F11"/>
    <w:rsid w:val="00406EED"/>
    <w:rsid w:val="00410547"/>
    <w:rsid w:val="00410617"/>
    <w:rsid w:val="00410950"/>
    <w:rsid w:val="00411181"/>
    <w:rsid w:val="004116C4"/>
    <w:rsid w:val="00411CEB"/>
    <w:rsid w:val="00411F71"/>
    <w:rsid w:val="00412546"/>
    <w:rsid w:val="00413685"/>
    <w:rsid w:val="00413D39"/>
    <w:rsid w:val="00414437"/>
    <w:rsid w:val="00416ABD"/>
    <w:rsid w:val="00416C37"/>
    <w:rsid w:val="0041724D"/>
    <w:rsid w:val="0042081D"/>
    <w:rsid w:val="00420C02"/>
    <w:rsid w:val="00420D3F"/>
    <w:rsid w:val="004218AB"/>
    <w:rsid w:val="004231B4"/>
    <w:rsid w:val="00423609"/>
    <w:rsid w:val="00423EDE"/>
    <w:rsid w:val="00424234"/>
    <w:rsid w:val="00425404"/>
    <w:rsid w:val="00426573"/>
    <w:rsid w:val="00430E3C"/>
    <w:rsid w:val="00431C37"/>
    <w:rsid w:val="004322A4"/>
    <w:rsid w:val="00432549"/>
    <w:rsid w:val="00432D4D"/>
    <w:rsid w:val="004337E5"/>
    <w:rsid w:val="00433C1D"/>
    <w:rsid w:val="0043525C"/>
    <w:rsid w:val="00435276"/>
    <w:rsid w:val="00436130"/>
    <w:rsid w:val="00436826"/>
    <w:rsid w:val="00436943"/>
    <w:rsid w:val="00437249"/>
    <w:rsid w:val="004378EB"/>
    <w:rsid w:val="004412DD"/>
    <w:rsid w:val="004430EE"/>
    <w:rsid w:val="00443B4E"/>
    <w:rsid w:val="0044443F"/>
    <w:rsid w:val="004451B0"/>
    <w:rsid w:val="004456DB"/>
    <w:rsid w:val="00445BA3"/>
    <w:rsid w:val="004460C9"/>
    <w:rsid w:val="004461BD"/>
    <w:rsid w:val="004468C2"/>
    <w:rsid w:val="004506EA"/>
    <w:rsid w:val="00451443"/>
    <w:rsid w:val="00451B53"/>
    <w:rsid w:val="00452B66"/>
    <w:rsid w:val="0045310F"/>
    <w:rsid w:val="004551C9"/>
    <w:rsid w:val="00455F6B"/>
    <w:rsid w:val="004577CE"/>
    <w:rsid w:val="00457C39"/>
    <w:rsid w:val="00460851"/>
    <w:rsid w:val="004610B9"/>
    <w:rsid w:val="00463313"/>
    <w:rsid w:val="0046379A"/>
    <w:rsid w:val="004639E5"/>
    <w:rsid w:val="00463EE8"/>
    <w:rsid w:val="004667D1"/>
    <w:rsid w:val="004668D4"/>
    <w:rsid w:val="004672AE"/>
    <w:rsid w:val="00470638"/>
    <w:rsid w:val="00470667"/>
    <w:rsid w:val="00471754"/>
    <w:rsid w:val="00471A67"/>
    <w:rsid w:val="00472B4A"/>
    <w:rsid w:val="00472F13"/>
    <w:rsid w:val="00473140"/>
    <w:rsid w:val="00473C79"/>
    <w:rsid w:val="0047492F"/>
    <w:rsid w:val="00475AE4"/>
    <w:rsid w:val="00475B10"/>
    <w:rsid w:val="0047657B"/>
    <w:rsid w:val="0047660D"/>
    <w:rsid w:val="00476A37"/>
    <w:rsid w:val="004775C8"/>
    <w:rsid w:val="00477BAF"/>
    <w:rsid w:val="00481AB5"/>
    <w:rsid w:val="0048255F"/>
    <w:rsid w:val="004825BA"/>
    <w:rsid w:val="00483014"/>
    <w:rsid w:val="00483714"/>
    <w:rsid w:val="00483A68"/>
    <w:rsid w:val="00484802"/>
    <w:rsid w:val="00484907"/>
    <w:rsid w:val="00484982"/>
    <w:rsid w:val="00484BA5"/>
    <w:rsid w:val="00485644"/>
    <w:rsid w:val="0048576E"/>
    <w:rsid w:val="00486425"/>
    <w:rsid w:val="00486D0D"/>
    <w:rsid w:val="00487C03"/>
    <w:rsid w:val="0049134B"/>
    <w:rsid w:val="00491B24"/>
    <w:rsid w:val="00491B29"/>
    <w:rsid w:val="0049201C"/>
    <w:rsid w:val="00492C01"/>
    <w:rsid w:val="00492ED2"/>
    <w:rsid w:val="00493E82"/>
    <w:rsid w:val="00494510"/>
    <w:rsid w:val="0049528F"/>
    <w:rsid w:val="00495640"/>
    <w:rsid w:val="004959D9"/>
    <w:rsid w:val="00495D03"/>
    <w:rsid w:val="00495FDA"/>
    <w:rsid w:val="00496E16"/>
    <w:rsid w:val="00496FE4"/>
    <w:rsid w:val="004974D4"/>
    <w:rsid w:val="00497942"/>
    <w:rsid w:val="00497BA9"/>
    <w:rsid w:val="00497BE2"/>
    <w:rsid w:val="004A091E"/>
    <w:rsid w:val="004A11AC"/>
    <w:rsid w:val="004A1431"/>
    <w:rsid w:val="004A1B3C"/>
    <w:rsid w:val="004A241B"/>
    <w:rsid w:val="004A29E1"/>
    <w:rsid w:val="004A2E13"/>
    <w:rsid w:val="004A3001"/>
    <w:rsid w:val="004A3325"/>
    <w:rsid w:val="004A3F9F"/>
    <w:rsid w:val="004A45AD"/>
    <w:rsid w:val="004A4999"/>
    <w:rsid w:val="004A51E8"/>
    <w:rsid w:val="004A68DA"/>
    <w:rsid w:val="004A7456"/>
    <w:rsid w:val="004A7719"/>
    <w:rsid w:val="004A79D6"/>
    <w:rsid w:val="004B03DA"/>
    <w:rsid w:val="004B1C46"/>
    <w:rsid w:val="004B296A"/>
    <w:rsid w:val="004B2A3E"/>
    <w:rsid w:val="004B327F"/>
    <w:rsid w:val="004B42F1"/>
    <w:rsid w:val="004B439D"/>
    <w:rsid w:val="004B520C"/>
    <w:rsid w:val="004B5E03"/>
    <w:rsid w:val="004B62E2"/>
    <w:rsid w:val="004B6FD3"/>
    <w:rsid w:val="004B6FDB"/>
    <w:rsid w:val="004C04BB"/>
    <w:rsid w:val="004C09FB"/>
    <w:rsid w:val="004C0D77"/>
    <w:rsid w:val="004C0F9E"/>
    <w:rsid w:val="004C112D"/>
    <w:rsid w:val="004C2822"/>
    <w:rsid w:val="004C2AE6"/>
    <w:rsid w:val="004C3A85"/>
    <w:rsid w:val="004C4E60"/>
    <w:rsid w:val="004C5036"/>
    <w:rsid w:val="004C518F"/>
    <w:rsid w:val="004C5E8D"/>
    <w:rsid w:val="004C61A6"/>
    <w:rsid w:val="004C729C"/>
    <w:rsid w:val="004C752D"/>
    <w:rsid w:val="004C760A"/>
    <w:rsid w:val="004C7D33"/>
    <w:rsid w:val="004D097A"/>
    <w:rsid w:val="004D0A03"/>
    <w:rsid w:val="004D15D2"/>
    <w:rsid w:val="004D1949"/>
    <w:rsid w:val="004D1C63"/>
    <w:rsid w:val="004D1D23"/>
    <w:rsid w:val="004D24ED"/>
    <w:rsid w:val="004D26DB"/>
    <w:rsid w:val="004D294A"/>
    <w:rsid w:val="004D371A"/>
    <w:rsid w:val="004D3B06"/>
    <w:rsid w:val="004D50D9"/>
    <w:rsid w:val="004D5B16"/>
    <w:rsid w:val="004D604D"/>
    <w:rsid w:val="004D680D"/>
    <w:rsid w:val="004D6F6A"/>
    <w:rsid w:val="004D7838"/>
    <w:rsid w:val="004E064D"/>
    <w:rsid w:val="004E0870"/>
    <w:rsid w:val="004E0D77"/>
    <w:rsid w:val="004E1279"/>
    <w:rsid w:val="004E1389"/>
    <w:rsid w:val="004E1CC9"/>
    <w:rsid w:val="004E2821"/>
    <w:rsid w:val="004E5137"/>
    <w:rsid w:val="004E58AA"/>
    <w:rsid w:val="004E6D3F"/>
    <w:rsid w:val="004E7777"/>
    <w:rsid w:val="004F084A"/>
    <w:rsid w:val="004F1728"/>
    <w:rsid w:val="004F2B0A"/>
    <w:rsid w:val="004F2F1C"/>
    <w:rsid w:val="004F3BCB"/>
    <w:rsid w:val="004F4603"/>
    <w:rsid w:val="004F470F"/>
    <w:rsid w:val="004F5135"/>
    <w:rsid w:val="004F5816"/>
    <w:rsid w:val="004F5AB2"/>
    <w:rsid w:val="004F5BD7"/>
    <w:rsid w:val="005001AD"/>
    <w:rsid w:val="00501D1E"/>
    <w:rsid w:val="00501FAC"/>
    <w:rsid w:val="005024B5"/>
    <w:rsid w:val="00502BC0"/>
    <w:rsid w:val="00502E96"/>
    <w:rsid w:val="005043FD"/>
    <w:rsid w:val="00504B6D"/>
    <w:rsid w:val="00505AF9"/>
    <w:rsid w:val="00505E4D"/>
    <w:rsid w:val="00505E50"/>
    <w:rsid w:val="00505F03"/>
    <w:rsid w:val="00505F14"/>
    <w:rsid w:val="00506FDF"/>
    <w:rsid w:val="0050779C"/>
    <w:rsid w:val="00510F13"/>
    <w:rsid w:val="005112CB"/>
    <w:rsid w:val="00511E2E"/>
    <w:rsid w:val="00511F42"/>
    <w:rsid w:val="00512142"/>
    <w:rsid w:val="00512733"/>
    <w:rsid w:val="00513D5A"/>
    <w:rsid w:val="0051486D"/>
    <w:rsid w:val="00514B05"/>
    <w:rsid w:val="005166D1"/>
    <w:rsid w:val="00516D70"/>
    <w:rsid w:val="00516F03"/>
    <w:rsid w:val="005177CF"/>
    <w:rsid w:val="00517E68"/>
    <w:rsid w:val="00517E8C"/>
    <w:rsid w:val="00520099"/>
    <w:rsid w:val="00520310"/>
    <w:rsid w:val="0052149D"/>
    <w:rsid w:val="0052252B"/>
    <w:rsid w:val="00522C68"/>
    <w:rsid w:val="00522FBA"/>
    <w:rsid w:val="005230BE"/>
    <w:rsid w:val="0052435E"/>
    <w:rsid w:val="00524E3A"/>
    <w:rsid w:val="005260C6"/>
    <w:rsid w:val="005272E7"/>
    <w:rsid w:val="00527A0F"/>
    <w:rsid w:val="00527B38"/>
    <w:rsid w:val="0053141F"/>
    <w:rsid w:val="005319FC"/>
    <w:rsid w:val="00531A6F"/>
    <w:rsid w:val="00531E3F"/>
    <w:rsid w:val="00531E44"/>
    <w:rsid w:val="0053230D"/>
    <w:rsid w:val="0053240F"/>
    <w:rsid w:val="005324A5"/>
    <w:rsid w:val="005329CE"/>
    <w:rsid w:val="0053343C"/>
    <w:rsid w:val="0053395E"/>
    <w:rsid w:val="00533DB7"/>
    <w:rsid w:val="005340F3"/>
    <w:rsid w:val="005343E5"/>
    <w:rsid w:val="00535281"/>
    <w:rsid w:val="0053630C"/>
    <w:rsid w:val="0053680B"/>
    <w:rsid w:val="00536E82"/>
    <w:rsid w:val="00536E87"/>
    <w:rsid w:val="005371AB"/>
    <w:rsid w:val="0053726A"/>
    <w:rsid w:val="00540B12"/>
    <w:rsid w:val="00540E74"/>
    <w:rsid w:val="005415F7"/>
    <w:rsid w:val="005416C6"/>
    <w:rsid w:val="00541817"/>
    <w:rsid w:val="00542082"/>
    <w:rsid w:val="00542D21"/>
    <w:rsid w:val="005433C3"/>
    <w:rsid w:val="00543C3C"/>
    <w:rsid w:val="005447FF"/>
    <w:rsid w:val="005456F1"/>
    <w:rsid w:val="005458C3"/>
    <w:rsid w:val="00545E08"/>
    <w:rsid w:val="005467ED"/>
    <w:rsid w:val="00546D58"/>
    <w:rsid w:val="005471B5"/>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957"/>
    <w:rsid w:val="00557F74"/>
    <w:rsid w:val="00560025"/>
    <w:rsid w:val="00560056"/>
    <w:rsid w:val="005613F7"/>
    <w:rsid w:val="00562416"/>
    <w:rsid w:val="00562429"/>
    <w:rsid w:val="0056310C"/>
    <w:rsid w:val="00563E45"/>
    <w:rsid w:val="00564940"/>
    <w:rsid w:val="00564B2B"/>
    <w:rsid w:val="00564D44"/>
    <w:rsid w:val="005659EF"/>
    <w:rsid w:val="005662D5"/>
    <w:rsid w:val="00567B09"/>
    <w:rsid w:val="0057077B"/>
    <w:rsid w:val="00570F31"/>
    <w:rsid w:val="00570FEF"/>
    <w:rsid w:val="005711BC"/>
    <w:rsid w:val="00574214"/>
    <w:rsid w:val="00575F31"/>
    <w:rsid w:val="005760EA"/>
    <w:rsid w:val="00576769"/>
    <w:rsid w:val="005768C6"/>
    <w:rsid w:val="00576EE0"/>
    <w:rsid w:val="00580C39"/>
    <w:rsid w:val="005810FF"/>
    <w:rsid w:val="00581282"/>
    <w:rsid w:val="00581A56"/>
    <w:rsid w:val="00581EFD"/>
    <w:rsid w:val="005826E7"/>
    <w:rsid w:val="005830BC"/>
    <w:rsid w:val="005835DF"/>
    <w:rsid w:val="00583AE7"/>
    <w:rsid w:val="00585D92"/>
    <w:rsid w:val="00585F18"/>
    <w:rsid w:val="0059081B"/>
    <w:rsid w:val="00590EC0"/>
    <w:rsid w:val="00593CCE"/>
    <w:rsid w:val="0059607D"/>
    <w:rsid w:val="0059647A"/>
    <w:rsid w:val="00597261"/>
    <w:rsid w:val="00597D46"/>
    <w:rsid w:val="005A04DB"/>
    <w:rsid w:val="005A0BDF"/>
    <w:rsid w:val="005A16FB"/>
    <w:rsid w:val="005A1EE2"/>
    <w:rsid w:val="005A2B24"/>
    <w:rsid w:val="005A3F8C"/>
    <w:rsid w:val="005A43EF"/>
    <w:rsid w:val="005A4B5E"/>
    <w:rsid w:val="005A4CFD"/>
    <w:rsid w:val="005A4F3D"/>
    <w:rsid w:val="005A602D"/>
    <w:rsid w:val="005A608B"/>
    <w:rsid w:val="005A60CB"/>
    <w:rsid w:val="005A64BD"/>
    <w:rsid w:val="005A76D7"/>
    <w:rsid w:val="005A771B"/>
    <w:rsid w:val="005B0FA2"/>
    <w:rsid w:val="005B1073"/>
    <w:rsid w:val="005B10AB"/>
    <w:rsid w:val="005B2272"/>
    <w:rsid w:val="005B33C1"/>
    <w:rsid w:val="005B34CE"/>
    <w:rsid w:val="005B384B"/>
    <w:rsid w:val="005B4202"/>
    <w:rsid w:val="005B43E4"/>
    <w:rsid w:val="005B4F8A"/>
    <w:rsid w:val="005B58B3"/>
    <w:rsid w:val="005B76C3"/>
    <w:rsid w:val="005C037F"/>
    <w:rsid w:val="005C072B"/>
    <w:rsid w:val="005C0BDE"/>
    <w:rsid w:val="005C14F7"/>
    <w:rsid w:val="005C18FE"/>
    <w:rsid w:val="005C1DDB"/>
    <w:rsid w:val="005C2695"/>
    <w:rsid w:val="005C2EDA"/>
    <w:rsid w:val="005C35E6"/>
    <w:rsid w:val="005C3B43"/>
    <w:rsid w:val="005C4A84"/>
    <w:rsid w:val="005C4E68"/>
    <w:rsid w:val="005C5786"/>
    <w:rsid w:val="005C689E"/>
    <w:rsid w:val="005C6E9B"/>
    <w:rsid w:val="005C70FD"/>
    <w:rsid w:val="005C7A85"/>
    <w:rsid w:val="005D06E4"/>
    <w:rsid w:val="005D0DAB"/>
    <w:rsid w:val="005D1D3F"/>
    <w:rsid w:val="005D3B18"/>
    <w:rsid w:val="005D3F4B"/>
    <w:rsid w:val="005D43E9"/>
    <w:rsid w:val="005D6771"/>
    <w:rsid w:val="005D6EDB"/>
    <w:rsid w:val="005D76D6"/>
    <w:rsid w:val="005E2096"/>
    <w:rsid w:val="005E3394"/>
    <w:rsid w:val="005E48BA"/>
    <w:rsid w:val="005E48F2"/>
    <w:rsid w:val="005E4988"/>
    <w:rsid w:val="005E4FD1"/>
    <w:rsid w:val="005E5337"/>
    <w:rsid w:val="005E5D3A"/>
    <w:rsid w:val="005E6A3A"/>
    <w:rsid w:val="005E7A92"/>
    <w:rsid w:val="005F04E6"/>
    <w:rsid w:val="005F0579"/>
    <w:rsid w:val="005F2311"/>
    <w:rsid w:val="005F2BA8"/>
    <w:rsid w:val="005F2E5B"/>
    <w:rsid w:val="005F3AF6"/>
    <w:rsid w:val="005F3D86"/>
    <w:rsid w:val="005F458D"/>
    <w:rsid w:val="005F639D"/>
    <w:rsid w:val="005F6F2A"/>
    <w:rsid w:val="005F7AE7"/>
    <w:rsid w:val="00600713"/>
    <w:rsid w:val="00600E52"/>
    <w:rsid w:val="00600FA1"/>
    <w:rsid w:val="0060149C"/>
    <w:rsid w:val="00601D68"/>
    <w:rsid w:val="00602331"/>
    <w:rsid w:val="00602B3C"/>
    <w:rsid w:val="006030BD"/>
    <w:rsid w:val="006036B0"/>
    <w:rsid w:val="006039BD"/>
    <w:rsid w:val="00603AFF"/>
    <w:rsid w:val="00604131"/>
    <w:rsid w:val="006042D5"/>
    <w:rsid w:val="00604A94"/>
    <w:rsid w:val="00605385"/>
    <w:rsid w:val="0060566B"/>
    <w:rsid w:val="006056F5"/>
    <w:rsid w:val="00605A1F"/>
    <w:rsid w:val="006064F0"/>
    <w:rsid w:val="006068DF"/>
    <w:rsid w:val="0060692F"/>
    <w:rsid w:val="00606B9D"/>
    <w:rsid w:val="006109CA"/>
    <w:rsid w:val="00610BE9"/>
    <w:rsid w:val="0061180B"/>
    <w:rsid w:val="00611C99"/>
    <w:rsid w:val="00612228"/>
    <w:rsid w:val="006122BC"/>
    <w:rsid w:val="006127DD"/>
    <w:rsid w:val="0061309B"/>
    <w:rsid w:val="0061396C"/>
    <w:rsid w:val="0061435F"/>
    <w:rsid w:val="00615412"/>
    <w:rsid w:val="0061581D"/>
    <w:rsid w:val="00615DDE"/>
    <w:rsid w:val="00615FAD"/>
    <w:rsid w:val="00616031"/>
    <w:rsid w:val="00616BA1"/>
    <w:rsid w:val="00616D23"/>
    <w:rsid w:val="00617D6F"/>
    <w:rsid w:val="00621AD4"/>
    <w:rsid w:val="006227C2"/>
    <w:rsid w:val="0062340B"/>
    <w:rsid w:val="0062423C"/>
    <w:rsid w:val="0062509E"/>
    <w:rsid w:val="00625906"/>
    <w:rsid w:val="006306D9"/>
    <w:rsid w:val="006330A1"/>
    <w:rsid w:val="0063390D"/>
    <w:rsid w:val="00634359"/>
    <w:rsid w:val="006345FB"/>
    <w:rsid w:val="00634722"/>
    <w:rsid w:val="00634875"/>
    <w:rsid w:val="00634B91"/>
    <w:rsid w:val="0063719A"/>
    <w:rsid w:val="006375B1"/>
    <w:rsid w:val="00637C12"/>
    <w:rsid w:val="00637D30"/>
    <w:rsid w:val="00637FF0"/>
    <w:rsid w:val="00641738"/>
    <w:rsid w:val="006426B7"/>
    <w:rsid w:val="00643C04"/>
    <w:rsid w:val="00644CED"/>
    <w:rsid w:val="006457F2"/>
    <w:rsid w:val="00645BC7"/>
    <w:rsid w:val="0064731F"/>
    <w:rsid w:val="00647673"/>
    <w:rsid w:val="00650F58"/>
    <w:rsid w:val="00651EFB"/>
    <w:rsid w:val="00652285"/>
    <w:rsid w:val="00652D22"/>
    <w:rsid w:val="00653258"/>
    <w:rsid w:val="00653E03"/>
    <w:rsid w:val="00653F3B"/>
    <w:rsid w:val="00654FAA"/>
    <w:rsid w:val="00655201"/>
    <w:rsid w:val="00657F83"/>
    <w:rsid w:val="00660EBC"/>
    <w:rsid w:val="006616D6"/>
    <w:rsid w:val="0066195E"/>
    <w:rsid w:val="006619A1"/>
    <w:rsid w:val="00661F4C"/>
    <w:rsid w:val="00661FFF"/>
    <w:rsid w:val="00662AF0"/>
    <w:rsid w:val="00663614"/>
    <w:rsid w:val="006646D3"/>
    <w:rsid w:val="00664842"/>
    <w:rsid w:val="00665098"/>
    <w:rsid w:val="006652CA"/>
    <w:rsid w:val="0066549F"/>
    <w:rsid w:val="00665D5C"/>
    <w:rsid w:val="0066654E"/>
    <w:rsid w:val="006668F1"/>
    <w:rsid w:val="0066746E"/>
    <w:rsid w:val="00667771"/>
    <w:rsid w:val="00667BD9"/>
    <w:rsid w:val="00667C27"/>
    <w:rsid w:val="00671A24"/>
    <w:rsid w:val="00671E3B"/>
    <w:rsid w:val="00672239"/>
    <w:rsid w:val="00672CE9"/>
    <w:rsid w:val="00672D11"/>
    <w:rsid w:val="006734EC"/>
    <w:rsid w:val="0067447D"/>
    <w:rsid w:val="00675995"/>
    <w:rsid w:val="006760BB"/>
    <w:rsid w:val="00676ED9"/>
    <w:rsid w:val="00677111"/>
    <w:rsid w:val="0068061A"/>
    <w:rsid w:val="00680F8A"/>
    <w:rsid w:val="006810C1"/>
    <w:rsid w:val="006820F1"/>
    <w:rsid w:val="0068225F"/>
    <w:rsid w:val="00682CFF"/>
    <w:rsid w:val="006831FC"/>
    <w:rsid w:val="006836E9"/>
    <w:rsid w:val="00683824"/>
    <w:rsid w:val="00684039"/>
    <w:rsid w:val="00684095"/>
    <w:rsid w:val="00684A4B"/>
    <w:rsid w:val="00684A56"/>
    <w:rsid w:val="00684B7C"/>
    <w:rsid w:val="0068681B"/>
    <w:rsid w:val="00686B0C"/>
    <w:rsid w:val="00686E07"/>
    <w:rsid w:val="00686FCB"/>
    <w:rsid w:val="0068728A"/>
    <w:rsid w:val="00690A5E"/>
    <w:rsid w:val="00690E4A"/>
    <w:rsid w:val="00693DE8"/>
    <w:rsid w:val="006945C7"/>
    <w:rsid w:val="00694B7A"/>
    <w:rsid w:val="006950DB"/>
    <w:rsid w:val="00695337"/>
    <w:rsid w:val="006954D8"/>
    <w:rsid w:val="00695944"/>
    <w:rsid w:val="006965BE"/>
    <w:rsid w:val="00696C4C"/>
    <w:rsid w:val="00696DC6"/>
    <w:rsid w:val="00697EAF"/>
    <w:rsid w:val="006A184B"/>
    <w:rsid w:val="006A1871"/>
    <w:rsid w:val="006A19DC"/>
    <w:rsid w:val="006A2B90"/>
    <w:rsid w:val="006A3DFE"/>
    <w:rsid w:val="006A5215"/>
    <w:rsid w:val="006A5807"/>
    <w:rsid w:val="006A5CAC"/>
    <w:rsid w:val="006A688C"/>
    <w:rsid w:val="006A6BC0"/>
    <w:rsid w:val="006A732C"/>
    <w:rsid w:val="006A77D1"/>
    <w:rsid w:val="006A7BCB"/>
    <w:rsid w:val="006A7E42"/>
    <w:rsid w:val="006B1DCD"/>
    <w:rsid w:val="006B26C0"/>
    <w:rsid w:val="006B2950"/>
    <w:rsid w:val="006B2E1A"/>
    <w:rsid w:val="006B41A0"/>
    <w:rsid w:val="006B5A1F"/>
    <w:rsid w:val="006B5DAE"/>
    <w:rsid w:val="006B61F6"/>
    <w:rsid w:val="006B65ED"/>
    <w:rsid w:val="006B681B"/>
    <w:rsid w:val="006B6D06"/>
    <w:rsid w:val="006B6D30"/>
    <w:rsid w:val="006B7D90"/>
    <w:rsid w:val="006B7EE2"/>
    <w:rsid w:val="006C0499"/>
    <w:rsid w:val="006C061B"/>
    <w:rsid w:val="006C17F3"/>
    <w:rsid w:val="006C1D8D"/>
    <w:rsid w:val="006C2386"/>
    <w:rsid w:val="006C2815"/>
    <w:rsid w:val="006C4B37"/>
    <w:rsid w:val="006C4B6F"/>
    <w:rsid w:val="006C616C"/>
    <w:rsid w:val="006C7DF8"/>
    <w:rsid w:val="006D032F"/>
    <w:rsid w:val="006D03EF"/>
    <w:rsid w:val="006D1485"/>
    <w:rsid w:val="006D1705"/>
    <w:rsid w:val="006D1851"/>
    <w:rsid w:val="006D1CF9"/>
    <w:rsid w:val="006D203B"/>
    <w:rsid w:val="006D2125"/>
    <w:rsid w:val="006D42B9"/>
    <w:rsid w:val="006D4BB8"/>
    <w:rsid w:val="006D64DC"/>
    <w:rsid w:val="006E0089"/>
    <w:rsid w:val="006E012D"/>
    <w:rsid w:val="006E0F1B"/>
    <w:rsid w:val="006E18D4"/>
    <w:rsid w:val="006E1A1E"/>
    <w:rsid w:val="006E213C"/>
    <w:rsid w:val="006E2439"/>
    <w:rsid w:val="006E26E1"/>
    <w:rsid w:val="006E2F39"/>
    <w:rsid w:val="006E2FE2"/>
    <w:rsid w:val="006E34AC"/>
    <w:rsid w:val="006E419E"/>
    <w:rsid w:val="006E4696"/>
    <w:rsid w:val="006E544F"/>
    <w:rsid w:val="006E5B40"/>
    <w:rsid w:val="006E66EF"/>
    <w:rsid w:val="006E67EE"/>
    <w:rsid w:val="006E6FDF"/>
    <w:rsid w:val="006F0EDB"/>
    <w:rsid w:val="006F0F8B"/>
    <w:rsid w:val="006F1A72"/>
    <w:rsid w:val="006F1EB7"/>
    <w:rsid w:val="006F2CC9"/>
    <w:rsid w:val="006F2DC2"/>
    <w:rsid w:val="006F3482"/>
    <w:rsid w:val="006F3976"/>
    <w:rsid w:val="006F43FA"/>
    <w:rsid w:val="006F4917"/>
    <w:rsid w:val="006F4E9F"/>
    <w:rsid w:val="006F5287"/>
    <w:rsid w:val="006F5503"/>
    <w:rsid w:val="006F558E"/>
    <w:rsid w:val="006F5AA3"/>
    <w:rsid w:val="006F603C"/>
    <w:rsid w:val="006F6512"/>
    <w:rsid w:val="006F6AF4"/>
    <w:rsid w:val="006F71F2"/>
    <w:rsid w:val="006F7265"/>
    <w:rsid w:val="006F7E84"/>
    <w:rsid w:val="00700E2C"/>
    <w:rsid w:val="007010D7"/>
    <w:rsid w:val="00702C58"/>
    <w:rsid w:val="00702CE3"/>
    <w:rsid w:val="007032B7"/>
    <w:rsid w:val="00703335"/>
    <w:rsid w:val="0070352A"/>
    <w:rsid w:val="00703BB8"/>
    <w:rsid w:val="00703DD2"/>
    <w:rsid w:val="00704013"/>
    <w:rsid w:val="007044E4"/>
    <w:rsid w:val="007063AE"/>
    <w:rsid w:val="00706C36"/>
    <w:rsid w:val="007070FC"/>
    <w:rsid w:val="00707FF3"/>
    <w:rsid w:val="00710667"/>
    <w:rsid w:val="00710940"/>
    <w:rsid w:val="00711D64"/>
    <w:rsid w:val="00711F33"/>
    <w:rsid w:val="00711F95"/>
    <w:rsid w:val="00712336"/>
    <w:rsid w:val="007127E0"/>
    <w:rsid w:val="00712FA8"/>
    <w:rsid w:val="0071336A"/>
    <w:rsid w:val="007136F2"/>
    <w:rsid w:val="00713A6A"/>
    <w:rsid w:val="0071407C"/>
    <w:rsid w:val="0071418D"/>
    <w:rsid w:val="00715116"/>
    <w:rsid w:val="00716823"/>
    <w:rsid w:val="00716C95"/>
    <w:rsid w:val="007172B9"/>
    <w:rsid w:val="007173E6"/>
    <w:rsid w:val="0071775D"/>
    <w:rsid w:val="00721CDB"/>
    <w:rsid w:val="00722E09"/>
    <w:rsid w:val="007230A7"/>
    <w:rsid w:val="00723FEC"/>
    <w:rsid w:val="0072566A"/>
    <w:rsid w:val="007256DD"/>
    <w:rsid w:val="007262AC"/>
    <w:rsid w:val="00727356"/>
    <w:rsid w:val="00727912"/>
    <w:rsid w:val="00730BF1"/>
    <w:rsid w:val="007328B6"/>
    <w:rsid w:val="00733864"/>
    <w:rsid w:val="00733974"/>
    <w:rsid w:val="00733ABB"/>
    <w:rsid w:val="00735A44"/>
    <w:rsid w:val="007365A4"/>
    <w:rsid w:val="007372C3"/>
    <w:rsid w:val="0074150F"/>
    <w:rsid w:val="00743ADE"/>
    <w:rsid w:val="00743CE9"/>
    <w:rsid w:val="00744649"/>
    <w:rsid w:val="00744DA3"/>
    <w:rsid w:val="00745ADA"/>
    <w:rsid w:val="00745BC1"/>
    <w:rsid w:val="007469C5"/>
    <w:rsid w:val="00747009"/>
    <w:rsid w:val="007472AB"/>
    <w:rsid w:val="007479E7"/>
    <w:rsid w:val="00751E89"/>
    <w:rsid w:val="007531B1"/>
    <w:rsid w:val="00754031"/>
    <w:rsid w:val="007542E8"/>
    <w:rsid w:val="007549F2"/>
    <w:rsid w:val="00754DB8"/>
    <w:rsid w:val="00754E57"/>
    <w:rsid w:val="007552FB"/>
    <w:rsid w:val="007553AC"/>
    <w:rsid w:val="007605D8"/>
    <w:rsid w:val="00760BA4"/>
    <w:rsid w:val="007611DC"/>
    <w:rsid w:val="0076187B"/>
    <w:rsid w:val="00762143"/>
    <w:rsid w:val="00762176"/>
    <w:rsid w:val="007621FD"/>
    <w:rsid w:val="007628C2"/>
    <w:rsid w:val="00763607"/>
    <w:rsid w:val="007636E5"/>
    <w:rsid w:val="00763858"/>
    <w:rsid w:val="0076399B"/>
    <w:rsid w:val="00764C5B"/>
    <w:rsid w:val="00765449"/>
    <w:rsid w:val="007657BA"/>
    <w:rsid w:val="00765BA4"/>
    <w:rsid w:val="00766157"/>
    <w:rsid w:val="007661BF"/>
    <w:rsid w:val="00766734"/>
    <w:rsid w:val="00766773"/>
    <w:rsid w:val="0076738F"/>
    <w:rsid w:val="00767DAF"/>
    <w:rsid w:val="007703D7"/>
    <w:rsid w:val="0077279B"/>
    <w:rsid w:val="00772AE0"/>
    <w:rsid w:val="00772E05"/>
    <w:rsid w:val="0077338F"/>
    <w:rsid w:val="0077504F"/>
    <w:rsid w:val="00775810"/>
    <w:rsid w:val="007763B8"/>
    <w:rsid w:val="00777A86"/>
    <w:rsid w:val="00777DD3"/>
    <w:rsid w:val="00777EB5"/>
    <w:rsid w:val="00777FE6"/>
    <w:rsid w:val="0078014D"/>
    <w:rsid w:val="00780209"/>
    <w:rsid w:val="0078121A"/>
    <w:rsid w:val="00781B11"/>
    <w:rsid w:val="00781C50"/>
    <w:rsid w:val="00781E67"/>
    <w:rsid w:val="00781F5A"/>
    <w:rsid w:val="00781FE4"/>
    <w:rsid w:val="00782944"/>
    <w:rsid w:val="00783480"/>
    <w:rsid w:val="007838D7"/>
    <w:rsid w:val="00783D9C"/>
    <w:rsid w:val="007847D0"/>
    <w:rsid w:val="0078507F"/>
    <w:rsid w:val="00786096"/>
    <w:rsid w:val="007866DC"/>
    <w:rsid w:val="007878C5"/>
    <w:rsid w:val="00790A90"/>
    <w:rsid w:val="00790B1C"/>
    <w:rsid w:val="00790B5B"/>
    <w:rsid w:val="00790B97"/>
    <w:rsid w:val="00791C0D"/>
    <w:rsid w:val="00791C98"/>
    <w:rsid w:val="00792237"/>
    <w:rsid w:val="00793125"/>
    <w:rsid w:val="00793BBC"/>
    <w:rsid w:val="00793DA5"/>
    <w:rsid w:val="00794812"/>
    <w:rsid w:val="00795EBF"/>
    <w:rsid w:val="00797577"/>
    <w:rsid w:val="00797E40"/>
    <w:rsid w:val="007A0577"/>
    <w:rsid w:val="007A05AC"/>
    <w:rsid w:val="007A07F9"/>
    <w:rsid w:val="007A092D"/>
    <w:rsid w:val="007A0C7F"/>
    <w:rsid w:val="007A2669"/>
    <w:rsid w:val="007A270F"/>
    <w:rsid w:val="007A2810"/>
    <w:rsid w:val="007A348B"/>
    <w:rsid w:val="007A3601"/>
    <w:rsid w:val="007A3901"/>
    <w:rsid w:val="007A6312"/>
    <w:rsid w:val="007A6AF1"/>
    <w:rsid w:val="007A7136"/>
    <w:rsid w:val="007B015D"/>
    <w:rsid w:val="007B0C5C"/>
    <w:rsid w:val="007B129F"/>
    <w:rsid w:val="007B1AA2"/>
    <w:rsid w:val="007B2F37"/>
    <w:rsid w:val="007B351F"/>
    <w:rsid w:val="007B3F65"/>
    <w:rsid w:val="007B4349"/>
    <w:rsid w:val="007B4710"/>
    <w:rsid w:val="007B4788"/>
    <w:rsid w:val="007B5B47"/>
    <w:rsid w:val="007B72B3"/>
    <w:rsid w:val="007B7697"/>
    <w:rsid w:val="007C053B"/>
    <w:rsid w:val="007C0FDC"/>
    <w:rsid w:val="007C12F0"/>
    <w:rsid w:val="007C1539"/>
    <w:rsid w:val="007C17D4"/>
    <w:rsid w:val="007C21E2"/>
    <w:rsid w:val="007C302C"/>
    <w:rsid w:val="007C364A"/>
    <w:rsid w:val="007C3B92"/>
    <w:rsid w:val="007C4724"/>
    <w:rsid w:val="007C4B09"/>
    <w:rsid w:val="007C516C"/>
    <w:rsid w:val="007C5E10"/>
    <w:rsid w:val="007C5F6D"/>
    <w:rsid w:val="007C66DE"/>
    <w:rsid w:val="007C6ED9"/>
    <w:rsid w:val="007C7CCC"/>
    <w:rsid w:val="007D01CC"/>
    <w:rsid w:val="007D0661"/>
    <w:rsid w:val="007D0A75"/>
    <w:rsid w:val="007D0D61"/>
    <w:rsid w:val="007D161D"/>
    <w:rsid w:val="007D34C6"/>
    <w:rsid w:val="007D3FA7"/>
    <w:rsid w:val="007D4111"/>
    <w:rsid w:val="007D4E08"/>
    <w:rsid w:val="007D5842"/>
    <w:rsid w:val="007D63ED"/>
    <w:rsid w:val="007D7EE0"/>
    <w:rsid w:val="007D7F27"/>
    <w:rsid w:val="007E0243"/>
    <w:rsid w:val="007E172C"/>
    <w:rsid w:val="007E2587"/>
    <w:rsid w:val="007E29C5"/>
    <w:rsid w:val="007E2EA3"/>
    <w:rsid w:val="007E34F2"/>
    <w:rsid w:val="007E3660"/>
    <w:rsid w:val="007E3DF7"/>
    <w:rsid w:val="007E46B8"/>
    <w:rsid w:val="007E5E2E"/>
    <w:rsid w:val="007E63D1"/>
    <w:rsid w:val="007E663E"/>
    <w:rsid w:val="007E6716"/>
    <w:rsid w:val="007E71D2"/>
    <w:rsid w:val="007E7479"/>
    <w:rsid w:val="007F04E1"/>
    <w:rsid w:val="007F078C"/>
    <w:rsid w:val="007F0966"/>
    <w:rsid w:val="007F1F4E"/>
    <w:rsid w:val="007F2735"/>
    <w:rsid w:val="007F4104"/>
    <w:rsid w:val="007F65FB"/>
    <w:rsid w:val="007F74D7"/>
    <w:rsid w:val="007F7E1B"/>
    <w:rsid w:val="008003BC"/>
    <w:rsid w:val="008016AE"/>
    <w:rsid w:val="0080173C"/>
    <w:rsid w:val="008033FB"/>
    <w:rsid w:val="00803785"/>
    <w:rsid w:val="00803A0E"/>
    <w:rsid w:val="00803BE8"/>
    <w:rsid w:val="0080406B"/>
    <w:rsid w:val="00805879"/>
    <w:rsid w:val="00805919"/>
    <w:rsid w:val="00806675"/>
    <w:rsid w:val="00807DF5"/>
    <w:rsid w:val="008116DB"/>
    <w:rsid w:val="008129AD"/>
    <w:rsid w:val="00812A41"/>
    <w:rsid w:val="00813027"/>
    <w:rsid w:val="008142EC"/>
    <w:rsid w:val="0081464E"/>
    <w:rsid w:val="00814C6A"/>
    <w:rsid w:val="0081640A"/>
    <w:rsid w:val="00816FE2"/>
    <w:rsid w:val="00817710"/>
    <w:rsid w:val="00817EC4"/>
    <w:rsid w:val="008201DA"/>
    <w:rsid w:val="00820AB7"/>
    <w:rsid w:val="0082151B"/>
    <w:rsid w:val="00821BE8"/>
    <w:rsid w:val="0082247C"/>
    <w:rsid w:val="008224E6"/>
    <w:rsid w:val="00822A1E"/>
    <w:rsid w:val="00822EE1"/>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361D"/>
    <w:rsid w:val="0083448E"/>
    <w:rsid w:val="00834B22"/>
    <w:rsid w:val="00834CE8"/>
    <w:rsid w:val="00835B0E"/>
    <w:rsid w:val="00835D72"/>
    <w:rsid w:val="00836C28"/>
    <w:rsid w:val="00836C9C"/>
    <w:rsid w:val="00836EDD"/>
    <w:rsid w:val="008371C8"/>
    <w:rsid w:val="0083744F"/>
    <w:rsid w:val="008374C0"/>
    <w:rsid w:val="00837A0B"/>
    <w:rsid w:val="008402F5"/>
    <w:rsid w:val="00840713"/>
    <w:rsid w:val="008415D0"/>
    <w:rsid w:val="00842EEC"/>
    <w:rsid w:val="00843A5A"/>
    <w:rsid w:val="008444BD"/>
    <w:rsid w:val="00844740"/>
    <w:rsid w:val="008450C8"/>
    <w:rsid w:val="0084512F"/>
    <w:rsid w:val="00845A2D"/>
    <w:rsid w:val="0084644A"/>
    <w:rsid w:val="0084645F"/>
    <w:rsid w:val="0084787F"/>
    <w:rsid w:val="008478A0"/>
    <w:rsid w:val="00847CAF"/>
    <w:rsid w:val="00850E2D"/>
    <w:rsid w:val="008512B5"/>
    <w:rsid w:val="008518FB"/>
    <w:rsid w:val="00851DAA"/>
    <w:rsid w:val="00851FBA"/>
    <w:rsid w:val="0085245B"/>
    <w:rsid w:val="00853E1F"/>
    <w:rsid w:val="00853FAA"/>
    <w:rsid w:val="00854A82"/>
    <w:rsid w:val="00855430"/>
    <w:rsid w:val="00856862"/>
    <w:rsid w:val="008569C2"/>
    <w:rsid w:val="00857863"/>
    <w:rsid w:val="008579DF"/>
    <w:rsid w:val="0086035D"/>
    <w:rsid w:val="00860906"/>
    <w:rsid w:val="00860F87"/>
    <w:rsid w:val="00861FC6"/>
    <w:rsid w:val="008626C7"/>
    <w:rsid w:val="00863014"/>
    <w:rsid w:val="00863808"/>
    <w:rsid w:val="00864080"/>
    <w:rsid w:val="00864C95"/>
    <w:rsid w:val="00865696"/>
    <w:rsid w:val="00866C46"/>
    <w:rsid w:val="008676C9"/>
    <w:rsid w:val="0086785D"/>
    <w:rsid w:val="00867CE0"/>
    <w:rsid w:val="00867FAB"/>
    <w:rsid w:val="0087005E"/>
    <w:rsid w:val="00870A5A"/>
    <w:rsid w:val="00870E24"/>
    <w:rsid w:val="00872A1F"/>
    <w:rsid w:val="00873779"/>
    <w:rsid w:val="00874732"/>
    <w:rsid w:val="0087574F"/>
    <w:rsid w:val="00876F6C"/>
    <w:rsid w:val="0087772A"/>
    <w:rsid w:val="00877FDC"/>
    <w:rsid w:val="008803BE"/>
    <w:rsid w:val="008804E7"/>
    <w:rsid w:val="008807EE"/>
    <w:rsid w:val="00880830"/>
    <w:rsid w:val="00881B86"/>
    <w:rsid w:val="0088219F"/>
    <w:rsid w:val="00882ECC"/>
    <w:rsid w:val="0088372E"/>
    <w:rsid w:val="00883C81"/>
    <w:rsid w:val="008853E8"/>
    <w:rsid w:val="00886E3C"/>
    <w:rsid w:val="00886F12"/>
    <w:rsid w:val="0088733C"/>
    <w:rsid w:val="00887589"/>
    <w:rsid w:val="00887A58"/>
    <w:rsid w:val="00887D02"/>
    <w:rsid w:val="008900AA"/>
    <w:rsid w:val="00890ECC"/>
    <w:rsid w:val="00891247"/>
    <w:rsid w:val="00892BF3"/>
    <w:rsid w:val="00894CB3"/>
    <w:rsid w:val="00895F6A"/>
    <w:rsid w:val="00896388"/>
    <w:rsid w:val="00896745"/>
    <w:rsid w:val="008967FE"/>
    <w:rsid w:val="008969F0"/>
    <w:rsid w:val="00896E5D"/>
    <w:rsid w:val="008971AC"/>
    <w:rsid w:val="00897658"/>
    <w:rsid w:val="008979FE"/>
    <w:rsid w:val="008A09A8"/>
    <w:rsid w:val="008A0A0C"/>
    <w:rsid w:val="008A0DF4"/>
    <w:rsid w:val="008A13D4"/>
    <w:rsid w:val="008A2809"/>
    <w:rsid w:val="008A3066"/>
    <w:rsid w:val="008A34F8"/>
    <w:rsid w:val="008A3B34"/>
    <w:rsid w:val="008A46A7"/>
    <w:rsid w:val="008A50A1"/>
    <w:rsid w:val="008A612B"/>
    <w:rsid w:val="008A65F8"/>
    <w:rsid w:val="008A7286"/>
    <w:rsid w:val="008A7453"/>
    <w:rsid w:val="008A77F5"/>
    <w:rsid w:val="008A7D15"/>
    <w:rsid w:val="008B02DD"/>
    <w:rsid w:val="008B0E21"/>
    <w:rsid w:val="008B1072"/>
    <w:rsid w:val="008B1347"/>
    <w:rsid w:val="008B200C"/>
    <w:rsid w:val="008B2512"/>
    <w:rsid w:val="008B288C"/>
    <w:rsid w:val="008B2EBB"/>
    <w:rsid w:val="008B3112"/>
    <w:rsid w:val="008B3876"/>
    <w:rsid w:val="008B3E80"/>
    <w:rsid w:val="008B5000"/>
    <w:rsid w:val="008B5019"/>
    <w:rsid w:val="008B50BC"/>
    <w:rsid w:val="008B75D0"/>
    <w:rsid w:val="008B79A2"/>
    <w:rsid w:val="008B7DDF"/>
    <w:rsid w:val="008B7E9E"/>
    <w:rsid w:val="008C0361"/>
    <w:rsid w:val="008C0470"/>
    <w:rsid w:val="008C0F19"/>
    <w:rsid w:val="008C1206"/>
    <w:rsid w:val="008C29F9"/>
    <w:rsid w:val="008C2CB7"/>
    <w:rsid w:val="008C2D59"/>
    <w:rsid w:val="008C3083"/>
    <w:rsid w:val="008C3110"/>
    <w:rsid w:val="008C3491"/>
    <w:rsid w:val="008C49A6"/>
    <w:rsid w:val="008C4A7A"/>
    <w:rsid w:val="008C5AC3"/>
    <w:rsid w:val="008C5B01"/>
    <w:rsid w:val="008C5F6A"/>
    <w:rsid w:val="008C62BF"/>
    <w:rsid w:val="008C667F"/>
    <w:rsid w:val="008C6B92"/>
    <w:rsid w:val="008C6C6A"/>
    <w:rsid w:val="008C76F5"/>
    <w:rsid w:val="008D009F"/>
    <w:rsid w:val="008D05D0"/>
    <w:rsid w:val="008D097C"/>
    <w:rsid w:val="008D0B2F"/>
    <w:rsid w:val="008D0C27"/>
    <w:rsid w:val="008D1201"/>
    <w:rsid w:val="008D2AEA"/>
    <w:rsid w:val="008D376C"/>
    <w:rsid w:val="008D37CB"/>
    <w:rsid w:val="008D3AD1"/>
    <w:rsid w:val="008D3C62"/>
    <w:rsid w:val="008D412E"/>
    <w:rsid w:val="008D4F30"/>
    <w:rsid w:val="008D588C"/>
    <w:rsid w:val="008D5C97"/>
    <w:rsid w:val="008D5D76"/>
    <w:rsid w:val="008D7103"/>
    <w:rsid w:val="008D749A"/>
    <w:rsid w:val="008E242C"/>
    <w:rsid w:val="008E2984"/>
    <w:rsid w:val="008E32F0"/>
    <w:rsid w:val="008E3508"/>
    <w:rsid w:val="008E375F"/>
    <w:rsid w:val="008E45AE"/>
    <w:rsid w:val="008E4EAA"/>
    <w:rsid w:val="008E503E"/>
    <w:rsid w:val="008E5B72"/>
    <w:rsid w:val="008E5E9D"/>
    <w:rsid w:val="008E5F52"/>
    <w:rsid w:val="008E6EFB"/>
    <w:rsid w:val="008E70E2"/>
    <w:rsid w:val="008E7633"/>
    <w:rsid w:val="008F19AF"/>
    <w:rsid w:val="008F1E3E"/>
    <w:rsid w:val="008F23E7"/>
    <w:rsid w:val="008F3853"/>
    <w:rsid w:val="008F448B"/>
    <w:rsid w:val="008F4D82"/>
    <w:rsid w:val="008F5ADD"/>
    <w:rsid w:val="008F5ED8"/>
    <w:rsid w:val="008F6BA8"/>
    <w:rsid w:val="008F7A02"/>
    <w:rsid w:val="00900980"/>
    <w:rsid w:val="00900A27"/>
    <w:rsid w:val="00900D31"/>
    <w:rsid w:val="009010E1"/>
    <w:rsid w:val="00901B33"/>
    <w:rsid w:val="00901F6C"/>
    <w:rsid w:val="00902E03"/>
    <w:rsid w:val="00902E85"/>
    <w:rsid w:val="00903003"/>
    <w:rsid w:val="009043F5"/>
    <w:rsid w:val="00904D0A"/>
    <w:rsid w:val="0090510D"/>
    <w:rsid w:val="0090520B"/>
    <w:rsid w:val="0090529D"/>
    <w:rsid w:val="009052F4"/>
    <w:rsid w:val="009055A5"/>
    <w:rsid w:val="0090565C"/>
    <w:rsid w:val="00906DEF"/>
    <w:rsid w:val="0090790D"/>
    <w:rsid w:val="009079A2"/>
    <w:rsid w:val="00907F26"/>
    <w:rsid w:val="0091086D"/>
    <w:rsid w:val="00910CA5"/>
    <w:rsid w:val="0091186E"/>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17842"/>
    <w:rsid w:val="009209F7"/>
    <w:rsid w:val="00921D74"/>
    <w:rsid w:val="0092340D"/>
    <w:rsid w:val="00923A51"/>
    <w:rsid w:val="009256C3"/>
    <w:rsid w:val="00925C44"/>
    <w:rsid w:val="00926527"/>
    <w:rsid w:val="009269F0"/>
    <w:rsid w:val="009275A2"/>
    <w:rsid w:val="00930018"/>
    <w:rsid w:val="00930627"/>
    <w:rsid w:val="00930F38"/>
    <w:rsid w:val="00931A3C"/>
    <w:rsid w:val="00931C14"/>
    <w:rsid w:val="00931F1B"/>
    <w:rsid w:val="009321BF"/>
    <w:rsid w:val="009323A9"/>
    <w:rsid w:val="00932FC4"/>
    <w:rsid w:val="009332BE"/>
    <w:rsid w:val="00933AA0"/>
    <w:rsid w:val="00934094"/>
    <w:rsid w:val="009340B4"/>
    <w:rsid w:val="009345ED"/>
    <w:rsid w:val="00934BE2"/>
    <w:rsid w:val="00935712"/>
    <w:rsid w:val="009372AE"/>
    <w:rsid w:val="0093747C"/>
    <w:rsid w:val="009377B0"/>
    <w:rsid w:val="009378A6"/>
    <w:rsid w:val="009378DD"/>
    <w:rsid w:val="00937A70"/>
    <w:rsid w:val="00937A96"/>
    <w:rsid w:val="00937AE4"/>
    <w:rsid w:val="0094063C"/>
    <w:rsid w:val="00940CA6"/>
    <w:rsid w:val="00940E90"/>
    <w:rsid w:val="009416B8"/>
    <w:rsid w:val="00941946"/>
    <w:rsid w:val="00942792"/>
    <w:rsid w:val="00942E70"/>
    <w:rsid w:val="00943ADF"/>
    <w:rsid w:val="00943E9F"/>
    <w:rsid w:val="00943EA2"/>
    <w:rsid w:val="00943FF3"/>
    <w:rsid w:val="009440FB"/>
    <w:rsid w:val="009449E4"/>
    <w:rsid w:val="00944E9C"/>
    <w:rsid w:val="00944F50"/>
    <w:rsid w:val="009456C3"/>
    <w:rsid w:val="00945904"/>
    <w:rsid w:val="00945A28"/>
    <w:rsid w:val="00945BB5"/>
    <w:rsid w:val="009466BF"/>
    <w:rsid w:val="009469FE"/>
    <w:rsid w:val="00946DFC"/>
    <w:rsid w:val="00952F62"/>
    <w:rsid w:val="0095365C"/>
    <w:rsid w:val="00953E23"/>
    <w:rsid w:val="009551FF"/>
    <w:rsid w:val="00955CA0"/>
    <w:rsid w:val="00956F90"/>
    <w:rsid w:val="0095764B"/>
    <w:rsid w:val="00957D44"/>
    <w:rsid w:val="0096002E"/>
    <w:rsid w:val="009603D5"/>
    <w:rsid w:val="00960CBA"/>
    <w:rsid w:val="00961981"/>
    <w:rsid w:val="009625BD"/>
    <w:rsid w:val="009637AC"/>
    <w:rsid w:val="00964648"/>
    <w:rsid w:val="00964F56"/>
    <w:rsid w:val="009654E0"/>
    <w:rsid w:val="00966083"/>
    <w:rsid w:val="009662E9"/>
    <w:rsid w:val="00966806"/>
    <w:rsid w:val="00967483"/>
    <w:rsid w:val="00967581"/>
    <w:rsid w:val="0096796E"/>
    <w:rsid w:val="009679CE"/>
    <w:rsid w:val="00967FAB"/>
    <w:rsid w:val="00970A97"/>
    <w:rsid w:val="00970B7F"/>
    <w:rsid w:val="00970DB5"/>
    <w:rsid w:val="0097293C"/>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54D9"/>
    <w:rsid w:val="00985B59"/>
    <w:rsid w:val="00986161"/>
    <w:rsid w:val="009861A8"/>
    <w:rsid w:val="00987AB2"/>
    <w:rsid w:val="00987FB7"/>
    <w:rsid w:val="00991B21"/>
    <w:rsid w:val="00991B60"/>
    <w:rsid w:val="00991BD1"/>
    <w:rsid w:val="00992B9C"/>
    <w:rsid w:val="009937BA"/>
    <w:rsid w:val="009946AF"/>
    <w:rsid w:val="00994CF1"/>
    <w:rsid w:val="0099612C"/>
    <w:rsid w:val="0099661E"/>
    <w:rsid w:val="00996CC2"/>
    <w:rsid w:val="00996FA2"/>
    <w:rsid w:val="0099726D"/>
    <w:rsid w:val="0099776B"/>
    <w:rsid w:val="00997AC7"/>
    <w:rsid w:val="009A03C5"/>
    <w:rsid w:val="009A0B76"/>
    <w:rsid w:val="009A123E"/>
    <w:rsid w:val="009A15B7"/>
    <w:rsid w:val="009A1A95"/>
    <w:rsid w:val="009A2840"/>
    <w:rsid w:val="009A35D0"/>
    <w:rsid w:val="009A36F6"/>
    <w:rsid w:val="009A3A4D"/>
    <w:rsid w:val="009A3CA9"/>
    <w:rsid w:val="009A3D7B"/>
    <w:rsid w:val="009A58A9"/>
    <w:rsid w:val="009A5A98"/>
    <w:rsid w:val="009A6525"/>
    <w:rsid w:val="009A675A"/>
    <w:rsid w:val="009A6956"/>
    <w:rsid w:val="009A6D49"/>
    <w:rsid w:val="009A788F"/>
    <w:rsid w:val="009A7AD0"/>
    <w:rsid w:val="009B0F5C"/>
    <w:rsid w:val="009B13E5"/>
    <w:rsid w:val="009B16CF"/>
    <w:rsid w:val="009B2EDE"/>
    <w:rsid w:val="009B3659"/>
    <w:rsid w:val="009B442F"/>
    <w:rsid w:val="009B4700"/>
    <w:rsid w:val="009B474A"/>
    <w:rsid w:val="009B47A2"/>
    <w:rsid w:val="009B4984"/>
    <w:rsid w:val="009B5298"/>
    <w:rsid w:val="009B6078"/>
    <w:rsid w:val="009B6615"/>
    <w:rsid w:val="009B6AEF"/>
    <w:rsid w:val="009B6F0D"/>
    <w:rsid w:val="009B7ACF"/>
    <w:rsid w:val="009C0540"/>
    <w:rsid w:val="009C0634"/>
    <w:rsid w:val="009C08C8"/>
    <w:rsid w:val="009C11A0"/>
    <w:rsid w:val="009C3585"/>
    <w:rsid w:val="009C383F"/>
    <w:rsid w:val="009C3EEA"/>
    <w:rsid w:val="009C4117"/>
    <w:rsid w:val="009C4710"/>
    <w:rsid w:val="009C47FB"/>
    <w:rsid w:val="009C4C74"/>
    <w:rsid w:val="009C4DD5"/>
    <w:rsid w:val="009C53EE"/>
    <w:rsid w:val="009C5DFF"/>
    <w:rsid w:val="009C68C6"/>
    <w:rsid w:val="009C78EA"/>
    <w:rsid w:val="009C7DC6"/>
    <w:rsid w:val="009D02D7"/>
    <w:rsid w:val="009D08F1"/>
    <w:rsid w:val="009D2125"/>
    <w:rsid w:val="009D237D"/>
    <w:rsid w:val="009D239A"/>
    <w:rsid w:val="009D2BDB"/>
    <w:rsid w:val="009D3DB7"/>
    <w:rsid w:val="009D4499"/>
    <w:rsid w:val="009D4530"/>
    <w:rsid w:val="009D4873"/>
    <w:rsid w:val="009D58CD"/>
    <w:rsid w:val="009D603E"/>
    <w:rsid w:val="009D61DC"/>
    <w:rsid w:val="009E18B8"/>
    <w:rsid w:val="009E1D75"/>
    <w:rsid w:val="009E2DEA"/>
    <w:rsid w:val="009E2E37"/>
    <w:rsid w:val="009E3756"/>
    <w:rsid w:val="009E45EE"/>
    <w:rsid w:val="009E50D8"/>
    <w:rsid w:val="009E74B5"/>
    <w:rsid w:val="009F0F40"/>
    <w:rsid w:val="009F0F68"/>
    <w:rsid w:val="009F15E2"/>
    <w:rsid w:val="009F1731"/>
    <w:rsid w:val="009F1EBB"/>
    <w:rsid w:val="009F2610"/>
    <w:rsid w:val="009F2C40"/>
    <w:rsid w:val="009F2DF3"/>
    <w:rsid w:val="009F2F01"/>
    <w:rsid w:val="009F365C"/>
    <w:rsid w:val="009F36F2"/>
    <w:rsid w:val="009F39D9"/>
    <w:rsid w:val="009F422D"/>
    <w:rsid w:val="009F65B5"/>
    <w:rsid w:val="009F6FAC"/>
    <w:rsid w:val="009F71E1"/>
    <w:rsid w:val="00A0067A"/>
    <w:rsid w:val="00A009F2"/>
    <w:rsid w:val="00A01819"/>
    <w:rsid w:val="00A021F7"/>
    <w:rsid w:val="00A02397"/>
    <w:rsid w:val="00A0328F"/>
    <w:rsid w:val="00A04DB6"/>
    <w:rsid w:val="00A0653A"/>
    <w:rsid w:val="00A10DE2"/>
    <w:rsid w:val="00A10E39"/>
    <w:rsid w:val="00A117F9"/>
    <w:rsid w:val="00A117FB"/>
    <w:rsid w:val="00A12DE5"/>
    <w:rsid w:val="00A13036"/>
    <w:rsid w:val="00A13050"/>
    <w:rsid w:val="00A14976"/>
    <w:rsid w:val="00A14DAF"/>
    <w:rsid w:val="00A14F4A"/>
    <w:rsid w:val="00A15DF2"/>
    <w:rsid w:val="00A166BE"/>
    <w:rsid w:val="00A16BA0"/>
    <w:rsid w:val="00A1705A"/>
    <w:rsid w:val="00A1707E"/>
    <w:rsid w:val="00A1771E"/>
    <w:rsid w:val="00A1790B"/>
    <w:rsid w:val="00A17CBE"/>
    <w:rsid w:val="00A2087B"/>
    <w:rsid w:val="00A20B96"/>
    <w:rsid w:val="00A20BFF"/>
    <w:rsid w:val="00A20D42"/>
    <w:rsid w:val="00A223BF"/>
    <w:rsid w:val="00A22489"/>
    <w:rsid w:val="00A22853"/>
    <w:rsid w:val="00A22DDE"/>
    <w:rsid w:val="00A25C52"/>
    <w:rsid w:val="00A2619F"/>
    <w:rsid w:val="00A26B5C"/>
    <w:rsid w:val="00A26EF2"/>
    <w:rsid w:val="00A308D2"/>
    <w:rsid w:val="00A31346"/>
    <w:rsid w:val="00A31790"/>
    <w:rsid w:val="00A31AEB"/>
    <w:rsid w:val="00A327DA"/>
    <w:rsid w:val="00A36751"/>
    <w:rsid w:val="00A379BD"/>
    <w:rsid w:val="00A37CF1"/>
    <w:rsid w:val="00A401B1"/>
    <w:rsid w:val="00A40E60"/>
    <w:rsid w:val="00A415A8"/>
    <w:rsid w:val="00A41DDF"/>
    <w:rsid w:val="00A42CC4"/>
    <w:rsid w:val="00A43C2C"/>
    <w:rsid w:val="00A44E36"/>
    <w:rsid w:val="00A4552B"/>
    <w:rsid w:val="00A460F8"/>
    <w:rsid w:val="00A4645C"/>
    <w:rsid w:val="00A46F73"/>
    <w:rsid w:val="00A47EB6"/>
    <w:rsid w:val="00A524FB"/>
    <w:rsid w:val="00A52AB9"/>
    <w:rsid w:val="00A53371"/>
    <w:rsid w:val="00A53688"/>
    <w:rsid w:val="00A54339"/>
    <w:rsid w:val="00A54504"/>
    <w:rsid w:val="00A556D9"/>
    <w:rsid w:val="00A55899"/>
    <w:rsid w:val="00A57A81"/>
    <w:rsid w:val="00A57B28"/>
    <w:rsid w:val="00A57D2F"/>
    <w:rsid w:val="00A60360"/>
    <w:rsid w:val="00A61CF9"/>
    <w:rsid w:val="00A61FBD"/>
    <w:rsid w:val="00A621FD"/>
    <w:rsid w:val="00A63625"/>
    <w:rsid w:val="00A638EF"/>
    <w:rsid w:val="00A65883"/>
    <w:rsid w:val="00A65987"/>
    <w:rsid w:val="00A65A50"/>
    <w:rsid w:val="00A65AD7"/>
    <w:rsid w:val="00A66F17"/>
    <w:rsid w:val="00A6741C"/>
    <w:rsid w:val="00A7062B"/>
    <w:rsid w:val="00A70C02"/>
    <w:rsid w:val="00A71220"/>
    <w:rsid w:val="00A719AE"/>
    <w:rsid w:val="00A745FB"/>
    <w:rsid w:val="00A751BA"/>
    <w:rsid w:val="00A7551B"/>
    <w:rsid w:val="00A7563B"/>
    <w:rsid w:val="00A75696"/>
    <w:rsid w:val="00A756FB"/>
    <w:rsid w:val="00A757DE"/>
    <w:rsid w:val="00A76D3D"/>
    <w:rsid w:val="00A76E3D"/>
    <w:rsid w:val="00A8111A"/>
    <w:rsid w:val="00A813D5"/>
    <w:rsid w:val="00A8155E"/>
    <w:rsid w:val="00A81A4B"/>
    <w:rsid w:val="00A81C30"/>
    <w:rsid w:val="00A81CDC"/>
    <w:rsid w:val="00A825C0"/>
    <w:rsid w:val="00A82910"/>
    <w:rsid w:val="00A831D1"/>
    <w:rsid w:val="00A83965"/>
    <w:rsid w:val="00A83FE3"/>
    <w:rsid w:val="00A84551"/>
    <w:rsid w:val="00A84889"/>
    <w:rsid w:val="00A84C63"/>
    <w:rsid w:val="00A85B6B"/>
    <w:rsid w:val="00A8684E"/>
    <w:rsid w:val="00A86A1F"/>
    <w:rsid w:val="00A90B8B"/>
    <w:rsid w:val="00A90B94"/>
    <w:rsid w:val="00A90E56"/>
    <w:rsid w:val="00A930C9"/>
    <w:rsid w:val="00A93187"/>
    <w:rsid w:val="00A93D50"/>
    <w:rsid w:val="00A93E73"/>
    <w:rsid w:val="00A93F72"/>
    <w:rsid w:val="00A94740"/>
    <w:rsid w:val="00A95060"/>
    <w:rsid w:val="00A958AA"/>
    <w:rsid w:val="00A95996"/>
    <w:rsid w:val="00A960B3"/>
    <w:rsid w:val="00A960E8"/>
    <w:rsid w:val="00A9635B"/>
    <w:rsid w:val="00A965DF"/>
    <w:rsid w:val="00A9733D"/>
    <w:rsid w:val="00A97408"/>
    <w:rsid w:val="00A975C6"/>
    <w:rsid w:val="00A977EC"/>
    <w:rsid w:val="00AA0097"/>
    <w:rsid w:val="00AA052E"/>
    <w:rsid w:val="00AA0F12"/>
    <w:rsid w:val="00AA183F"/>
    <w:rsid w:val="00AA1865"/>
    <w:rsid w:val="00AA1FAE"/>
    <w:rsid w:val="00AA2009"/>
    <w:rsid w:val="00AA20C7"/>
    <w:rsid w:val="00AA2569"/>
    <w:rsid w:val="00AA34EC"/>
    <w:rsid w:val="00AA3826"/>
    <w:rsid w:val="00AA3D16"/>
    <w:rsid w:val="00AA3E6E"/>
    <w:rsid w:val="00AA4F38"/>
    <w:rsid w:val="00AA53F8"/>
    <w:rsid w:val="00AA5C05"/>
    <w:rsid w:val="00AA5DA1"/>
    <w:rsid w:val="00AA5E84"/>
    <w:rsid w:val="00AA6F82"/>
    <w:rsid w:val="00AA7D75"/>
    <w:rsid w:val="00AB04DA"/>
    <w:rsid w:val="00AB1FAC"/>
    <w:rsid w:val="00AB22CA"/>
    <w:rsid w:val="00AB2A44"/>
    <w:rsid w:val="00AB31E6"/>
    <w:rsid w:val="00AB3285"/>
    <w:rsid w:val="00AB32A7"/>
    <w:rsid w:val="00AB32B0"/>
    <w:rsid w:val="00AB3354"/>
    <w:rsid w:val="00AB3A2E"/>
    <w:rsid w:val="00AB3C3B"/>
    <w:rsid w:val="00AB3E3E"/>
    <w:rsid w:val="00AB5565"/>
    <w:rsid w:val="00AB5BBE"/>
    <w:rsid w:val="00AB5D50"/>
    <w:rsid w:val="00AB661A"/>
    <w:rsid w:val="00AB66E0"/>
    <w:rsid w:val="00AB6BC2"/>
    <w:rsid w:val="00AB708A"/>
    <w:rsid w:val="00AB71D5"/>
    <w:rsid w:val="00AB7337"/>
    <w:rsid w:val="00AB7501"/>
    <w:rsid w:val="00AC0E3E"/>
    <w:rsid w:val="00AC1556"/>
    <w:rsid w:val="00AC1B8B"/>
    <w:rsid w:val="00AC22B8"/>
    <w:rsid w:val="00AC2F40"/>
    <w:rsid w:val="00AC324E"/>
    <w:rsid w:val="00AC4487"/>
    <w:rsid w:val="00AC4819"/>
    <w:rsid w:val="00AC51B3"/>
    <w:rsid w:val="00AC5821"/>
    <w:rsid w:val="00AC5828"/>
    <w:rsid w:val="00AC68AE"/>
    <w:rsid w:val="00AC7016"/>
    <w:rsid w:val="00AC733D"/>
    <w:rsid w:val="00AC7755"/>
    <w:rsid w:val="00AC7926"/>
    <w:rsid w:val="00AD0659"/>
    <w:rsid w:val="00AD27FB"/>
    <w:rsid w:val="00AD3521"/>
    <w:rsid w:val="00AD4B55"/>
    <w:rsid w:val="00AD4CCF"/>
    <w:rsid w:val="00AD4E2B"/>
    <w:rsid w:val="00AD6330"/>
    <w:rsid w:val="00AD6656"/>
    <w:rsid w:val="00AD69AB"/>
    <w:rsid w:val="00AD69F7"/>
    <w:rsid w:val="00AD6F0C"/>
    <w:rsid w:val="00AD7496"/>
    <w:rsid w:val="00AE0180"/>
    <w:rsid w:val="00AE2799"/>
    <w:rsid w:val="00AE391C"/>
    <w:rsid w:val="00AE56B5"/>
    <w:rsid w:val="00AE5913"/>
    <w:rsid w:val="00AE5E64"/>
    <w:rsid w:val="00AE6723"/>
    <w:rsid w:val="00AE6929"/>
    <w:rsid w:val="00AE696D"/>
    <w:rsid w:val="00AE78F5"/>
    <w:rsid w:val="00AF07C5"/>
    <w:rsid w:val="00AF0F88"/>
    <w:rsid w:val="00AF14EF"/>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99B"/>
    <w:rsid w:val="00B03EEB"/>
    <w:rsid w:val="00B056E6"/>
    <w:rsid w:val="00B05DFE"/>
    <w:rsid w:val="00B063B5"/>
    <w:rsid w:val="00B0693D"/>
    <w:rsid w:val="00B06A46"/>
    <w:rsid w:val="00B06AA4"/>
    <w:rsid w:val="00B079C9"/>
    <w:rsid w:val="00B10252"/>
    <w:rsid w:val="00B108DC"/>
    <w:rsid w:val="00B115BD"/>
    <w:rsid w:val="00B118FB"/>
    <w:rsid w:val="00B12D70"/>
    <w:rsid w:val="00B15251"/>
    <w:rsid w:val="00B15530"/>
    <w:rsid w:val="00B16C4B"/>
    <w:rsid w:val="00B17268"/>
    <w:rsid w:val="00B176B2"/>
    <w:rsid w:val="00B1788F"/>
    <w:rsid w:val="00B17E35"/>
    <w:rsid w:val="00B21579"/>
    <w:rsid w:val="00B24940"/>
    <w:rsid w:val="00B25440"/>
    <w:rsid w:val="00B256B7"/>
    <w:rsid w:val="00B256D7"/>
    <w:rsid w:val="00B2645A"/>
    <w:rsid w:val="00B26952"/>
    <w:rsid w:val="00B30FA9"/>
    <w:rsid w:val="00B311B8"/>
    <w:rsid w:val="00B31DD0"/>
    <w:rsid w:val="00B320E6"/>
    <w:rsid w:val="00B32307"/>
    <w:rsid w:val="00B32406"/>
    <w:rsid w:val="00B33CF7"/>
    <w:rsid w:val="00B33EEB"/>
    <w:rsid w:val="00B348FD"/>
    <w:rsid w:val="00B35C84"/>
    <w:rsid w:val="00B36056"/>
    <w:rsid w:val="00B361E5"/>
    <w:rsid w:val="00B36A22"/>
    <w:rsid w:val="00B40CB3"/>
    <w:rsid w:val="00B41FEF"/>
    <w:rsid w:val="00B421BB"/>
    <w:rsid w:val="00B423C9"/>
    <w:rsid w:val="00B44F28"/>
    <w:rsid w:val="00B45528"/>
    <w:rsid w:val="00B45897"/>
    <w:rsid w:val="00B4657E"/>
    <w:rsid w:val="00B46637"/>
    <w:rsid w:val="00B468A6"/>
    <w:rsid w:val="00B468EA"/>
    <w:rsid w:val="00B46C47"/>
    <w:rsid w:val="00B47C90"/>
    <w:rsid w:val="00B50233"/>
    <w:rsid w:val="00B547F4"/>
    <w:rsid w:val="00B554B8"/>
    <w:rsid w:val="00B5616E"/>
    <w:rsid w:val="00B5624E"/>
    <w:rsid w:val="00B57004"/>
    <w:rsid w:val="00B575E8"/>
    <w:rsid w:val="00B57B9D"/>
    <w:rsid w:val="00B57EFA"/>
    <w:rsid w:val="00B60368"/>
    <w:rsid w:val="00B609BB"/>
    <w:rsid w:val="00B6139F"/>
    <w:rsid w:val="00B61A1E"/>
    <w:rsid w:val="00B62EF8"/>
    <w:rsid w:val="00B6357C"/>
    <w:rsid w:val="00B6379F"/>
    <w:rsid w:val="00B63E2F"/>
    <w:rsid w:val="00B63E50"/>
    <w:rsid w:val="00B652AC"/>
    <w:rsid w:val="00B6530A"/>
    <w:rsid w:val="00B656FB"/>
    <w:rsid w:val="00B6626C"/>
    <w:rsid w:val="00B67465"/>
    <w:rsid w:val="00B679B4"/>
    <w:rsid w:val="00B70D96"/>
    <w:rsid w:val="00B7106D"/>
    <w:rsid w:val="00B71279"/>
    <w:rsid w:val="00B71436"/>
    <w:rsid w:val="00B719DB"/>
    <w:rsid w:val="00B729DE"/>
    <w:rsid w:val="00B72A42"/>
    <w:rsid w:val="00B74837"/>
    <w:rsid w:val="00B74C97"/>
    <w:rsid w:val="00B7574B"/>
    <w:rsid w:val="00B75C43"/>
    <w:rsid w:val="00B77973"/>
    <w:rsid w:val="00B77DE7"/>
    <w:rsid w:val="00B80375"/>
    <w:rsid w:val="00B81486"/>
    <w:rsid w:val="00B81CB1"/>
    <w:rsid w:val="00B823D6"/>
    <w:rsid w:val="00B82AB2"/>
    <w:rsid w:val="00B82C8E"/>
    <w:rsid w:val="00B8403C"/>
    <w:rsid w:val="00B840F0"/>
    <w:rsid w:val="00B84164"/>
    <w:rsid w:val="00B8476F"/>
    <w:rsid w:val="00B85050"/>
    <w:rsid w:val="00B852AE"/>
    <w:rsid w:val="00B85895"/>
    <w:rsid w:val="00B85B26"/>
    <w:rsid w:val="00B85E43"/>
    <w:rsid w:val="00B86407"/>
    <w:rsid w:val="00B86840"/>
    <w:rsid w:val="00B875EC"/>
    <w:rsid w:val="00B87B5E"/>
    <w:rsid w:val="00B90A02"/>
    <w:rsid w:val="00B92161"/>
    <w:rsid w:val="00B92259"/>
    <w:rsid w:val="00B93D14"/>
    <w:rsid w:val="00B95E52"/>
    <w:rsid w:val="00B9783B"/>
    <w:rsid w:val="00B97B7D"/>
    <w:rsid w:val="00B97C5D"/>
    <w:rsid w:val="00BA1085"/>
    <w:rsid w:val="00BA13DD"/>
    <w:rsid w:val="00BA188F"/>
    <w:rsid w:val="00BA1CB9"/>
    <w:rsid w:val="00BA2232"/>
    <w:rsid w:val="00BA2AFF"/>
    <w:rsid w:val="00BA2B1F"/>
    <w:rsid w:val="00BA2CFD"/>
    <w:rsid w:val="00BA3675"/>
    <w:rsid w:val="00BA3FDF"/>
    <w:rsid w:val="00BA4C65"/>
    <w:rsid w:val="00BA50FD"/>
    <w:rsid w:val="00BA5A14"/>
    <w:rsid w:val="00BA5AC9"/>
    <w:rsid w:val="00BA604C"/>
    <w:rsid w:val="00BA629A"/>
    <w:rsid w:val="00BA7260"/>
    <w:rsid w:val="00BA747F"/>
    <w:rsid w:val="00BA7810"/>
    <w:rsid w:val="00BA7B96"/>
    <w:rsid w:val="00BA7EF0"/>
    <w:rsid w:val="00BB19BA"/>
    <w:rsid w:val="00BB2C5B"/>
    <w:rsid w:val="00BB2CA4"/>
    <w:rsid w:val="00BB2F20"/>
    <w:rsid w:val="00BB3AFF"/>
    <w:rsid w:val="00BB559B"/>
    <w:rsid w:val="00BB5979"/>
    <w:rsid w:val="00BB7572"/>
    <w:rsid w:val="00BB772A"/>
    <w:rsid w:val="00BC07F9"/>
    <w:rsid w:val="00BC0AD1"/>
    <w:rsid w:val="00BC10AA"/>
    <w:rsid w:val="00BC1BBA"/>
    <w:rsid w:val="00BC1CC4"/>
    <w:rsid w:val="00BC2CCF"/>
    <w:rsid w:val="00BC3DEB"/>
    <w:rsid w:val="00BC3E09"/>
    <w:rsid w:val="00BC76E8"/>
    <w:rsid w:val="00BD017E"/>
    <w:rsid w:val="00BD0234"/>
    <w:rsid w:val="00BD08DC"/>
    <w:rsid w:val="00BD0BF4"/>
    <w:rsid w:val="00BD0DCB"/>
    <w:rsid w:val="00BD103C"/>
    <w:rsid w:val="00BD1214"/>
    <w:rsid w:val="00BD144B"/>
    <w:rsid w:val="00BD1E47"/>
    <w:rsid w:val="00BD3D11"/>
    <w:rsid w:val="00BD40D4"/>
    <w:rsid w:val="00BD4DE1"/>
    <w:rsid w:val="00BD5728"/>
    <w:rsid w:val="00BD5A0E"/>
    <w:rsid w:val="00BD6C20"/>
    <w:rsid w:val="00BD7092"/>
    <w:rsid w:val="00BD77EA"/>
    <w:rsid w:val="00BD7F1E"/>
    <w:rsid w:val="00BE06CB"/>
    <w:rsid w:val="00BE0EAB"/>
    <w:rsid w:val="00BE129F"/>
    <w:rsid w:val="00BE137D"/>
    <w:rsid w:val="00BE27D4"/>
    <w:rsid w:val="00BE37DA"/>
    <w:rsid w:val="00BE4E4F"/>
    <w:rsid w:val="00BE52C1"/>
    <w:rsid w:val="00BE5300"/>
    <w:rsid w:val="00BE56A4"/>
    <w:rsid w:val="00BE6181"/>
    <w:rsid w:val="00BE62FF"/>
    <w:rsid w:val="00BE6C5D"/>
    <w:rsid w:val="00BE6EB0"/>
    <w:rsid w:val="00BE71FC"/>
    <w:rsid w:val="00BE7262"/>
    <w:rsid w:val="00BF07CE"/>
    <w:rsid w:val="00BF2A1D"/>
    <w:rsid w:val="00BF32D8"/>
    <w:rsid w:val="00BF36F6"/>
    <w:rsid w:val="00BF393F"/>
    <w:rsid w:val="00BF44AA"/>
    <w:rsid w:val="00BF4556"/>
    <w:rsid w:val="00BF4D61"/>
    <w:rsid w:val="00BF55CF"/>
    <w:rsid w:val="00BF5F74"/>
    <w:rsid w:val="00BF6AB7"/>
    <w:rsid w:val="00BF6B89"/>
    <w:rsid w:val="00BF6D32"/>
    <w:rsid w:val="00BF6DD2"/>
    <w:rsid w:val="00BF79D5"/>
    <w:rsid w:val="00BF7C62"/>
    <w:rsid w:val="00C00737"/>
    <w:rsid w:val="00C01799"/>
    <w:rsid w:val="00C01C67"/>
    <w:rsid w:val="00C02026"/>
    <w:rsid w:val="00C02958"/>
    <w:rsid w:val="00C03C23"/>
    <w:rsid w:val="00C0471E"/>
    <w:rsid w:val="00C04E30"/>
    <w:rsid w:val="00C05957"/>
    <w:rsid w:val="00C05CAC"/>
    <w:rsid w:val="00C06506"/>
    <w:rsid w:val="00C079E0"/>
    <w:rsid w:val="00C07BEF"/>
    <w:rsid w:val="00C07D64"/>
    <w:rsid w:val="00C10376"/>
    <w:rsid w:val="00C10A27"/>
    <w:rsid w:val="00C10E9D"/>
    <w:rsid w:val="00C12078"/>
    <w:rsid w:val="00C12713"/>
    <w:rsid w:val="00C134F4"/>
    <w:rsid w:val="00C144E6"/>
    <w:rsid w:val="00C148B4"/>
    <w:rsid w:val="00C15642"/>
    <w:rsid w:val="00C159F5"/>
    <w:rsid w:val="00C15D30"/>
    <w:rsid w:val="00C15E4C"/>
    <w:rsid w:val="00C15EC9"/>
    <w:rsid w:val="00C16462"/>
    <w:rsid w:val="00C167C1"/>
    <w:rsid w:val="00C17EAC"/>
    <w:rsid w:val="00C2052F"/>
    <w:rsid w:val="00C20C3B"/>
    <w:rsid w:val="00C2193A"/>
    <w:rsid w:val="00C2335F"/>
    <w:rsid w:val="00C23B73"/>
    <w:rsid w:val="00C245AA"/>
    <w:rsid w:val="00C247AD"/>
    <w:rsid w:val="00C25AE7"/>
    <w:rsid w:val="00C25EDF"/>
    <w:rsid w:val="00C2667C"/>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7BD"/>
    <w:rsid w:val="00C4485F"/>
    <w:rsid w:val="00C44E01"/>
    <w:rsid w:val="00C45BCC"/>
    <w:rsid w:val="00C46B16"/>
    <w:rsid w:val="00C46EBF"/>
    <w:rsid w:val="00C4766D"/>
    <w:rsid w:val="00C47697"/>
    <w:rsid w:val="00C5010A"/>
    <w:rsid w:val="00C51596"/>
    <w:rsid w:val="00C5159C"/>
    <w:rsid w:val="00C516CE"/>
    <w:rsid w:val="00C521C6"/>
    <w:rsid w:val="00C522B8"/>
    <w:rsid w:val="00C52721"/>
    <w:rsid w:val="00C52803"/>
    <w:rsid w:val="00C537F8"/>
    <w:rsid w:val="00C54994"/>
    <w:rsid w:val="00C54D72"/>
    <w:rsid w:val="00C561A4"/>
    <w:rsid w:val="00C57C70"/>
    <w:rsid w:val="00C619B8"/>
    <w:rsid w:val="00C619FF"/>
    <w:rsid w:val="00C61B5D"/>
    <w:rsid w:val="00C61D47"/>
    <w:rsid w:val="00C6281F"/>
    <w:rsid w:val="00C6350C"/>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3C4A"/>
    <w:rsid w:val="00C74115"/>
    <w:rsid w:val="00C741D5"/>
    <w:rsid w:val="00C74765"/>
    <w:rsid w:val="00C7575E"/>
    <w:rsid w:val="00C76763"/>
    <w:rsid w:val="00C76987"/>
    <w:rsid w:val="00C76A62"/>
    <w:rsid w:val="00C76A79"/>
    <w:rsid w:val="00C76E31"/>
    <w:rsid w:val="00C804F6"/>
    <w:rsid w:val="00C8244F"/>
    <w:rsid w:val="00C83763"/>
    <w:rsid w:val="00C84BF6"/>
    <w:rsid w:val="00C850EC"/>
    <w:rsid w:val="00C85217"/>
    <w:rsid w:val="00C86096"/>
    <w:rsid w:val="00C8663A"/>
    <w:rsid w:val="00C870A6"/>
    <w:rsid w:val="00C876C6"/>
    <w:rsid w:val="00C9184D"/>
    <w:rsid w:val="00C9189F"/>
    <w:rsid w:val="00C91ED9"/>
    <w:rsid w:val="00C9216C"/>
    <w:rsid w:val="00C9257D"/>
    <w:rsid w:val="00C929F3"/>
    <w:rsid w:val="00C92DB6"/>
    <w:rsid w:val="00C93A8F"/>
    <w:rsid w:val="00C93B76"/>
    <w:rsid w:val="00C93CBC"/>
    <w:rsid w:val="00C9455A"/>
    <w:rsid w:val="00C94600"/>
    <w:rsid w:val="00C94F7D"/>
    <w:rsid w:val="00C95971"/>
    <w:rsid w:val="00C96D20"/>
    <w:rsid w:val="00C96D32"/>
    <w:rsid w:val="00CA0DA7"/>
    <w:rsid w:val="00CA1050"/>
    <w:rsid w:val="00CA105D"/>
    <w:rsid w:val="00CA1AF4"/>
    <w:rsid w:val="00CA275F"/>
    <w:rsid w:val="00CA29FA"/>
    <w:rsid w:val="00CA2A0A"/>
    <w:rsid w:val="00CA2B85"/>
    <w:rsid w:val="00CA3347"/>
    <w:rsid w:val="00CA35A0"/>
    <w:rsid w:val="00CA4AD4"/>
    <w:rsid w:val="00CA4E44"/>
    <w:rsid w:val="00CA4F50"/>
    <w:rsid w:val="00CA5577"/>
    <w:rsid w:val="00CA569A"/>
    <w:rsid w:val="00CA5F17"/>
    <w:rsid w:val="00CA62B5"/>
    <w:rsid w:val="00CA69AC"/>
    <w:rsid w:val="00CA6F9B"/>
    <w:rsid w:val="00CA711E"/>
    <w:rsid w:val="00CA7457"/>
    <w:rsid w:val="00CA7C53"/>
    <w:rsid w:val="00CB0095"/>
    <w:rsid w:val="00CB0F40"/>
    <w:rsid w:val="00CB1525"/>
    <w:rsid w:val="00CB1589"/>
    <w:rsid w:val="00CB1783"/>
    <w:rsid w:val="00CB1EE4"/>
    <w:rsid w:val="00CB2574"/>
    <w:rsid w:val="00CB2810"/>
    <w:rsid w:val="00CB40BF"/>
    <w:rsid w:val="00CB432D"/>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5CD8"/>
    <w:rsid w:val="00CC6C02"/>
    <w:rsid w:val="00CC6E3B"/>
    <w:rsid w:val="00CC72C7"/>
    <w:rsid w:val="00CC7AA6"/>
    <w:rsid w:val="00CD0668"/>
    <w:rsid w:val="00CD16C6"/>
    <w:rsid w:val="00CD16F4"/>
    <w:rsid w:val="00CD1E0C"/>
    <w:rsid w:val="00CD207C"/>
    <w:rsid w:val="00CD404A"/>
    <w:rsid w:val="00CD4B87"/>
    <w:rsid w:val="00CD5274"/>
    <w:rsid w:val="00CD65D0"/>
    <w:rsid w:val="00CD740F"/>
    <w:rsid w:val="00CD76F1"/>
    <w:rsid w:val="00CE0683"/>
    <w:rsid w:val="00CE08D5"/>
    <w:rsid w:val="00CE0E1E"/>
    <w:rsid w:val="00CE1009"/>
    <w:rsid w:val="00CE1F1A"/>
    <w:rsid w:val="00CE21ED"/>
    <w:rsid w:val="00CE23CB"/>
    <w:rsid w:val="00CE3802"/>
    <w:rsid w:val="00CE433D"/>
    <w:rsid w:val="00CE44F6"/>
    <w:rsid w:val="00CE4BF7"/>
    <w:rsid w:val="00CE4D24"/>
    <w:rsid w:val="00CE548A"/>
    <w:rsid w:val="00CE5C6D"/>
    <w:rsid w:val="00CE69E6"/>
    <w:rsid w:val="00CE7130"/>
    <w:rsid w:val="00CE73F0"/>
    <w:rsid w:val="00CF022D"/>
    <w:rsid w:val="00CF03C6"/>
    <w:rsid w:val="00CF03C8"/>
    <w:rsid w:val="00CF0A54"/>
    <w:rsid w:val="00CF0C7E"/>
    <w:rsid w:val="00CF1F54"/>
    <w:rsid w:val="00CF24CB"/>
    <w:rsid w:val="00CF3018"/>
    <w:rsid w:val="00CF39F9"/>
    <w:rsid w:val="00CF3C1E"/>
    <w:rsid w:val="00CF4398"/>
    <w:rsid w:val="00CF463C"/>
    <w:rsid w:val="00CF4F76"/>
    <w:rsid w:val="00CF51B9"/>
    <w:rsid w:val="00CF57C3"/>
    <w:rsid w:val="00CF5E4E"/>
    <w:rsid w:val="00CF639A"/>
    <w:rsid w:val="00CF67A0"/>
    <w:rsid w:val="00CF6958"/>
    <w:rsid w:val="00CF746D"/>
    <w:rsid w:val="00CF7A4F"/>
    <w:rsid w:val="00D0005D"/>
    <w:rsid w:val="00D007D5"/>
    <w:rsid w:val="00D0142B"/>
    <w:rsid w:val="00D01A50"/>
    <w:rsid w:val="00D02E5A"/>
    <w:rsid w:val="00D02E7A"/>
    <w:rsid w:val="00D03105"/>
    <w:rsid w:val="00D03276"/>
    <w:rsid w:val="00D039EE"/>
    <w:rsid w:val="00D048C7"/>
    <w:rsid w:val="00D04AE0"/>
    <w:rsid w:val="00D05B89"/>
    <w:rsid w:val="00D066F7"/>
    <w:rsid w:val="00D10E34"/>
    <w:rsid w:val="00D111BE"/>
    <w:rsid w:val="00D114DE"/>
    <w:rsid w:val="00D1212D"/>
    <w:rsid w:val="00D12B60"/>
    <w:rsid w:val="00D13EE4"/>
    <w:rsid w:val="00D217D2"/>
    <w:rsid w:val="00D218E3"/>
    <w:rsid w:val="00D22542"/>
    <w:rsid w:val="00D22CC3"/>
    <w:rsid w:val="00D22D94"/>
    <w:rsid w:val="00D23B5C"/>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7F3"/>
    <w:rsid w:val="00D378D8"/>
    <w:rsid w:val="00D378E2"/>
    <w:rsid w:val="00D37921"/>
    <w:rsid w:val="00D41816"/>
    <w:rsid w:val="00D42026"/>
    <w:rsid w:val="00D42477"/>
    <w:rsid w:val="00D42F76"/>
    <w:rsid w:val="00D43B0E"/>
    <w:rsid w:val="00D44957"/>
    <w:rsid w:val="00D44E3B"/>
    <w:rsid w:val="00D45A53"/>
    <w:rsid w:val="00D465AD"/>
    <w:rsid w:val="00D468C7"/>
    <w:rsid w:val="00D46955"/>
    <w:rsid w:val="00D47291"/>
    <w:rsid w:val="00D477CE"/>
    <w:rsid w:val="00D50B8F"/>
    <w:rsid w:val="00D52430"/>
    <w:rsid w:val="00D52696"/>
    <w:rsid w:val="00D52AA2"/>
    <w:rsid w:val="00D54F70"/>
    <w:rsid w:val="00D5624E"/>
    <w:rsid w:val="00D56745"/>
    <w:rsid w:val="00D568D2"/>
    <w:rsid w:val="00D57836"/>
    <w:rsid w:val="00D57C79"/>
    <w:rsid w:val="00D61387"/>
    <w:rsid w:val="00D64889"/>
    <w:rsid w:val="00D64C2E"/>
    <w:rsid w:val="00D65052"/>
    <w:rsid w:val="00D65476"/>
    <w:rsid w:val="00D658C6"/>
    <w:rsid w:val="00D66068"/>
    <w:rsid w:val="00D660C1"/>
    <w:rsid w:val="00D67991"/>
    <w:rsid w:val="00D67B7F"/>
    <w:rsid w:val="00D70245"/>
    <w:rsid w:val="00D70920"/>
    <w:rsid w:val="00D7195D"/>
    <w:rsid w:val="00D719C9"/>
    <w:rsid w:val="00D72668"/>
    <w:rsid w:val="00D72973"/>
    <w:rsid w:val="00D72B77"/>
    <w:rsid w:val="00D73103"/>
    <w:rsid w:val="00D7371A"/>
    <w:rsid w:val="00D7376C"/>
    <w:rsid w:val="00D73D87"/>
    <w:rsid w:val="00D73E52"/>
    <w:rsid w:val="00D74225"/>
    <w:rsid w:val="00D74A47"/>
    <w:rsid w:val="00D75A17"/>
    <w:rsid w:val="00D766D9"/>
    <w:rsid w:val="00D76AC7"/>
    <w:rsid w:val="00D803D1"/>
    <w:rsid w:val="00D808AC"/>
    <w:rsid w:val="00D80949"/>
    <w:rsid w:val="00D80F57"/>
    <w:rsid w:val="00D814DC"/>
    <w:rsid w:val="00D81D4C"/>
    <w:rsid w:val="00D821FA"/>
    <w:rsid w:val="00D82C9E"/>
    <w:rsid w:val="00D82D55"/>
    <w:rsid w:val="00D83895"/>
    <w:rsid w:val="00D838D3"/>
    <w:rsid w:val="00D83D08"/>
    <w:rsid w:val="00D83D93"/>
    <w:rsid w:val="00D84400"/>
    <w:rsid w:val="00D84497"/>
    <w:rsid w:val="00D847BD"/>
    <w:rsid w:val="00D85727"/>
    <w:rsid w:val="00D85D18"/>
    <w:rsid w:val="00D864BE"/>
    <w:rsid w:val="00D86A46"/>
    <w:rsid w:val="00D8763D"/>
    <w:rsid w:val="00D90ABE"/>
    <w:rsid w:val="00D91607"/>
    <w:rsid w:val="00D91A5E"/>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37E9"/>
    <w:rsid w:val="00DA41AE"/>
    <w:rsid w:val="00DA451B"/>
    <w:rsid w:val="00DA456D"/>
    <w:rsid w:val="00DA752D"/>
    <w:rsid w:val="00DB11E3"/>
    <w:rsid w:val="00DB17D2"/>
    <w:rsid w:val="00DB1A02"/>
    <w:rsid w:val="00DB2A08"/>
    <w:rsid w:val="00DB43EA"/>
    <w:rsid w:val="00DB4F38"/>
    <w:rsid w:val="00DB5599"/>
    <w:rsid w:val="00DC02C7"/>
    <w:rsid w:val="00DC0532"/>
    <w:rsid w:val="00DC0561"/>
    <w:rsid w:val="00DC0841"/>
    <w:rsid w:val="00DC09E8"/>
    <w:rsid w:val="00DC1481"/>
    <w:rsid w:val="00DC1EC4"/>
    <w:rsid w:val="00DC320A"/>
    <w:rsid w:val="00DC34AA"/>
    <w:rsid w:val="00DC3ABA"/>
    <w:rsid w:val="00DC3D66"/>
    <w:rsid w:val="00DC5282"/>
    <w:rsid w:val="00DC5322"/>
    <w:rsid w:val="00DC56C4"/>
    <w:rsid w:val="00DC6ACC"/>
    <w:rsid w:val="00DC7456"/>
    <w:rsid w:val="00DC7655"/>
    <w:rsid w:val="00DC7746"/>
    <w:rsid w:val="00DD08E8"/>
    <w:rsid w:val="00DD09E9"/>
    <w:rsid w:val="00DD1107"/>
    <w:rsid w:val="00DD127D"/>
    <w:rsid w:val="00DD1840"/>
    <w:rsid w:val="00DD3CBC"/>
    <w:rsid w:val="00DD3E05"/>
    <w:rsid w:val="00DD52D8"/>
    <w:rsid w:val="00DD6968"/>
    <w:rsid w:val="00DD70F2"/>
    <w:rsid w:val="00DD7B24"/>
    <w:rsid w:val="00DD7DEA"/>
    <w:rsid w:val="00DE0B0F"/>
    <w:rsid w:val="00DE19BC"/>
    <w:rsid w:val="00DE1ACF"/>
    <w:rsid w:val="00DE27A3"/>
    <w:rsid w:val="00DE2FCF"/>
    <w:rsid w:val="00DE35D6"/>
    <w:rsid w:val="00DE375F"/>
    <w:rsid w:val="00DE434B"/>
    <w:rsid w:val="00DE465C"/>
    <w:rsid w:val="00DE4733"/>
    <w:rsid w:val="00DE5C14"/>
    <w:rsid w:val="00DE645E"/>
    <w:rsid w:val="00DE69BB"/>
    <w:rsid w:val="00DE6EA5"/>
    <w:rsid w:val="00DF0265"/>
    <w:rsid w:val="00DF17EA"/>
    <w:rsid w:val="00DF1DDC"/>
    <w:rsid w:val="00DF26F5"/>
    <w:rsid w:val="00DF355B"/>
    <w:rsid w:val="00DF37DA"/>
    <w:rsid w:val="00DF3828"/>
    <w:rsid w:val="00DF3D99"/>
    <w:rsid w:val="00DF4667"/>
    <w:rsid w:val="00DF5BA6"/>
    <w:rsid w:val="00DF5C87"/>
    <w:rsid w:val="00DF675F"/>
    <w:rsid w:val="00DF6CBC"/>
    <w:rsid w:val="00DF6EE1"/>
    <w:rsid w:val="00DF76FE"/>
    <w:rsid w:val="00E002AC"/>
    <w:rsid w:val="00E00778"/>
    <w:rsid w:val="00E00AC7"/>
    <w:rsid w:val="00E00AFC"/>
    <w:rsid w:val="00E03583"/>
    <w:rsid w:val="00E03DB2"/>
    <w:rsid w:val="00E03ECF"/>
    <w:rsid w:val="00E0420C"/>
    <w:rsid w:val="00E04B8E"/>
    <w:rsid w:val="00E054A0"/>
    <w:rsid w:val="00E054FE"/>
    <w:rsid w:val="00E060C1"/>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4F0"/>
    <w:rsid w:val="00E2468A"/>
    <w:rsid w:val="00E25A66"/>
    <w:rsid w:val="00E260AD"/>
    <w:rsid w:val="00E2642F"/>
    <w:rsid w:val="00E27466"/>
    <w:rsid w:val="00E3026D"/>
    <w:rsid w:val="00E306E3"/>
    <w:rsid w:val="00E31F84"/>
    <w:rsid w:val="00E35156"/>
    <w:rsid w:val="00E35CBC"/>
    <w:rsid w:val="00E373F8"/>
    <w:rsid w:val="00E40D4F"/>
    <w:rsid w:val="00E417C7"/>
    <w:rsid w:val="00E41D89"/>
    <w:rsid w:val="00E42D23"/>
    <w:rsid w:val="00E4333F"/>
    <w:rsid w:val="00E4440D"/>
    <w:rsid w:val="00E44EFF"/>
    <w:rsid w:val="00E46EDE"/>
    <w:rsid w:val="00E4776E"/>
    <w:rsid w:val="00E503B0"/>
    <w:rsid w:val="00E50FBD"/>
    <w:rsid w:val="00E5112F"/>
    <w:rsid w:val="00E512BF"/>
    <w:rsid w:val="00E52033"/>
    <w:rsid w:val="00E52EC4"/>
    <w:rsid w:val="00E536C1"/>
    <w:rsid w:val="00E5415E"/>
    <w:rsid w:val="00E54EDE"/>
    <w:rsid w:val="00E55C51"/>
    <w:rsid w:val="00E562F3"/>
    <w:rsid w:val="00E56CCC"/>
    <w:rsid w:val="00E5787D"/>
    <w:rsid w:val="00E57D3D"/>
    <w:rsid w:val="00E60C9C"/>
    <w:rsid w:val="00E61083"/>
    <w:rsid w:val="00E63BC3"/>
    <w:rsid w:val="00E63D97"/>
    <w:rsid w:val="00E65D68"/>
    <w:rsid w:val="00E662AE"/>
    <w:rsid w:val="00E66DA8"/>
    <w:rsid w:val="00E66E1B"/>
    <w:rsid w:val="00E676C1"/>
    <w:rsid w:val="00E67C00"/>
    <w:rsid w:val="00E7002B"/>
    <w:rsid w:val="00E705D2"/>
    <w:rsid w:val="00E7084C"/>
    <w:rsid w:val="00E7212C"/>
    <w:rsid w:val="00E721B2"/>
    <w:rsid w:val="00E7225D"/>
    <w:rsid w:val="00E7299F"/>
    <w:rsid w:val="00E72BC7"/>
    <w:rsid w:val="00E73D68"/>
    <w:rsid w:val="00E74496"/>
    <w:rsid w:val="00E74B30"/>
    <w:rsid w:val="00E756D7"/>
    <w:rsid w:val="00E758CA"/>
    <w:rsid w:val="00E76821"/>
    <w:rsid w:val="00E76ED1"/>
    <w:rsid w:val="00E771AD"/>
    <w:rsid w:val="00E8096F"/>
    <w:rsid w:val="00E80BF3"/>
    <w:rsid w:val="00E80F5C"/>
    <w:rsid w:val="00E81F3D"/>
    <w:rsid w:val="00E831DB"/>
    <w:rsid w:val="00E83856"/>
    <w:rsid w:val="00E83F20"/>
    <w:rsid w:val="00E8510B"/>
    <w:rsid w:val="00E85362"/>
    <w:rsid w:val="00E863C3"/>
    <w:rsid w:val="00E86B7E"/>
    <w:rsid w:val="00E87634"/>
    <w:rsid w:val="00E90783"/>
    <w:rsid w:val="00E9082E"/>
    <w:rsid w:val="00E90F67"/>
    <w:rsid w:val="00E9192B"/>
    <w:rsid w:val="00E91A42"/>
    <w:rsid w:val="00E91E39"/>
    <w:rsid w:val="00E92622"/>
    <w:rsid w:val="00E9359B"/>
    <w:rsid w:val="00E944D3"/>
    <w:rsid w:val="00E94AE7"/>
    <w:rsid w:val="00E94EF3"/>
    <w:rsid w:val="00E959CB"/>
    <w:rsid w:val="00E962EB"/>
    <w:rsid w:val="00E96823"/>
    <w:rsid w:val="00E970AE"/>
    <w:rsid w:val="00EA02FB"/>
    <w:rsid w:val="00EA0304"/>
    <w:rsid w:val="00EA0AD4"/>
    <w:rsid w:val="00EA1BEE"/>
    <w:rsid w:val="00EA2536"/>
    <w:rsid w:val="00EA2702"/>
    <w:rsid w:val="00EA34FB"/>
    <w:rsid w:val="00EA44C3"/>
    <w:rsid w:val="00EA4931"/>
    <w:rsid w:val="00EA4C99"/>
    <w:rsid w:val="00EA6DCD"/>
    <w:rsid w:val="00EA783F"/>
    <w:rsid w:val="00EA7DE0"/>
    <w:rsid w:val="00EB0758"/>
    <w:rsid w:val="00EB12ED"/>
    <w:rsid w:val="00EB2529"/>
    <w:rsid w:val="00EB2885"/>
    <w:rsid w:val="00EB3084"/>
    <w:rsid w:val="00EB3F57"/>
    <w:rsid w:val="00EB51D6"/>
    <w:rsid w:val="00EB5C49"/>
    <w:rsid w:val="00EB5EF7"/>
    <w:rsid w:val="00EB5FEE"/>
    <w:rsid w:val="00EB7BCD"/>
    <w:rsid w:val="00EB7E61"/>
    <w:rsid w:val="00EC0920"/>
    <w:rsid w:val="00EC0BC5"/>
    <w:rsid w:val="00EC0C6A"/>
    <w:rsid w:val="00EC1879"/>
    <w:rsid w:val="00EC2E93"/>
    <w:rsid w:val="00EC3E61"/>
    <w:rsid w:val="00EC412F"/>
    <w:rsid w:val="00EC4EFB"/>
    <w:rsid w:val="00EC590F"/>
    <w:rsid w:val="00EC67A5"/>
    <w:rsid w:val="00EC6948"/>
    <w:rsid w:val="00EC781F"/>
    <w:rsid w:val="00EC79A9"/>
    <w:rsid w:val="00ED0745"/>
    <w:rsid w:val="00ED0E9A"/>
    <w:rsid w:val="00ED33D0"/>
    <w:rsid w:val="00ED3442"/>
    <w:rsid w:val="00ED36C8"/>
    <w:rsid w:val="00ED4147"/>
    <w:rsid w:val="00ED5149"/>
    <w:rsid w:val="00ED5991"/>
    <w:rsid w:val="00ED6564"/>
    <w:rsid w:val="00ED6735"/>
    <w:rsid w:val="00ED723C"/>
    <w:rsid w:val="00ED74B8"/>
    <w:rsid w:val="00ED7A1E"/>
    <w:rsid w:val="00EE3420"/>
    <w:rsid w:val="00EE3C0A"/>
    <w:rsid w:val="00EE419F"/>
    <w:rsid w:val="00EE425F"/>
    <w:rsid w:val="00EE4604"/>
    <w:rsid w:val="00EE56EF"/>
    <w:rsid w:val="00EE57B1"/>
    <w:rsid w:val="00EE5BAB"/>
    <w:rsid w:val="00EE677E"/>
    <w:rsid w:val="00EE769A"/>
    <w:rsid w:val="00EE7A60"/>
    <w:rsid w:val="00EF2616"/>
    <w:rsid w:val="00EF271C"/>
    <w:rsid w:val="00EF3C7E"/>
    <w:rsid w:val="00EF3D1D"/>
    <w:rsid w:val="00EF46F3"/>
    <w:rsid w:val="00EF4F2D"/>
    <w:rsid w:val="00EF6C98"/>
    <w:rsid w:val="00F00275"/>
    <w:rsid w:val="00F007E9"/>
    <w:rsid w:val="00F01B69"/>
    <w:rsid w:val="00F01C15"/>
    <w:rsid w:val="00F03229"/>
    <w:rsid w:val="00F032FC"/>
    <w:rsid w:val="00F03C2D"/>
    <w:rsid w:val="00F04482"/>
    <w:rsid w:val="00F0499A"/>
    <w:rsid w:val="00F0507D"/>
    <w:rsid w:val="00F05118"/>
    <w:rsid w:val="00F05B4A"/>
    <w:rsid w:val="00F073C4"/>
    <w:rsid w:val="00F10742"/>
    <w:rsid w:val="00F10E4D"/>
    <w:rsid w:val="00F10F47"/>
    <w:rsid w:val="00F11DB7"/>
    <w:rsid w:val="00F121D2"/>
    <w:rsid w:val="00F13C27"/>
    <w:rsid w:val="00F13F7B"/>
    <w:rsid w:val="00F142BD"/>
    <w:rsid w:val="00F1514F"/>
    <w:rsid w:val="00F15750"/>
    <w:rsid w:val="00F16142"/>
    <w:rsid w:val="00F17718"/>
    <w:rsid w:val="00F17E06"/>
    <w:rsid w:val="00F2023F"/>
    <w:rsid w:val="00F20A91"/>
    <w:rsid w:val="00F214C6"/>
    <w:rsid w:val="00F226D1"/>
    <w:rsid w:val="00F22959"/>
    <w:rsid w:val="00F23057"/>
    <w:rsid w:val="00F23798"/>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022"/>
    <w:rsid w:val="00F36197"/>
    <w:rsid w:val="00F36CDE"/>
    <w:rsid w:val="00F37153"/>
    <w:rsid w:val="00F37284"/>
    <w:rsid w:val="00F37289"/>
    <w:rsid w:val="00F40116"/>
    <w:rsid w:val="00F422A4"/>
    <w:rsid w:val="00F42763"/>
    <w:rsid w:val="00F42C92"/>
    <w:rsid w:val="00F43027"/>
    <w:rsid w:val="00F43729"/>
    <w:rsid w:val="00F44A69"/>
    <w:rsid w:val="00F44B66"/>
    <w:rsid w:val="00F44B6C"/>
    <w:rsid w:val="00F44F30"/>
    <w:rsid w:val="00F45A70"/>
    <w:rsid w:val="00F45B70"/>
    <w:rsid w:val="00F45E96"/>
    <w:rsid w:val="00F45E97"/>
    <w:rsid w:val="00F46393"/>
    <w:rsid w:val="00F46FDB"/>
    <w:rsid w:val="00F4703B"/>
    <w:rsid w:val="00F478AB"/>
    <w:rsid w:val="00F5058D"/>
    <w:rsid w:val="00F510D9"/>
    <w:rsid w:val="00F5138D"/>
    <w:rsid w:val="00F5166A"/>
    <w:rsid w:val="00F51B94"/>
    <w:rsid w:val="00F52512"/>
    <w:rsid w:val="00F52737"/>
    <w:rsid w:val="00F527A8"/>
    <w:rsid w:val="00F52F73"/>
    <w:rsid w:val="00F553C4"/>
    <w:rsid w:val="00F5580B"/>
    <w:rsid w:val="00F55BBE"/>
    <w:rsid w:val="00F56CFA"/>
    <w:rsid w:val="00F57745"/>
    <w:rsid w:val="00F61213"/>
    <w:rsid w:val="00F6127E"/>
    <w:rsid w:val="00F61F56"/>
    <w:rsid w:val="00F62A94"/>
    <w:rsid w:val="00F63252"/>
    <w:rsid w:val="00F648CA"/>
    <w:rsid w:val="00F64AEA"/>
    <w:rsid w:val="00F64B71"/>
    <w:rsid w:val="00F65DEC"/>
    <w:rsid w:val="00F65E9A"/>
    <w:rsid w:val="00F700DD"/>
    <w:rsid w:val="00F706F8"/>
    <w:rsid w:val="00F71B4F"/>
    <w:rsid w:val="00F723CE"/>
    <w:rsid w:val="00F74760"/>
    <w:rsid w:val="00F75972"/>
    <w:rsid w:val="00F76089"/>
    <w:rsid w:val="00F7710B"/>
    <w:rsid w:val="00F77DCD"/>
    <w:rsid w:val="00F80475"/>
    <w:rsid w:val="00F804D0"/>
    <w:rsid w:val="00F8091F"/>
    <w:rsid w:val="00F80BA6"/>
    <w:rsid w:val="00F81567"/>
    <w:rsid w:val="00F84031"/>
    <w:rsid w:val="00F8553D"/>
    <w:rsid w:val="00F855DD"/>
    <w:rsid w:val="00F86802"/>
    <w:rsid w:val="00F86B5D"/>
    <w:rsid w:val="00F86EA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1A84"/>
    <w:rsid w:val="00FA2CEE"/>
    <w:rsid w:val="00FA3A6C"/>
    <w:rsid w:val="00FA5B9E"/>
    <w:rsid w:val="00FA6613"/>
    <w:rsid w:val="00FA6A1E"/>
    <w:rsid w:val="00FA6AAA"/>
    <w:rsid w:val="00FA7603"/>
    <w:rsid w:val="00FB172A"/>
    <w:rsid w:val="00FB27C3"/>
    <w:rsid w:val="00FB2DCE"/>
    <w:rsid w:val="00FB3D32"/>
    <w:rsid w:val="00FB3D43"/>
    <w:rsid w:val="00FB4785"/>
    <w:rsid w:val="00FB690E"/>
    <w:rsid w:val="00FB701D"/>
    <w:rsid w:val="00FB71A1"/>
    <w:rsid w:val="00FC0589"/>
    <w:rsid w:val="00FC06F1"/>
    <w:rsid w:val="00FC0D95"/>
    <w:rsid w:val="00FC1753"/>
    <w:rsid w:val="00FC17C8"/>
    <w:rsid w:val="00FC2404"/>
    <w:rsid w:val="00FC3332"/>
    <w:rsid w:val="00FC352E"/>
    <w:rsid w:val="00FC3765"/>
    <w:rsid w:val="00FC4DBC"/>
    <w:rsid w:val="00FC5B33"/>
    <w:rsid w:val="00FC60C8"/>
    <w:rsid w:val="00FC65EC"/>
    <w:rsid w:val="00FC73B8"/>
    <w:rsid w:val="00FC7911"/>
    <w:rsid w:val="00FD00D8"/>
    <w:rsid w:val="00FD0D78"/>
    <w:rsid w:val="00FD145C"/>
    <w:rsid w:val="00FD15C6"/>
    <w:rsid w:val="00FD2E11"/>
    <w:rsid w:val="00FD2FF4"/>
    <w:rsid w:val="00FD4CCE"/>
    <w:rsid w:val="00FD4D5D"/>
    <w:rsid w:val="00FD50FF"/>
    <w:rsid w:val="00FD5DA3"/>
    <w:rsid w:val="00FD6634"/>
    <w:rsid w:val="00FD784B"/>
    <w:rsid w:val="00FD7A55"/>
    <w:rsid w:val="00FD7C88"/>
    <w:rsid w:val="00FE03AB"/>
    <w:rsid w:val="00FE071C"/>
    <w:rsid w:val="00FE198A"/>
    <w:rsid w:val="00FE2AEC"/>
    <w:rsid w:val="00FE3A1F"/>
    <w:rsid w:val="00FE445B"/>
    <w:rsid w:val="00FE5379"/>
    <w:rsid w:val="00FE6156"/>
    <w:rsid w:val="00FF05A2"/>
    <w:rsid w:val="00FF0C14"/>
    <w:rsid w:val="00FF1069"/>
    <w:rsid w:val="00FF1150"/>
    <w:rsid w:val="00FF1AC8"/>
    <w:rsid w:val="00FF2C19"/>
    <w:rsid w:val="00FF368C"/>
    <w:rsid w:val="00FF38ED"/>
    <w:rsid w:val="00FF3C7E"/>
    <w:rsid w:val="00FF4986"/>
    <w:rsid w:val="00FF5356"/>
    <w:rsid w:val="00FF6129"/>
    <w:rsid w:val="00FF6B48"/>
    <w:rsid w:val="00FF73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48C"/>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6A7BCB"/>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5">
    <w:name w:val="Unresolved Mention15"/>
    <w:basedOn w:val="DefaultParagraphFont"/>
    <w:uiPriority w:val="99"/>
    <w:semiHidden/>
    <w:unhideWhenUsed/>
    <w:rsid w:val="00BC1CC4"/>
    <w:rPr>
      <w:color w:val="605E5C"/>
      <w:shd w:val="clear" w:color="auto" w:fill="E1DFDD"/>
    </w:rPr>
  </w:style>
  <w:style w:type="character" w:customStyle="1" w:styleId="UnresolvedMention16">
    <w:name w:val="Unresolved Mention16"/>
    <w:basedOn w:val="DefaultParagraphFont"/>
    <w:uiPriority w:val="99"/>
    <w:semiHidden/>
    <w:unhideWhenUsed/>
    <w:rsid w:val="004430EE"/>
    <w:rPr>
      <w:color w:val="605E5C"/>
      <w:shd w:val="clear" w:color="auto" w:fill="E1DFDD"/>
    </w:rPr>
  </w:style>
  <w:style w:type="table" w:styleId="ListTable3-Accent1">
    <w:name w:val="List Table 3 Accent 1"/>
    <w:basedOn w:val="TableNormal"/>
    <w:uiPriority w:val="48"/>
    <w:rsid w:val="00AE018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1">
    <w:name w:val="Grid Table 1 Light Accent 1"/>
    <w:basedOn w:val="TableNormal"/>
    <w:uiPriority w:val="46"/>
    <w:rsid w:val="00AE018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293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F741C"/>
    <w:rPr>
      <w:color w:val="605E5C"/>
      <w:shd w:val="clear" w:color="auto" w:fill="E1DFDD"/>
    </w:rPr>
  </w:style>
  <w:style w:type="table" w:styleId="ListTable2-Accent6">
    <w:name w:val="List Table 2 Accent 6"/>
    <w:basedOn w:val="TableNormal"/>
    <w:uiPriority w:val="47"/>
    <w:rsid w:val="00853FAA"/>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511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396515495">
      <w:bodyDiv w:val="1"/>
      <w:marLeft w:val="0"/>
      <w:marRight w:val="0"/>
      <w:marTop w:val="0"/>
      <w:marBottom w:val="0"/>
      <w:divBdr>
        <w:top w:val="none" w:sz="0" w:space="0" w:color="auto"/>
        <w:left w:val="none" w:sz="0" w:space="0" w:color="auto"/>
        <w:bottom w:val="none" w:sz="0" w:space="0" w:color="auto"/>
        <w:right w:val="none" w:sz="0" w:space="0" w:color="auto"/>
      </w:divBdr>
      <w:divsChild>
        <w:div w:id="392853016">
          <w:marLeft w:val="0"/>
          <w:marRight w:val="0"/>
          <w:marTop w:val="0"/>
          <w:marBottom w:val="0"/>
          <w:divBdr>
            <w:top w:val="none" w:sz="0" w:space="0" w:color="auto"/>
            <w:left w:val="none" w:sz="0" w:space="0" w:color="auto"/>
            <w:bottom w:val="none" w:sz="0" w:space="0" w:color="auto"/>
            <w:right w:val="none" w:sz="0" w:space="0" w:color="auto"/>
          </w:divBdr>
        </w:div>
      </w:divsChild>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26630749">
      <w:bodyDiv w:val="1"/>
      <w:marLeft w:val="0"/>
      <w:marRight w:val="0"/>
      <w:marTop w:val="0"/>
      <w:marBottom w:val="0"/>
      <w:divBdr>
        <w:top w:val="none" w:sz="0" w:space="0" w:color="auto"/>
        <w:left w:val="none" w:sz="0" w:space="0" w:color="auto"/>
        <w:bottom w:val="none" w:sz="0" w:space="0" w:color="auto"/>
        <w:right w:val="none" w:sz="0" w:space="0" w:color="auto"/>
      </w:divBdr>
      <w:divsChild>
        <w:div w:id="1131437981">
          <w:marLeft w:val="0"/>
          <w:marRight w:val="0"/>
          <w:marTop w:val="0"/>
          <w:marBottom w:val="0"/>
          <w:divBdr>
            <w:top w:val="none" w:sz="0" w:space="0" w:color="auto"/>
            <w:left w:val="none" w:sz="0" w:space="0" w:color="auto"/>
            <w:bottom w:val="none" w:sz="0" w:space="0" w:color="auto"/>
            <w:right w:val="none" w:sz="0" w:space="0" w:color="auto"/>
          </w:divBdr>
        </w:div>
      </w:divsChild>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257253049">
      <w:bodyDiv w:val="1"/>
      <w:marLeft w:val="0"/>
      <w:marRight w:val="0"/>
      <w:marTop w:val="0"/>
      <w:marBottom w:val="0"/>
      <w:divBdr>
        <w:top w:val="none" w:sz="0" w:space="0" w:color="auto"/>
        <w:left w:val="none" w:sz="0" w:space="0" w:color="auto"/>
        <w:bottom w:val="none" w:sz="0" w:space="0" w:color="auto"/>
        <w:right w:val="none" w:sz="0" w:space="0" w:color="auto"/>
      </w:divBdr>
    </w:div>
    <w:div w:id="1295524524">
      <w:bodyDiv w:val="1"/>
      <w:marLeft w:val="0"/>
      <w:marRight w:val="0"/>
      <w:marTop w:val="0"/>
      <w:marBottom w:val="0"/>
      <w:divBdr>
        <w:top w:val="none" w:sz="0" w:space="0" w:color="auto"/>
        <w:left w:val="none" w:sz="0" w:space="0" w:color="auto"/>
        <w:bottom w:val="none" w:sz="0" w:space="0" w:color="auto"/>
        <w:right w:val="none" w:sz="0" w:space="0" w:color="auto"/>
      </w:divBdr>
      <w:divsChild>
        <w:div w:id="1875188129">
          <w:marLeft w:val="0"/>
          <w:marRight w:val="0"/>
          <w:marTop w:val="0"/>
          <w:marBottom w:val="0"/>
          <w:divBdr>
            <w:top w:val="none" w:sz="0" w:space="0" w:color="auto"/>
            <w:left w:val="none" w:sz="0" w:space="0" w:color="auto"/>
            <w:bottom w:val="none" w:sz="0" w:space="0" w:color="auto"/>
            <w:right w:val="none" w:sz="0" w:space="0" w:color="auto"/>
          </w:divBdr>
        </w:div>
      </w:divsChild>
    </w:div>
    <w:div w:id="1328706878">
      <w:bodyDiv w:val="1"/>
      <w:marLeft w:val="0"/>
      <w:marRight w:val="0"/>
      <w:marTop w:val="0"/>
      <w:marBottom w:val="0"/>
      <w:divBdr>
        <w:top w:val="none" w:sz="0" w:space="0" w:color="auto"/>
        <w:left w:val="none" w:sz="0" w:space="0" w:color="auto"/>
        <w:bottom w:val="none" w:sz="0" w:space="0" w:color="auto"/>
        <w:right w:val="none" w:sz="0" w:space="0" w:color="auto"/>
      </w:divBdr>
      <w:divsChild>
        <w:div w:id="674185139">
          <w:marLeft w:val="0"/>
          <w:marRight w:val="0"/>
          <w:marTop w:val="0"/>
          <w:marBottom w:val="0"/>
          <w:divBdr>
            <w:top w:val="none" w:sz="0" w:space="0" w:color="auto"/>
            <w:left w:val="none" w:sz="0" w:space="0" w:color="auto"/>
            <w:bottom w:val="none" w:sz="0" w:space="0" w:color="auto"/>
            <w:right w:val="none" w:sz="0" w:space="0" w:color="auto"/>
          </w:divBdr>
        </w:div>
      </w:divsChild>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 w:id="1997953246">
      <w:bodyDiv w:val="1"/>
      <w:marLeft w:val="0"/>
      <w:marRight w:val="0"/>
      <w:marTop w:val="0"/>
      <w:marBottom w:val="0"/>
      <w:divBdr>
        <w:top w:val="none" w:sz="0" w:space="0" w:color="auto"/>
        <w:left w:val="none" w:sz="0" w:space="0" w:color="auto"/>
        <w:bottom w:val="none" w:sz="0" w:space="0" w:color="auto"/>
        <w:right w:val="none" w:sz="0" w:space="0" w:color="auto"/>
      </w:divBdr>
      <w:divsChild>
        <w:div w:id="1457455247">
          <w:marLeft w:val="0"/>
          <w:marRight w:val="0"/>
          <w:marTop w:val="0"/>
          <w:marBottom w:val="0"/>
          <w:divBdr>
            <w:top w:val="none" w:sz="0" w:space="0" w:color="auto"/>
            <w:left w:val="none" w:sz="0" w:space="0" w:color="auto"/>
            <w:bottom w:val="none" w:sz="0" w:space="0" w:color="auto"/>
            <w:right w:val="none" w:sz="0" w:space="0" w:color="auto"/>
          </w:divBdr>
        </w:div>
      </w:divsChild>
    </w:div>
    <w:div w:id="2057965092">
      <w:bodyDiv w:val="1"/>
      <w:marLeft w:val="0"/>
      <w:marRight w:val="0"/>
      <w:marTop w:val="0"/>
      <w:marBottom w:val="0"/>
      <w:divBdr>
        <w:top w:val="none" w:sz="0" w:space="0" w:color="auto"/>
        <w:left w:val="none" w:sz="0" w:space="0" w:color="auto"/>
        <w:bottom w:val="none" w:sz="0" w:space="0" w:color="auto"/>
        <w:right w:val="none" w:sz="0" w:space="0" w:color="auto"/>
      </w:divBdr>
      <w:divsChild>
        <w:div w:id="622342177">
          <w:marLeft w:val="0"/>
          <w:marRight w:val="0"/>
          <w:marTop w:val="0"/>
          <w:marBottom w:val="0"/>
          <w:divBdr>
            <w:top w:val="none" w:sz="0" w:space="0" w:color="auto"/>
            <w:left w:val="none" w:sz="0" w:space="0" w:color="auto"/>
            <w:bottom w:val="none" w:sz="0" w:space="0" w:color="auto"/>
            <w:right w:val="none" w:sz="0" w:space="0" w:color="auto"/>
          </w:divBdr>
        </w:div>
      </w:divsChild>
    </w:div>
    <w:div w:id="2075274644">
      <w:bodyDiv w:val="1"/>
      <w:marLeft w:val="0"/>
      <w:marRight w:val="0"/>
      <w:marTop w:val="0"/>
      <w:marBottom w:val="0"/>
      <w:divBdr>
        <w:top w:val="none" w:sz="0" w:space="0" w:color="auto"/>
        <w:left w:val="none" w:sz="0" w:space="0" w:color="auto"/>
        <w:bottom w:val="none" w:sz="0" w:space="0" w:color="auto"/>
        <w:right w:val="none" w:sz="0" w:space="0" w:color="auto"/>
      </w:divBdr>
      <w:divsChild>
        <w:div w:id="1853640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A3A7-E798-4F50-B464-DDADB30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20075</TotalTime>
  <Pages>34</Pages>
  <Words>8251</Words>
  <Characters>47034</Characters>
  <Application>Microsoft Office Word</Application>
  <DocSecurity>0</DocSecurity>
  <Lines>391</Lines>
  <Paragraphs>110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55175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אביב 2024 -</dc:subject>
  <dc:creator>Aviad Cohen</dc:creator>
  <cp:keywords/>
  <dc:description/>
  <cp:lastModifiedBy>Aviad Cohen</cp:lastModifiedBy>
  <cp:revision>141</cp:revision>
  <cp:lastPrinted>2022-07-02T12:26:00Z</cp:lastPrinted>
  <dcterms:created xsi:type="dcterms:W3CDTF">2023-06-08T14:23:00Z</dcterms:created>
  <dcterms:modified xsi:type="dcterms:W3CDTF">2024-03-30T18:45:00Z</dcterms:modified>
</cp:coreProperties>
</file>